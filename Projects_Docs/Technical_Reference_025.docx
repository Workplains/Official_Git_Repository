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944343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2D3CDD" w:rsidRDefault="002B5272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B5272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B5272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B5272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B5272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D3CDD" w:rsidRDefault="002D3CDD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Process Cloud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D3CDD" w:rsidRDefault="00DE0DD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Technical Reference</w:t>
              </w:r>
            </w:p>
          </w:sdtContent>
        </w:sdt>
        <w:p w:rsidR="002D3CDD" w:rsidRDefault="002D3CD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D3CDD" w:rsidRDefault="002D3CD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D3CDD" w:rsidRDefault="00D1308F">
          <w:pPr>
            <w:pStyle w:val="NoSpacing"/>
          </w:pPr>
          <w:r>
            <w:t xml:space="preserve">Last Update </w:t>
          </w:r>
          <w:sdt>
            <w:sdtPr>
              <w:alias w:val="Date"/>
              <w:id w:val="14700083"/>
              <w:dataBinding w:prefixMappings="xmlns:ns0='http://schemas.microsoft.com/office/2006/coverPageProps'" w:xpath="/ns0:CoverPageProperties[1]/ns0:PublishDate[1]" w:storeItemID="{55AF091B-3C7A-41E3-B477-F2FDAA23CFDA}"/>
              <w:date w:fullDate="2011-12-07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543C0E">
                <w:t>12/7/2011</w:t>
              </w:r>
            </w:sdtContent>
          </w:sdt>
        </w:p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D3CDD" w:rsidRDefault="002D3CDD">
              <w:pPr>
                <w:pStyle w:val="NoSpacing"/>
              </w:pPr>
              <w:r>
                <w:t>Workplains Pvt Ltd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D3CDD" w:rsidRDefault="002D3CDD">
              <w:pPr>
                <w:pStyle w:val="NoSpacing"/>
              </w:pPr>
              <w:r>
                <w:t>Bilal Manzoor</w:t>
              </w:r>
            </w:p>
          </w:sdtContent>
        </w:sdt>
        <w:p w:rsidR="002D3CDD" w:rsidRDefault="002D3CDD"/>
        <w:p w:rsidR="002D3CDD" w:rsidRDefault="002D3CDD">
          <w:r>
            <w:br w:type="page"/>
          </w:r>
        </w:p>
      </w:sdtContent>
    </w:sdt>
    <w:p w:rsidR="002D3CDD" w:rsidRDefault="005C47A7" w:rsidP="005C47A7">
      <w:pPr>
        <w:pStyle w:val="Title"/>
      </w:pPr>
      <w:bookmarkStart w:id="0" w:name="_Toc311131750"/>
      <w:r>
        <w:lastRenderedPageBreak/>
        <w:t>Table of Contents</w:t>
      </w:r>
      <w:bookmarkEnd w:id="0"/>
    </w:p>
    <w:p w:rsidR="005C47A7" w:rsidRDefault="005C47A7">
      <w:pPr>
        <w:pStyle w:val="TOC2"/>
        <w:tabs>
          <w:tab w:val="right" w:leader="dot" w:pos="9350"/>
        </w:tabs>
      </w:pPr>
    </w:p>
    <w:p w:rsidR="00D9013E" w:rsidRDefault="002B527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2B5272">
        <w:fldChar w:fldCharType="begin"/>
      </w:r>
      <w:r w:rsidR="005C47A7">
        <w:instrText xml:space="preserve"> TOC \h \z \t "Heading 1,3,Heading 2,4,Heading 3,5,Title,2,TOC Heading,1" </w:instrText>
      </w:r>
      <w:r w:rsidRPr="002B5272">
        <w:fldChar w:fldCharType="separate"/>
      </w:r>
      <w:hyperlink w:anchor="_Toc311131750" w:history="1">
        <w:r w:rsidR="00D9013E" w:rsidRPr="00336514">
          <w:rPr>
            <w:rStyle w:val="Hyperlink"/>
            <w:noProof/>
          </w:rPr>
          <w:t>Table of Contents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1131751" w:history="1">
        <w:r w:rsidR="00D9013E" w:rsidRPr="00336514">
          <w:rPr>
            <w:rStyle w:val="Hyperlink"/>
            <w:noProof/>
          </w:rPr>
          <w:t>Document History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1131752" w:history="1">
        <w:r w:rsidR="00D9013E" w:rsidRPr="00336514">
          <w:rPr>
            <w:rStyle w:val="Hyperlink"/>
            <w:noProof/>
          </w:rPr>
          <w:t>1. Class Definitions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53" w:history="1">
        <w:r w:rsidR="00D9013E" w:rsidRPr="00336514">
          <w:rPr>
            <w:rStyle w:val="Hyperlink"/>
            <w:noProof/>
          </w:rPr>
          <w:t>Organization Chart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54" w:history="1">
        <w:r w:rsidR="00D9013E" w:rsidRPr="00336514">
          <w:rPr>
            <w:rStyle w:val="Hyperlink"/>
            <w:noProof/>
          </w:rPr>
          <w:t>Engine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55" w:history="1">
        <w:r w:rsidR="00D9013E" w:rsidRPr="00336514">
          <w:rPr>
            <w:rStyle w:val="Hyperlink"/>
            <w:noProof/>
          </w:rPr>
          <w:t>Process Map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56" w:history="1">
        <w:r w:rsidR="00D9013E" w:rsidRPr="00336514">
          <w:rPr>
            <w:rStyle w:val="Hyperlink"/>
            <w:noProof/>
          </w:rPr>
          <w:t>Client/Form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1131757" w:history="1">
        <w:r w:rsidR="00D9013E" w:rsidRPr="00336514">
          <w:rPr>
            <w:rStyle w:val="Hyperlink"/>
            <w:noProof/>
          </w:rPr>
          <w:t>2. Enumerations &amp; named constants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58" w:history="1">
        <w:r w:rsidR="00D9013E" w:rsidRPr="00336514">
          <w:rPr>
            <w:rStyle w:val="Hyperlink"/>
            <w:noProof/>
          </w:rPr>
          <w:t>Process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59" w:history="1">
        <w:r w:rsidR="00D9013E" w:rsidRPr="00336514">
          <w:rPr>
            <w:rStyle w:val="Hyperlink"/>
            <w:noProof/>
          </w:rPr>
          <w:t>Activity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60" w:history="1">
        <w:r w:rsidR="00D9013E" w:rsidRPr="00336514">
          <w:rPr>
            <w:rStyle w:val="Hyperlink"/>
            <w:noProof/>
          </w:rPr>
          <w:t>Variables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61" w:history="1">
        <w:r w:rsidR="00D9013E" w:rsidRPr="00336514">
          <w:rPr>
            <w:rStyle w:val="Hyperlink"/>
            <w:noProof/>
          </w:rPr>
          <w:t>Organization Chart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62" w:history="1">
        <w:r w:rsidR="00D9013E" w:rsidRPr="00336514">
          <w:rPr>
            <w:rStyle w:val="Hyperlink"/>
            <w:noProof/>
          </w:rPr>
          <w:t>Workspace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63" w:history="1">
        <w:r w:rsidR="00D9013E" w:rsidRPr="00336514">
          <w:rPr>
            <w:rStyle w:val="Hyperlink"/>
            <w:noProof/>
          </w:rPr>
          <w:t>Execution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64" w:history="1">
        <w:r w:rsidR="00D9013E" w:rsidRPr="00336514">
          <w:rPr>
            <w:rStyle w:val="Hyperlink"/>
            <w:noProof/>
          </w:rPr>
          <w:t>Customer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65" w:history="1">
        <w:r w:rsidR="00D9013E" w:rsidRPr="00336514">
          <w:rPr>
            <w:rStyle w:val="Hyperlink"/>
            <w:noProof/>
          </w:rPr>
          <w:t>Projects and Tasks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1131766" w:history="1">
        <w:r w:rsidR="00D9013E" w:rsidRPr="00336514">
          <w:rPr>
            <w:rStyle w:val="Hyperlink"/>
            <w:noProof/>
          </w:rPr>
          <w:t>3. Process Builder (Properties)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67" w:history="1">
        <w:r w:rsidR="00D9013E" w:rsidRPr="00336514">
          <w:rPr>
            <w:rStyle w:val="Hyperlink"/>
            <w:noProof/>
          </w:rPr>
          <w:t>1. Modes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68" w:history="1">
        <w:r w:rsidR="00D9013E" w:rsidRPr="00336514">
          <w:rPr>
            <w:rStyle w:val="Hyperlink"/>
            <w:noProof/>
          </w:rPr>
          <w:t>2. Nodes / Links Types (using BPMN standards for mapping)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69" w:history="1">
        <w:r w:rsidR="00D9013E" w:rsidRPr="00336514">
          <w:rPr>
            <w:rStyle w:val="Hyperlink"/>
            <w:noProof/>
          </w:rPr>
          <w:t>3. Properties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70" w:history="1">
        <w:r w:rsidR="00D9013E" w:rsidRPr="00336514">
          <w:rPr>
            <w:rStyle w:val="Hyperlink"/>
            <w:noProof/>
          </w:rPr>
          <w:t>3.1. Process Properties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71" w:history="1">
        <w:r w:rsidR="00D9013E" w:rsidRPr="00336514">
          <w:rPr>
            <w:rStyle w:val="Hyperlink"/>
            <w:noProof/>
          </w:rPr>
          <w:t>3.2. Activity Properties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72" w:history="1">
        <w:r w:rsidR="00D9013E" w:rsidRPr="00336514">
          <w:rPr>
            <w:rStyle w:val="Hyperlink"/>
            <w:noProof/>
          </w:rPr>
          <w:t>3.3. Decision Node Properties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73" w:history="1">
        <w:r w:rsidR="00D9013E" w:rsidRPr="00336514">
          <w:rPr>
            <w:rStyle w:val="Hyperlink"/>
            <w:noProof/>
          </w:rPr>
          <w:t>3.4. Links Properties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74" w:history="1">
        <w:r w:rsidR="00D9013E" w:rsidRPr="00336514">
          <w:rPr>
            <w:rStyle w:val="Hyperlink"/>
            <w:noProof/>
          </w:rPr>
          <w:t>3.5. Swimlane Properties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75" w:history="1">
        <w:r w:rsidR="00D9013E" w:rsidRPr="00336514">
          <w:rPr>
            <w:rStyle w:val="Hyperlink"/>
            <w:noProof/>
          </w:rPr>
          <w:t>How to define Events and Conditions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76" w:history="1">
        <w:r w:rsidR="00D9013E" w:rsidRPr="00336514">
          <w:rPr>
            <w:rStyle w:val="Hyperlink"/>
            <w:noProof/>
          </w:rPr>
          <w:t>Events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77" w:history="1">
        <w:r w:rsidR="00D9013E" w:rsidRPr="00336514">
          <w:rPr>
            <w:rStyle w:val="Hyperlink"/>
            <w:noProof/>
          </w:rPr>
          <w:t>Condition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78" w:history="1">
        <w:r w:rsidR="00D9013E" w:rsidRPr="00336514">
          <w:rPr>
            <w:rStyle w:val="Hyperlink"/>
            <w:noProof/>
          </w:rPr>
          <w:t>Agents Training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79" w:history="1">
        <w:r w:rsidR="00D9013E" w:rsidRPr="00336514">
          <w:rPr>
            <w:rStyle w:val="Hyperlink"/>
            <w:noProof/>
          </w:rPr>
          <w:t>Document &amp; Email Agent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80" w:history="1">
        <w:r w:rsidR="00D9013E" w:rsidRPr="00336514">
          <w:rPr>
            <w:rStyle w:val="Hyperlink"/>
            <w:noProof/>
          </w:rPr>
          <w:t>Web Service Agent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1131781" w:history="1">
        <w:r w:rsidR="00D9013E" w:rsidRPr="00336514">
          <w:rPr>
            <w:rStyle w:val="Hyperlink"/>
            <w:noProof/>
          </w:rPr>
          <w:t>4. Form Runtime Control (Properties)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82" w:history="1">
        <w:r w:rsidR="00D9013E" w:rsidRPr="00336514">
          <w:rPr>
            <w:rStyle w:val="Hyperlink"/>
            <w:noProof/>
          </w:rPr>
          <w:t>Toolbar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83" w:history="1">
        <w:r w:rsidR="00D9013E" w:rsidRPr="00336514">
          <w:rPr>
            <w:rStyle w:val="Hyperlink"/>
            <w:noProof/>
          </w:rPr>
          <w:t>Methods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84" w:history="1">
        <w:r w:rsidR="00D9013E" w:rsidRPr="00336514">
          <w:rPr>
            <w:rStyle w:val="Hyperlink"/>
            <w:noProof/>
          </w:rPr>
          <w:t>Properties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85" w:history="1">
        <w:r w:rsidR="00D9013E" w:rsidRPr="00336514">
          <w:rPr>
            <w:rStyle w:val="Hyperlink"/>
            <w:noProof/>
            <w:kern w:val="28"/>
          </w:rPr>
          <w:t>Form Design Time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86" w:history="1">
        <w:r w:rsidR="00D9013E" w:rsidRPr="00336514">
          <w:rPr>
            <w:rStyle w:val="Hyperlink"/>
            <w:noProof/>
            <w:kern w:val="28"/>
          </w:rPr>
          <w:t>Popup Windows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1131787" w:history="1">
        <w:r w:rsidR="00D9013E" w:rsidRPr="00336514">
          <w:rPr>
            <w:rStyle w:val="Hyperlink"/>
            <w:noProof/>
          </w:rPr>
          <w:t>5. Configuration (Setting Pages)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88" w:history="1">
        <w:r w:rsidR="00D9013E" w:rsidRPr="00336514">
          <w:rPr>
            <w:rStyle w:val="Hyperlink"/>
            <w:noProof/>
          </w:rPr>
          <w:t>Workspaces (For Master Administrator)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789" w:history="1">
        <w:r w:rsidR="00D9013E" w:rsidRPr="00336514">
          <w:rPr>
            <w:rStyle w:val="Hyperlink"/>
            <w:noProof/>
          </w:rPr>
          <w:t>Configuration (For each workspace)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90" w:history="1">
        <w:r w:rsidR="00D9013E" w:rsidRPr="00336514">
          <w:rPr>
            <w:rStyle w:val="Hyperlink"/>
            <w:noProof/>
          </w:rPr>
          <w:t>Basic Setting Tab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91" w:history="1">
        <w:r w:rsidR="00D9013E" w:rsidRPr="00336514">
          <w:rPr>
            <w:rStyle w:val="Hyperlink"/>
            <w:noProof/>
          </w:rPr>
          <w:t>General Information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92" w:history="1">
        <w:r w:rsidR="00D9013E" w:rsidRPr="00336514">
          <w:rPr>
            <w:rStyle w:val="Hyperlink"/>
            <w:noProof/>
          </w:rPr>
          <w:t>Database Usage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93" w:history="1">
        <w:r w:rsidR="00D9013E" w:rsidRPr="00336514">
          <w:rPr>
            <w:rStyle w:val="Hyperlink"/>
            <w:noProof/>
          </w:rPr>
          <w:t>Manage Services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94" w:history="1">
        <w:r w:rsidR="00D9013E" w:rsidRPr="00336514">
          <w:rPr>
            <w:rStyle w:val="Hyperlink"/>
            <w:noProof/>
          </w:rPr>
          <w:t>Working Environment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95" w:history="1">
        <w:r w:rsidR="00D9013E" w:rsidRPr="00336514">
          <w:rPr>
            <w:rStyle w:val="Hyperlink"/>
            <w:noProof/>
          </w:rPr>
          <w:t>System Notifications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96" w:history="1">
        <w:r w:rsidR="00D9013E" w:rsidRPr="00336514">
          <w:rPr>
            <w:rStyle w:val="Hyperlink"/>
            <w:noProof/>
          </w:rPr>
          <w:t>Custom Attributes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97" w:history="1">
        <w:r w:rsidR="00D9013E" w:rsidRPr="00336514">
          <w:rPr>
            <w:rStyle w:val="Hyperlink"/>
            <w:noProof/>
          </w:rPr>
          <w:t>Processes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798" w:history="1">
        <w:r w:rsidR="00D9013E" w:rsidRPr="00336514">
          <w:rPr>
            <w:rStyle w:val="Hyperlink"/>
            <w:noProof/>
          </w:rPr>
          <w:t>Event Viewer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1131799" w:history="1">
        <w:r w:rsidR="00D9013E" w:rsidRPr="00336514">
          <w:rPr>
            <w:rStyle w:val="Hyperlink"/>
            <w:noProof/>
          </w:rPr>
          <w:t>6. Database Structure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800" w:history="1">
        <w:r w:rsidR="00D9013E" w:rsidRPr="00336514">
          <w:rPr>
            <w:rStyle w:val="Hyperlink"/>
            <w:noProof/>
          </w:rPr>
          <w:t>Configuration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01" w:history="1">
        <w:r w:rsidR="00D9013E" w:rsidRPr="00336514">
          <w:rPr>
            <w:rStyle w:val="Hyperlink"/>
            <w:noProof/>
          </w:rPr>
          <w:t>C_DayExclude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02" w:history="1">
        <w:r w:rsidR="00D9013E" w:rsidRPr="00336514">
          <w:rPr>
            <w:rStyle w:val="Hyperlink"/>
            <w:noProof/>
          </w:rPr>
          <w:t>C_Filter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03" w:history="1">
        <w:r w:rsidR="00D9013E" w:rsidRPr="00336514">
          <w:rPr>
            <w:rStyle w:val="Hyperlink"/>
            <w:noProof/>
          </w:rPr>
          <w:t>C_Setting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04" w:history="1">
        <w:r w:rsidR="00D9013E" w:rsidRPr="00336514">
          <w:rPr>
            <w:rStyle w:val="Hyperlink"/>
            <w:noProof/>
          </w:rPr>
          <w:t>C_UserProfile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05" w:history="1">
        <w:r w:rsidR="00D9013E" w:rsidRPr="00336514">
          <w:rPr>
            <w:rStyle w:val="Hyperlink"/>
            <w:noProof/>
          </w:rPr>
          <w:t>C_UserProfileDetail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06" w:history="1">
        <w:r w:rsidR="00D9013E" w:rsidRPr="00336514">
          <w:rPr>
            <w:rStyle w:val="Hyperlink"/>
            <w:noProof/>
          </w:rPr>
          <w:t>C_UserProfileExtra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07" w:history="1">
        <w:r w:rsidR="00D9013E" w:rsidRPr="00336514">
          <w:rPr>
            <w:rStyle w:val="Hyperlink"/>
            <w:noProof/>
          </w:rPr>
          <w:t>C_WorkSpace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08" w:history="1">
        <w:r w:rsidR="00D9013E" w:rsidRPr="00336514">
          <w:rPr>
            <w:rStyle w:val="Hyperlink"/>
            <w:noProof/>
          </w:rPr>
          <w:t>C_WorkSpaceCustomAttribute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09" w:history="1">
        <w:r w:rsidR="00D9013E" w:rsidRPr="00336514">
          <w:rPr>
            <w:rStyle w:val="Hyperlink"/>
            <w:noProof/>
          </w:rPr>
          <w:t>C_WorkSpaceLog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10" w:history="1">
        <w:r w:rsidR="00D9013E" w:rsidRPr="00336514">
          <w:rPr>
            <w:rStyle w:val="Hyperlink"/>
            <w:noProof/>
          </w:rPr>
          <w:t>C_EmailPOPSettings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11" w:history="1">
        <w:r w:rsidR="00D9013E" w:rsidRPr="00336514">
          <w:rPr>
            <w:rStyle w:val="Hyperlink"/>
            <w:noProof/>
          </w:rPr>
          <w:t>C_EmailSMTPSettings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812" w:history="1">
        <w:r w:rsidR="00D9013E" w:rsidRPr="00336514">
          <w:rPr>
            <w:rStyle w:val="Hyperlink"/>
            <w:noProof/>
          </w:rPr>
          <w:t>Designer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13" w:history="1">
        <w:r w:rsidR="00D9013E" w:rsidRPr="00336514">
          <w:rPr>
            <w:rStyle w:val="Hyperlink"/>
            <w:noProof/>
          </w:rPr>
          <w:t>D_Activity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14" w:history="1">
        <w:r w:rsidR="00D9013E" w:rsidRPr="00336514">
          <w:rPr>
            <w:rStyle w:val="Hyperlink"/>
            <w:noProof/>
          </w:rPr>
          <w:t>D_ActivityAttribute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15" w:history="1">
        <w:r w:rsidR="00D9013E" w:rsidRPr="00336514">
          <w:rPr>
            <w:rStyle w:val="Hyperlink"/>
            <w:noProof/>
          </w:rPr>
          <w:t>D_ActivityEvent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16" w:history="1">
        <w:r w:rsidR="00D9013E" w:rsidRPr="00336514">
          <w:rPr>
            <w:rStyle w:val="Hyperlink"/>
            <w:noProof/>
          </w:rPr>
          <w:t>D_ActivityCondition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17" w:history="1">
        <w:r w:rsidR="00D9013E" w:rsidRPr="00336514">
          <w:rPr>
            <w:rStyle w:val="Hyperlink"/>
            <w:noProof/>
          </w:rPr>
          <w:t>D_ActivityAction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18" w:history="1">
        <w:r w:rsidR="00D9013E" w:rsidRPr="00336514">
          <w:rPr>
            <w:rStyle w:val="Hyperlink"/>
            <w:noProof/>
          </w:rPr>
          <w:t>D_ActivityLinks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19" w:history="1">
        <w:r w:rsidR="00D9013E" w:rsidRPr="00336514">
          <w:rPr>
            <w:rStyle w:val="Hyperlink"/>
            <w:noProof/>
          </w:rPr>
          <w:t>D_ProcessForm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20" w:history="1">
        <w:r w:rsidR="00D9013E" w:rsidRPr="00336514">
          <w:rPr>
            <w:rStyle w:val="Hyperlink"/>
            <w:noProof/>
          </w:rPr>
          <w:t>D_ProcessFormControls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21" w:history="1">
        <w:r w:rsidR="00D9013E" w:rsidRPr="00336514">
          <w:rPr>
            <w:rStyle w:val="Hyperlink"/>
            <w:noProof/>
          </w:rPr>
          <w:t>D_ActivityForms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22" w:history="1">
        <w:r w:rsidR="00D9013E" w:rsidRPr="00336514">
          <w:rPr>
            <w:rStyle w:val="Hyperlink"/>
            <w:noProof/>
          </w:rPr>
          <w:t>D_DesignLog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23" w:history="1">
        <w:r w:rsidR="00D9013E" w:rsidRPr="00336514">
          <w:rPr>
            <w:rStyle w:val="Hyperlink"/>
            <w:noProof/>
          </w:rPr>
          <w:t>D_Process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24" w:history="1">
        <w:r w:rsidR="00D9013E" w:rsidRPr="00336514">
          <w:rPr>
            <w:rStyle w:val="Hyperlink"/>
            <w:noProof/>
          </w:rPr>
          <w:t>D_ProcessMap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25" w:history="1">
        <w:r w:rsidR="00D9013E" w:rsidRPr="00336514">
          <w:rPr>
            <w:rStyle w:val="Hyperlink"/>
            <w:noProof/>
          </w:rPr>
          <w:t>D_ProcessAttribute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26" w:history="1">
        <w:r w:rsidR="00D9013E" w:rsidRPr="00336514">
          <w:rPr>
            <w:rStyle w:val="Hyperlink"/>
            <w:noProof/>
          </w:rPr>
          <w:t>D_ProcessEvent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27" w:history="1">
        <w:r w:rsidR="00D9013E" w:rsidRPr="00336514">
          <w:rPr>
            <w:rStyle w:val="Hyperlink"/>
            <w:noProof/>
          </w:rPr>
          <w:t>D_ProcessCondition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28" w:history="1">
        <w:r w:rsidR="00D9013E" w:rsidRPr="00336514">
          <w:rPr>
            <w:rStyle w:val="Hyperlink"/>
            <w:noProof/>
          </w:rPr>
          <w:t>D_ProcessActions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29" w:history="1">
        <w:r w:rsidR="00D9013E" w:rsidRPr="00336514">
          <w:rPr>
            <w:rStyle w:val="Hyperlink"/>
            <w:noProof/>
          </w:rPr>
          <w:t>D_ProcessLaunch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30" w:history="1">
        <w:r w:rsidR="00D9013E" w:rsidRPr="00336514">
          <w:rPr>
            <w:rStyle w:val="Hyperlink"/>
            <w:noProof/>
          </w:rPr>
          <w:t>D_ProcessNotification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31" w:history="1">
        <w:r w:rsidR="00D9013E" w:rsidRPr="00336514">
          <w:rPr>
            <w:rStyle w:val="Hyperlink"/>
            <w:noProof/>
          </w:rPr>
          <w:t>D_Programs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32" w:history="1">
        <w:r w:rsidR="00D9013E" w:rsidRPr="00336514">
          <w:rPr>
            <w:rStyle w:val="Hyperlink"/>
            <w:noProof/>
          </w:rPr>
          <w:t>D_ProgramAttributes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33" w:history="1">
        <w:r w:rsidR="00D9013E" w:rsidRPr="00336514">
          <w:rPr>
            <w:rStyle w:val="Hyperlink"/>
            <w:noProof/>
          </w:rPr>
          <w:t>D_ProgramProjects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34" w:history="1">
        <w:r w:rsidR="00D9013E" w:rsidRPr="00336514">
          <w:rPr>
            <w:rStyle w:val="Hyperlink"/>
            <w:noProof/>
          </w:rPr>
          <w:t>D_Project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35" w:history="1">
        <w:r w:rsidR="00D9013E" w:rsidRPr="00336514">
          <w:rPr>
            <w:rStyle w:val="Hyperlink"/>
            <w:noProof/>
          </w:rPr>
          <w:t>D_ProjectTasks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36" w:history="1">
        <w:r w:rsidR="00D9013E" w:rsidRPr="00336514">
          <w:rPr>
            <w:rStyle w:val="Hyperlink"/>
            <w:noProof/>
          </w:rPr>
          <w:t>D_ProjectDocuments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37" w:history="1">
        <w:r w:rsidR="00D9013E" w:rsidRPr="00336514">
          <w:rPr>
            <w:rStyle w:val="Hyperlink"/>
            <w:noProof/>
          </w:rPr>
          <w:t>D_ProjectProcesses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38" w:history="1">
        <w:r w:rsidR="00D9013E" w:rsidRPr="00336514">
          <w:rPr>
            <w:rStyle w:val="Hyperlink"/>
            <w:noProof/>
          </w:rPr>
          <w:t>D_ProjectFollowers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39" w:history="1">
        <w:r w:rsidR="00D9013E" w:rsidRPr="00336514">
          <w:rPr>
            <w:rStyle w:val="Hyperlink"/>
            <w:noProof/>
          </w:rPr>
          <w:t>D_ProjectFeeds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40" w:history="1">
        <w:r w:rsidR="00D9013E" w:rsidRPr="00336514">
          <w:rPr>
            <w:rStyle w:val="Hyperlink"/>
            <w:noProof/>
          </w:rPr>
          <w:t>D_ProjectTaskFollowers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41" w:history="1">
        <w:r w:rsidR="00D9013E" w:rsidRPr="00336514">
          <w:rPr>
            <w:rStyle w:val="Hyperlink"/>
            <w:noProof/>
          </w:rPr>
          <w:t>D_ProjectTaskFeeds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42" w:history="1">
        <w:r w:rsidR="00D9013E" w:rsidRPr="00336514">
          <w:rPr>
            <w:rStyle w:val="Hyperlink"/>
            <w:noProof/>
          </w:rPr>
          <w:t>D_ProjectAttribute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43" w:history="1">
        <w:r w:rsidR="00D9013E" w:rsidRPr="00336514">
          <w:rPr>
            <w:rStyle w:val="Hyperlink"/>
            <w:noProof/>
          </w:rPr>
          <w:t>D_Variable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44" w:history="1">
        <w:r w:rsidR="00D9013E" w:rsidRPr="00336514">
          <w:rPr>
            <w:rStyle w:val="Hyperlink"/>
            <w:noProof/>
          </w:rPr>
          <w:t>D_VariableTableColumnTypes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45" w:history="1">
        <w:r w:rsidR="00D9013E" w:rsidRPr="00336514">
          <w:rPr>
            <w:rStyle w:val="Hyperlink"/>
            <w:noProof/>
          </w:rPr>
          <w:t>D_TableVariableValue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46" w:history="1">
        <w:r w:rsidR="00D9013E" w:rsidRPr="00336514">
          <w:rPr>
            <w:rStyle w:val="Hyperlink"/>
            <w:noProof/>
          </w:rPr>
          <w:t>D_ProcessParameterVariable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47" w:history="1">
        <w:r w:rsidR="00D9013E" w:rsidRPr="00336514">
          <w:rPr>
            <w:rStyle w:val="Hyperlink"/>
            <w:noProof/>
          </w:rPr>
          <w:t>D_Forms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48" w:history="1">
        <w:r w:rsidR="00D9013E" w:rsidRPr="00336514">
          <w:rPr>
            <w:rStyle w:val="Hyperlink"/>
            <w:noProof/>
          </w:rPr>
          <w:t>D_FormSections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49" w:history="1">
        <w:r w:rsidR="00D9013E" w:rsidRPr="00336514">
          <w:rPr>
            <w:rStyle w:val="Hyperlink"/>
            <w:noProof/>
          </w:rPr>
          <w:t>D_FormRow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50" w:history="1">
        <w:r w:rsidR="00D9013E" w:rsidRPr="00336514">
          <w:rPr>
            <w:rStyle w:val="Hyperlink"/>
            <w:noProof/>
          </w:rPr>
          <w:t>D_FormControls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51" w:history="1">
        <w:r w:rsidR="00D9013E" w:rsidRPr="00336514">
          <w:rPr>
            <w:rStyle w:val="Hyperlink"/>
            <w:noProof/>
          </w:rPr>
          <w:t>D_FormControlEvents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852" w:history="1">
        <w:r w:rsidR="00D9013E" w:rsidRPr="00336514">
          <w:rPr>
            <w:rStyle w:val="Hyperlink"/>
            <w:noProof/>
          </w:rPr>
          <w:t>Execution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53" w:history="1">
        <w:r w:rsidR="00D9013E" w:rsidRPr="00336514">
          <w:rPr>
            <w:rStyle w:val="Hyperlink"/>
            <w:noProof/>
          </w:rPr>
          <w:t>E_ExecuteLog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54" w:history="1">
        <w:r w:rsidR="00D9013E" w:rsidRPr="00336514">
          <w:rPr>
            <w:rStyle w:val="Hyperlink"/>
            <w:noProof/>
          </w:rPr>
          <w:t>E_Incident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55" w:history="1">
        <w:r w:rsidR="00D9013E" w:rsidRPr="00336514">
          <w:rPr>
            <w:rStyle w:val="Hyperlink"/>
            <w:noProof/>
          </w:rPr>
          <w:t>E_</w:t>
        </w:r>
        <w:r w:rsidR="00D9013E" w:rsidRPr="00336514">
          <w:rPr>
            <w:rStyle w:val="Hyperlink"/>
            <w:i/>
            <w:noProof/>
          </w:rPr>
          <w:t>(ProcessName_Version)_</w:t>
        </w:r>
        <w:r w:rsidR="00D9013E" w:rsidRPr="00336514">
          <w:rPr>
            <w:rStyle w:val="Hyperlink"/>
            <w:noProof/>
          </w:rPr>
          <w:t>Variable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56" w:history="1">
        <w:r w:rsidR="00D9013E" w:rsidRPr="00336514">
          <w:rPr>
            <w:rStyle w:val="Hyperlink"/>
            <w:noProof/>
          </w:rPr>
          <w:t>E__</w:t>
        </w:r>
        <w:r w:rsidR="00D9013E" w:rsidRPr="00336514">
          <w:rPr>
            <w:rStyle w:val="Hyperlink"/>
            <w:i/>
            <w:noProof/>
          </w:rPr>
          <w:t>(ProcessName_Version_TableVariable)_</w:t>
        </w:r>
        <w:r w:rsidR="00D9013E" w:rsidRPr="00336514">
          <w:rPr>
            <w:rStyle w:val="Hyperlink"/>
            <w:noProof/>
          </w:rPr>
          <w:t>Detail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57" w:history="1">
        <w:r w:rsidR="00D9013E" w:rsidRPr="00336514">
          <w:rPr>
            <w:rStyle w:val="Hyperlink"/>
            <w:noProof/>
          </w:rPr>
          <w:t>E_Notification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58" w:history="1">
        <w:r w:rsidR="00D9013E" w:rsidRPr="00336514">
          <w:rPr>
            <w:rStyle w:val="Hyperlink"/>
            <w:noProof/>
          </w:rPr>
          <w:t>E_PublishProcess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59" w:history="1">
        <w:r w:rsidR="00D9013E" w:rsidRPr="00336514">
          <w:rPr>
            <w:rStyle w:val="Hyperlink"/>
            <w:noProof/>
          </w:rPr>
          <w:t>E_Stage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60" w:history="1">
        <w:r w:rsidR="00D9013E" w:rsidRPr="00336514">
          <w:rPr>
            <w:rStyle w:val="Hyperlink"/>
            <w:noProof/>
          </w:rPr>
          <w:t>E_Task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61" w:history="1">
        <w:r w:rsidR="00D9013E" w:rsidRPr="00336514">
          <w:rPr>
            <w:rStyle w:val="Hyperlink"/>
            <w:noProof/>
          </w:rPr>
          <w:t>E_WorkLoad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62" w:history="1">
        <w:r w:rsidR="00D9013E" w:rsidRPr="00336514">
          <w:rPr>
            <w:rStyle w:val="Hyperlink"/>
            <w:noProof/>
          </w:rPr>
          <w:t>E_Notification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63" w:history="1">
        <w:r w:rsidR="00D9013E" w:rsidRPr="00336514">
          <w:rPr>
            <w:rStyle w:val="Hyperlink"/>
            <w:noProof/>
          </w:rPr>
          <w:t>E_TaskFollowers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64" w:history="1">
        <w:r w:rsidR="00D9013E" w:rsidRPr="00336514">
          <w:rPr>
            <w:rStyle w:val="Hyperlink"/>
            <w:noProof/>
          </w:rPr>
          <w:t>E_TaskFeeds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65" w:history="1">
        <w:r w:rsidR="00D9013E" w:rsidRPr="00336514">
          <w:rPr>
            <w:rStyle w:val="Hyperlink"/>
            <w:noProof/>
          </w:rPr>
          <w:t>E_Incident_Signatures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66" w:history="1">
        <w:r w:rsidR="00D9013E" w:rsidRPr="00336514">
          <w:rPr>
            <w:rStyle w:val="Hyperlink"/>
            <w:noProof/>
          </w:rPr>
          <w:t>E_Incident_Attachments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67" w:history="1">
        <w:r w:rsidR="00D9013E" w:rsidRPr="00336514">
          <w:rPr>
            <w:rStyle w:val="Hyperlink"/>
            <w:noProof/>
          </w:rPr>
          <w:t>E_Incident_Notes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868" w:history="1">
        <w:r w:rsidR="00D9013E" w:rsidRPr="00336514">
          <w:rPr>
            <w:rStyle w:val="Hyperlink"/>
            <w:noProof/>
          </w:rPr>
          <w:t>Organization Chart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69" w:history="1">
        <w:r w:rsidR="00D9013E" w:rsidRPr="00336514">
          <w:rPr>
            <w:rStyle w:val="Hyperlink"/>
            <w:noProof/>
          </w:rPr>
          <w:t>O_Chart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70" w:history="1">
        <w:r w:rsidR="00D9013E" w:rsidRPr="00336514">
          <w:rPr>
            <w:rStyle w:val="Hyperlink"/>
            <w:noProof/>
          </w:rPr>
          <w:t>O_ChartAttribute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71" w:history="1">
        <w:r w:rsidR="00D9013E" w:rsidRPr="00336514">
          <w:rPr>
            <w:rStyle w:val="Hyperlink"/>
            <w:noProof/>
          </w:rPr>
          <w:t>O_ChartLog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72" w:history="1">
        <w:r w:rsidR="00D9013E" w:rsidRPr="00336514">
          <w:rPr>
            <w:rStyle w:val="Hyperlink"/>
            <w:noProof/>
          </w:rPr>
          <w:t>O_Group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73" w:history="1">
        <w:r w:rsidR="00D9013E" w:rsidRPr="00336514">
          <w:rPr>
            <w:rStyle w:val="Hyperlink"/>
            <w:noProof/>
          </w:rPr>
          <w:t>O_GroupAttribute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74" w:history="1">
        <w:r w:rsidR="00D9013E" w:rsidRPr="00336514">
          <w:rPr>
            <w:rStyle w:val="Hyperlink"/>
            <w:noProof/>
          </w:rPr>
          <w:t>O_GroupMember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75" w:history="1">
        <w:r w:rsidR="00D9013E" w:rsidRPr="00336514">
          <w:rPr>
            <w:rStyle w:val="Hyperlink"/>
            <w:noProof/>
          </w:rPr>
          <w:t>O_GroupMemberAttribute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76" w:history="1">
        <w:r w:rsidR="00D9013E" w:rsidRPr="00336514">
          <w:rPr>
            <w:rStyle w:val="Hyperlink"/>
            <w:noProof/>
          </w:rPr>
          <w:t>O_Manager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77" w:history="1">
        <w:r w:rsidR="00D9013E" w:rsidRPr="00336514">
          <w:rPr>
            <w:rStyle w:val="Hyperlink"/>
            <w:noProof/>
          </w:rPr>
          <w:t>O_User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78" w:history="1">
        <w:r w:rsidR="00D9013E" w:rsidRPr="00336514">
          <w:rPr>
            <w:rStyle w:val="Hyperlink"/>
            <w:noProof/>
          </w:rPr>
          <w:t>O_UserAttribute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79" w:history="1">
        <w:r w:rsidR="00D9013E" w:rsidRPr="00336514">
          <w:rPr>
            <w:rStyle w:val="Hyperlink"/>
            <w:noProof/>
          </w:rPr>
          <w:t>O_Department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80" w:history="1">
        <w:r w:rsidR="00D9013E" w:rsidRPr="00336514">
          <w:rPr>
            <w:rStyle w:val="Hyperlink"/>
            <w:noProof/>
          </w:rPr>
          <w:t>O_UserDetails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881" w:history="1">
        <w:r w:rsidR="00D9013E" w:rsidRPr="00336514">
          <w:rPr>
            <w:rStyle w:val="Hyperlink"/>
            <w:noProof/>
          </w:rPr>
          <w:t>Simulation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82" w:history="1">
        <w:r w:rsidR="00D9013E" w:rsidRPr="00336514">
          <w:rPr>
            <w:rStyle w:val="Hyperlink"/>
            <w:noProof/>
          </w:rPr>
          <w:t>S_Incident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83" w:history="1">
        <w:r w:rsidR="00D9013E" w:rsidRPr="00336514">
          <w:rPr>
            <w:rStyle w:val="Hyperlink"/>
            <w:noProof/>
          </w:rPr>
          <w:t>S_Incident_Signatures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84" w:history="1">
        <w:r w:rsidR="00D9013E" w:rsidRPr="00336514">
          <w:rPr>
            <w:rStyle w:val="Hyperlink"/>
            <w:noProof/>
          </w:rPr>
          <w:t>S_Incident_Attachments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85" w:history="1">
        <w:r w:rsidR="00D9013E" w:rsidRPr="00336514">
          <w:rPr>
            <w:rStyle w:val="Hyperlink"/>
            <w:noProof/>
          </w:rPr>
          <w:t>S_Incident_Notes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86" w:history="1">
        <w:r w:rsidR="00D9013E" w:rsidRPr="00336514">
          <w:rPr>
            <w:rStyle w:val="Hyperlink"/>
            <w:noProof/>
          </w:rPr>
          <w:t>S_</w:t>
        </w:r>
        <w:r w:rsidR="00D9013E" w:rsidRPr="00336514">
          <w:rPr>
            <w:rStyle w:val="Hyperlink"/>
            <w:i/>
            <w:noProof/>
          </w:rPr>
          <w:t>(ProcessName_Version)_</w:t>
        </w:r>
        <w:r w:rsidR="00D9013E" w:rsidRPr="00336514">
          <w:rPr>
            <w:rStyle w:val="Hyperlink"/>
            <w:noProof/>
          </w:rPr>
          <w:t>Variable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87" w:history="1">
        <w:r w:rsidR="00D9013E" w:rsidRPr="00336514">
          <w:rPr>
            <w:rStyle w:val="Hyperlink"/>
            <w:noProof/>
          </w:rPr>
          <w:t>S__</w:t>
        </w:r>
        <w:r w:rsidR="00D9013E" w:rsidRPr="00336514">
          <w:rPr>
            <w:rStyle w:val="Hyperlink"/>
            <w:i/>
            <w:noProof/>
          </w:rPr>
          <w:t>(ProcessName_Version_TableVariable)_</w:t>
        </w:r>
        <w:r w:rsidR="00D9013E" w:rsidRPr="00336514">
          <w:rPr>
            <w:rStyle w:val="Hyperlink"/>
            <w:noProof/>
          </w:rPr>
          <w:t>Detail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88" w:history="1">
        <w:r w:rsidR="00D9013E" w:rsidRPr="00336514">
          <w:rPr>
            <w:rStyle w:val="Hyperlink"/>
            <w:noProof/>
          </w:rPr>
          <w:t>S_PublishProcess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89" w:history="1">
        <w:r w:rsidR="00D9013E" w:rsidRPr="00336514">
          <w:rPr>
            <w:rStyle w:val="Hyperlink"/>
            <w:noProof/>
          </w:rPr>
          <w:t>S_Stage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90" w:history="1">
        <w:r w:rsidR="00D9013E" w:rsidRPr="00336514">
          <w:rPr>
            <w:rStyle w:val="Hyperlink"/>
            <w:noProof/>
          </w:rPr>
          <w:t>S_Task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91" w:history="1">
        <w:r w:rsidR="00D9013E" w:rsidRPr="00336514">
          <w:rPr>
            <w:rStyle w:val="Hyperlink"/>
            <w:noProof/>
          </w:rPr>
          <w:t>S_Task_Final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892" w:history="1">
        <w:r w:rsidR="00D9013E" w:rsidRPr="00336514">
          <w:rPr>
            <w:rStyle w:val="Hyperlink"/>
            <w:noProof/>
          </w:rPr>
          <w:t>Account Package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93" w:history="1">
        <w:r w:rsidR="00D9013E" w:rsidRPr="00336514">
          <w:rPr>
            <w:rStyle w:val="Hyperlink"/>
            <w:noProof/>
          </w:rPr>
          <w:t>A_Customer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94" w:history="1">
        <w:r w:rsidR="00D9013E" w:rsidRPr="00336514">
          <w:rPr>
            <w:rStyle w:val="Hyperlink"/>
            <w:noProof/>
          </w:rPr>
          <w:t>A_CustomerPackage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95" w:history="1">
        <w:r w:rsidR="00D9013E" w:rsidRPr="00336514">
          <w:rPr>
            <w:rStyle w:val="Hyperlink"/>
            <w:noProof/>
          </w:rPr>
          <w:t>A_CustomerNotifications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96" w:history="1">
        <w:r w:rsidR="00D9013E" w:rsidRPr="00336514">
          <w:rPr>
            <w:rStyle w:val="Hyperlink"/>
            <w:noProof/>
          </w:rPr>
          <w:t>A_CustomerFinancialTransaction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897" w:history="1">
        <w:r w:rsidR="00D9013E" w:rsidRPr="00336514">
          <w:rPr>
            <w:rStyle w:val="Hyperlink"/>
            <w:noProof/>
          </w:rPr>
          <w:t>Master Configuration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98" w:history="1">
        <w:r w:rsidR="00D9013E" w:rsidRPr="00336514">
          <w:rPr>
            <w:rStyle w:val="Hyperlink"/>
            <w:noProof/>
          </w:rPr>
          <w:t>MC_Product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899" w:history="1">
        <w:r w:rsidR="00D9013E" w:rsidRPr="00336514">
          <w:rPr>
            <w:rStyle w:val="Hyperlink"/>
            <w:noProof/>
          </w:rPr>
          <w:t>MC_ProductRights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900" w:history="1">
        <w:r w:rsidR="00D9013E" w:rsidRPr="00336514">
          <w:rPr>
            <w:rStyle w:val="Hyperlink"/>
            <w:noProof/>
          </w:rPr>
          <w:t>MC_Enumerations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901" w:history="1">
        <w:r w:rsidR="00D9013E" w:rsidRPr="00336514">
          <w:rPr>
            <w:rStyle w:val="Hyperlink"/>
            <w:noProof/>
          </w:rPr>
          <w:t>MC_ProcessState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1131902" w:history="1">
        <w:r w:rsidR="00D9013E" w:rsidRPr="00336514">
          <w:rPr>
            <w:rStyle w:val="Hyperlink"/>
            <w:noProof/>
          </w:rPr>
          <w:t>7. Customer BPM Services Options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03" w:history="1">
        <w:r w:rsidR="00D9013E" w:rsidRPr="00336514">
          <w:rPr>
            <w:rStyle w:val="Hyperlink"/>
            <w:noProof/>
          </w:rPr>
          <w:t>On Demand BPM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04" w:history="1">
        <w:r w:rsidR="00D9013E" w:rsidRPr="00336514">
          <w:rPr>
            <w:rStyle w:val="Hyperlink"/>
            <w:noProof/>
          </w:rPr>
          <w:t>Managed BPM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05" w:history="1">
        <w:r w:rsidR="00D9013E" w:rsidRPr="00336514">
          <w:rPr>
            <w:rStyle w:val="Hyperlink"/>
            <w:noProof/>
          </w:rPr>
          <w:t>On Premises BPM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1131906" w:history="1">
        <w:r w:rsidR="00D9013E" w:rsidRPr="00336514">
          <w:rPr>
            <w:rStyle w:val="Hyperlink"/>
            <w:noProof/>
          </w:rPr>
          <w:t>8. Applications Layout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07" w:history="1">
        <w:r w:rsidR="00D9013E" w:rsidRPr="00336514">
          <w:rPr>
            <w:rStyle w:val="Hyperlink"/>
            <w:noProof/>
          </w:rPr>
          <w:t>Administrator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anchor="_Toc311131908" w:history="1">
        <w:r w:rsidR="00D9013E" w:rsidRPr="00336514">
          <w:rPr>
            <w:rStyle w:val="Hyperlink"/>
            <w:noProof/>
          </w:rPr>
          <w:t>Tabs and Sub-Tabs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1131909" w:history="1">
        <w:r w:rsidR="00D9013E" w:rsidRPr="00336514">
          <w:rPr>
            <w:rStyle w:val="Hyperlink"/>
            <w:noProof/>
          </w:rPr>
          <w:t>9. Engine Pseudo Code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10" w:history="1">
        <w:r w:rsidR="00D9013E" w:rsidRPr="00336514">
          <w:rPr>
            <w:rStyle w:val="Hyperlink"/>
            <w:noProof/>
          </w:rPr>
          <w:t>Publish Process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11" w:history="1">
        <w:r w:rsidR="00D9013E" w:rsidRPr="00336514">
          <w:rPr>
            <w:rStyle w:val="Hyperlink"/>
            <w:noProof/>
          </w:rPr>
          <w:t>Activate Initiate Activity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12" w:history="1">
        <w:r w:rsidR="00D9013E" w:rsidRPr="00336514">
          <w:rPr>
            <w:rStyle w:val="Hyperlink"/>
            <w:noProof/>
          </w:rPr>
          <w:t>Get Activity Users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13" w:history="1">
        <w:r w:rsidR="00D9013E" w:rsidRPr="00336514">
          <w:rPr>
            <w:rStyle w:val="Hyperlink"/>
            <w:noProof/>
          </w:rPr>
          <w:t>Submit Task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14" w:history="1">
        <w:r w:rsidR="00D9013E" w:rsidRPr="00336514">
          <w:rPr>
            <w:rStyle w:val="Hyperlink"/>
            <w:noProof/>
          </w:rPr>
          <w:t>Launch Incident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15" w:history="1">
        <w:r w:rsidR="00D9013E" w:rsidRPr="00336514">
          <w:rPr>
            <w:rStyle w:val="Hyperlink"/>
            <w:noProof/>
          </w:rPr>
          <w:t>Update Incident Stage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16" w:history="1">
        <w:r w:rsidR="00D9013E" w:rsidRPr="00336514">
          <w:rPr>
            <w:rStyle w:val="Hyperlink"/>
            <w:noProof/>
          </w:rPr>
          <w:t>Update Variables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17" w:history="1">
        <w:r w:rsidR="00D9013E" w:rsidRPr="00336514">
          <w:rPr>
            <w:rStyle w:val="Hyperlink"/>
            <w:noProof/>
          </w:rPr>
          <w:t>Perform Activity Rules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18" w:history="1">
        <w:r w:rsidR="00D9013E" w:rsidRPr="00336514">
          <w:rPr>
            <w:rStyle w:val="Hyperlink"/>
            <w:noProof/>
          </w:rPr>
          <w:t>Perform Activity Links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19" w:history="1">
        <w:r w:rsidR="00D9013E" w:rsidRPr="00336514">
          <w:rPr>
            <w:rStyle w:val="Hyperlink"/>
            <w:noProof/>
          </w:rPr>
          <w:t>Activate Activity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20" w:history="1">
        <w:r w:rsidR="00D9013E" w:rsidRPr="00336514">
          <w:rPr>
            <w:rStyle w:val="Hyperlink"/>
            <w:noProof/>
          </w:rPr>
          <w:t>Check Incident Completed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21" w:history="1">
        <w:r w:rsidR="00D9013E" w:rsidRPr="00336514">
          <w:rPr>
            <w:rStyle w:val="Hyperlink"/>
            <w:noProof/>
          </w:rPr>
          <w:t>Return Activity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22" w:history="1">
        <w:r w:rsidR="00D9013E" w:rsidRPr="00336514">
          <w:rPr>
            <w:rStyle w:val="Hyperlink"/>
            <w:noProof/>
          </w:rPr>
          <w:t>Terminate Activity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23" w:history="1">
        <w:r w:rsidR="00D9013E" w:rsidRPr="00336514">
          <w:rPr>
            <w:rStyle w:val="Hyperlink"/>
            <w:noProof/>
          </w:rPr>
          <w:t>Terminate Incident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24" w:history="1">
        <w:r w:rsidR="00D9013E" w:rsidRPr="00336514">
          <w:rPr>
            <w:rStyle w:val="Hyperlink"/>
            <w:noProof/>
          </w:rPr>
          <w:t>Check MinResponseReached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9013E" w:rsidRDefault="002B5272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11131925" w:history="1">
        <w:r w:rsidR="00D9013E" w:rsidRPr="00336514">
          <w:rPr>
            <w:rStyle w:val="Hyperlink"/>
            <w:noProof/>
          </w:rPr>
          <w:t>Engine Flowchart</w:t>
        </w:r>
        <w:r w:rsidR="00D901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3E">
          <w:rPr>
            <w:noProof/>
            <w:webHidden/>
          </w:rPr>
          <w:instrText xml:space="preserve"> PAGEREF _Toc311131925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3E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D3CDD" w:rsidRDefault="002B5272">
      <w:r>
        <w:fldChar w:fldCharType="end"/>
      </w:r>
      <w:r w:rsidR="002D3CDD">
        <w:br w:type="page"/>
      </w:r>
    </w:p>
    <w:p w:rsidR="002D3CDD" w:rsidRDefault="002D3CDD" w:rsidP="002D3CDD">
      <w:pPr>
        <w:pStyle w:val="Title"/>
        <w:jc w:val="center"/>
      </w:pPr>
      <w:bookmarkStart w:id="1" w:name="_Toc299101114"/>
      <w:bookmarkStart w:id="2" w:name="_Toc299101928"/>
      <w:bookmarkStart w:id="3" w:name="_Toc311131751"/>
      <w:r>
        <w:lastRenderedPageBreak/>
        <w:t>Document History</w:t>
      </w:r>
      <w:bookmarkEnd w:id="1"/>
      <w:bookmarkEnd w:id="2"/>
      <w:bookmarkEnd w:id="3"/>
    </w:p>
    <w:tbl>
      <w:tblPr>
        <w:tblStyle w:val="TableGrid"/>
        <w:tblW w:w="9208" w:type="dxa"/>
        <w:jc w:val="center"/>
        <w:tblLook w:val="04A0"/>
      </w:tblPr>
      <w:tblGrid>
        <w:gridCol w:w="487"/>
        <w:gridCol w:w="1557"/>
        <w:gridCol w:w="1005"/>
        <w:gridCol w:w="2005"/>
        <w:gridCol w:w="4154"/>
      </w:tblGrid>
      <w:tr w:rsidR="002D3CDD" w:rsidTr="00E01491">
        <w:trPr>
          <w:trHeight w:val="332"/>
          <w:jc w:val="center"/>
        </w:trPr>
        <w:tc>
          <w:tcPr>
            <w:tcW w:w="487" w:type="dxa"/>
          </w:tcPr>
          <w:p w:rsidR="002D3CDD" w:rsidRDefault="002D3CDD" w:rsidP="002D3CDD"/>
        </w:tc>
        <w:tc>
          <w:tcPr>
            <w:tcW w:w="1557" w:type="dxa"/>
          </w:tcPr>
          <w:p w:rsidR="002D3CDD" w:rsidRDefault="002D3CDD" w:rsidP="002D3CDD">
            <w:r>
              <w:t>Author</w:t>
            </w:r>
          </w:p>
        </w:tc>
        <w:tc>
          <w:tcPr>
            <w:tcW w:w="1005" w:type="dxa"/>
          </w:tcPr>
          <w:p w:rsidR="002D3CDD" w:rsidRDefault="002D3CDD" w:rsidP="002D3CDD">
            <w:r>
              <w:t>Version</w:t>
            </w:r>
          </w:p>
        </w:tc>
        <w:tc>
          <w:tcPr>
            <w:tcW w:w="2005" w:type="dxa"/>
          </w:tcPr>
          <w:p w:rsidR="002D3CDD" w:rsidRDefault="002D3CDD" w:rsidP="002D3CDD">
            <w:r>
              <w:t>Date</w:t>
            </w:r>
          </w:p>
        </w:tc>
        <w:tc>
          <w:tcPr>
            <w:tcW w:w="4154" w:type="dxa"/>
          </w:tcPr>
          <w:p w:rsidR="002D3CDD" w:rsidRDefault="009A2A9F" w:rsidP="002D3CDD">
            <w:r>
              <w:t>Updates</w:t>
            </w:r>
          </w:p>
        </w:tc>
      </w:tr>
      <w:tr w:rsidR="002D3CDD" w:rsidTr="00E01491">
        <w:trPr>
          <w:jc w:val="center"/>
        </w:trPr>
        <w:tc>
          <w:tcPr>
            <w:tcW w:w="487" w:type="dxa"/>
          </w:tcPr>
          <w:p w:rsidR="002D3CDD" w:rsidRDefault="002D3CDD" w:rsidP="002D3CDD">
            <w:r>
              <w:t>1</w:t>
            </w:r>
          </w:p>
        </w:tc>
        <w:tc>
          <w:tcPr>
            <w:tcW w:w="1557" w:type="dxa"/>
          </w:tcPr>
          <w:p w:rsidR="002D3CDD" w:rsidRDefault="002D3CDD" w:rsidP="002D3CDD">
            <w:r>
              <w:t>Bilal Manzoor</w:t>
            </w:r>
          </w:p>
        </w:tc>
        <w:tc>
          <w:tcPr>
            <w:tcW w:w="1005" w:type="dxa"/>
          </w:tcPr>
          <w:p w:rsidR="002D3CDD" w:rsidRDefault="009E04AD" w:rsidP="002D3CDD">
            <w:r>
              <w:t>0.11</w:t>
            </w:r>
          </w:p>
        </w:tc>
        <w:tc>
          <w:tcPr>
            <w:tcW w:w="2005" w:type="dxa"/>
          </w:tcPr>
          <w:p w:rsidR="002D3CDD" w:rsidRDefault="002D3CDD" w:rsidP="002D3CDD">
            <w:r>
              <w:t>June 2011</w:t>
            </w:r>
          </w:p>
        </w:tc>
        <w:tc>
          <w:tcPr>
            <w:tcW w:w="4154" w:type="dxa"/>
          </w:tcPr>
          <w:p w:rsidR="002D3CDD" w:rsidRDefault="002D3CDD" w:rsidP="002D3CDD">
            <w:r>
              <w:t xml:space="preserve">Working on </w:t>
            </w:r>
            <w:r w:rsidR="009E04AD">
              <w:t>Process Builder Properties</w:t>
            </w:r>
          </w:p>
        </w:tc>
      </w:tr>
      <w:tr w:rsidR="002D3CDD" w:rsidTr="00E01491">
        <w:trPr>
          <w:jc w:val="center"/>
        </w:trPr>
        <w:tc>
          <w:tcPr>
            <w:tcW w:w="487" w:type="dxa"/>
          </w:tcPr>
          <w:p w:rsidR="002D3CDD" w:rsidRDefault="002D3CDD" w:rsidP="002D3CDD">
            <w:r>
              <w:t>2</w:t>
            </w:r>
          </w:p>
        </w:tc>
        <w:tc>
          <w:tcPr>
            <w:tcW w:w="1557" w:type="dxa"/>
          </w:tcPr>
          <w:p w:rsidR="002D3CDD" w:rsidRDefault="009E04AD" w:rsidP="002D3CDD">
            <w:r>
              <w:t>Bilal Manzoor</w:t>
            </w:r>
          </w:p>
        </w:tc>
        <w:tc>
          <w:tcPr>
            <w:tcW w:w="1005" w:type="dxa"/>
          </w:tcPr>
          <w:p w:rsidR="002D3CDD" w:rsidRDefault="009E04AD" w:rsidP="002D3CDD">
            <w:r>
              <w:t>0.12</w:t>
            </w:r>
          </w:p>
        </w:tc>
        <w:tc>
          <w:tcPr>
            <w:tcW w:w="2005" w:type="dxa"/>
          </w:tcPr>
          <w:p w:rsidR="002D3CDD" w:rsidRDefault="009E04AD" w:rsidP="002D3CDD">
            <w:r>
              <w:t>July 21, 2011</w:t>
            </w:r>
          </w:p>
        </w:tc>
        <w:tc>
          <w:tcPr>
            <w:tcW w:w="4154" w:type="dxa"/>
          </w:tcPr>
          <w:p w:rsidR="002D3CDD" w:rsidRDefault="00423503" w:rsidP="002D3CDD">
            <w:r>
              <w:t>Class</w:t>
            </w:r>
            <w:r w:rsidR="009E04AD">
              <w:t xml:space="preserve"> Functions for OC, Server and Maps</w:t>
            </w:r>
            <w:r w:rsidR="005F6F4B">
              <w:t xml:space="preserve">. </w:t>
            </w:r>
          </w:p>
          <w:p w:rsidR="005F6F4B" w:rsidRDefault="005F6F4B" w:rsidP="002D3CDD">
            <w:r>
              <w:t>Events and Conditions</w:t>
            </w:r>
          </w:p>
        </w:tc>
      </w:tr>
      <w:tr w:rsidR="002D3CDD" w:rsidTr="00E01491">
        <w:trPr>
          <w:jc w:val="center"/>
        </w:trPr>
        <w:tc>
          <w:tcPr>
            <w:tcW w:w="487" w:type="dxa"/>
          </w:tcPr>
          <w:p w:rsidR="002D3CDD" w:rsidRDefault="002D3CDD" w:rsidP="002D3CDD">
            <w:r>
              <w:t>3</w:t>
            </w:r>
          </w:p>
        </w:tc>
        <w:tc>
          <w:tcPr>
            <w:tcW w:w="1557" w:type="dxa"/>
          </w:tcPr>
          <w:p w:rsidR="002D3CDD" w:rsidRDefault="009E04AD" w:rsidP="002D3CDD">
            <w:r>
              <w:t>Bilal Manzoor</w:t>
            </w:r>
          </w:p>
        </w:tc>
        <w:tc>
          <w:tcPr>
            <w:tcW w:w="1005" w:type="dxa"/>
          </w:tcPr>
          <w:p w:rsidR="002D3CDD" w:rsidRDefault="009E04AD" w:rsidP="002D3CDD">
            <w:r>
              <w:t>0.13</w:t>
            </w:r>
          </w:p>
        </w:tc>
        <w:tc>
          <w:tcPr>
            <w:tcW w:w="2005" w:type="dxa"/>
          </w:tcPr>
          <w:p w:rsidR="002D3CDD" w:rsidRDefault="009E04AD" w:rsidP="002D3CDD">
            <w:r>
              <w:t>July 22, 2011</w:t>
            </w:r>
          </w:p>
        </w:tc>
        <w:tc>
          <w:tcPr>
            <w:tcW w:w="4154" w:type="dxa"/>
          </w:tcPr>
          <w:p w:rsidR="002D3CDD" w:rsidRDefault="000342E0" w:rsidP="002D3CDD">
            <w:r>
              <w:t>Named constants</w:t>
            </w:r>
            <w:r w:rsidR="009E04AD">
              <w:t xml:space="preserve"> for Maps, Variables, OC, Activity and Process</w:t>
            </w:r>
          </w:p>
        </w:tc>
      </w:tr>
      <w:tr w:rsidR="00721783" w:rsidTr="00E01491">
        <w:trPr>
          <w:jc w:val="center"/>
        </w:trPr>
        <w:tc>
          <w:tcPr>
            <w:tcW w:w="487" w:type="dxa"/>
          </w:tcPr>
          <w:p w:rsidR="00721783" w:rsidRDefault="00721783" w:rsidP="002D3CDD">
            <w:r>
              <w:t>4</w:t>
            </w:r>
          </w:p>
        </w:tc>
        <w:tc>
          <w:tcPr>
            <w:tcW w:w="1557" w:type="dxa"/>
          </w:tcPr>
          <w:p w:rsidR="00721783" w:rsidRDefault="00721783" w:rsidP="006A360F">
            <w:r>
              <w:t>Bilal Manzoor</w:t>
            </w:r>
          </w:p>
        </w:tc>
        <w:tc>
          <w:tcPr>
            <w:tcW w:w="1005" w:type="dxa"/>
          </w:tcPr>
          <w:p w:rsidR="00721783" w:rsidRDefault="00721783" w:rsidP="006A360F">
            <w:r>
              <w:t>0.1</w:t>
            </w:r>
            <w:r w:rsidR="00622887">
              <w:t>35</w:t>
            </w:r>
          </w:p>
        </w:tc>
        <w:tc>
          <w:tcPr>
            <w:tcW w:w="2005" w:type="dxa"/>
          </w:tcPr>
          <w:p w:rsidR="00721783" w:rsidRDefault="00721783" w:rsidP="006A360F">
            <w:r>
              <w:t>July 23, 2011</w:t>
            </w:r>
          </w:p>
        </w:tc>
        <w:tc>
          <w:tcPr>
            <w:tcW w:w="4154" w:type="dxa"/>
          </w:tcPr>
          <w:p w:rsidR="00721783" w:rsidRDefault="00721783" w:rsidP="006A360F">
            <w:r>
              <w:t>Database Structure</w:t>
            </w:r>
          </w:p>
        </w:tc>
      </w:tr>
      <w:tr w:rsidR="007A5996" w:rsidTr="00E01491">
        <w:trPr>
          <w:jc w:val="center"/>
        </w:trPr>
        <w:tc>
          <w:tcPr>
            <w:tcW w:w="487" w:type="dxa"/>
          </w:tcPr>
          <w:p w:rsidR="007A5996" w:rsidRDefault="007A5996" w:rsidP="002D3CDD">
            <w:r>
              <w:t>5</w:t>
            </w:r>
          </w:p>
        </w:tc>
        <w:tc>
          <w:tcPr>
            <w:tcW w:w="1557" w:type="dxa"/>
          </w:tcPr>
          <w:p w:rsidR="007A5996" w:rsidRDefault="007A5996" w:rsidP="007A5996">
            <w:r>
              <w:t>Bilal Manzoor</w:t>
            </w:r>
          </w:p>
        </w:tc>
        <w:tc>
          <w:tcPr>
            <w:tcW w:w="1005" w:type="dxa"/>
          </w:tcPr>
          <w:p w:rsidR="007A5996" w:rsidRDefault="007A5996" w:rsidP="007A5996">
            <w:r>
              <w:t>0.1</w:t>
            </w:r>
            <w:r w:rsidR="00622887">
              <w:t>4</w:t>
            </w:r>
          </w:p>
        </w:tc>
        <w:tc>
          <w:tcPr>
            <w:tcW w:w="2005" w:type="dxa"/>
          </w:tcPr>
          <w:p w:rsidR="007A5996" w:rsidRDefault="007A5996" w:rsidP="007A5996">
            <w:r>
              <w:t>July 25, 2011</w:t>
            </w:r>
          </w:p>
        </w:tc>
        <w:tc>
          <w:tcPr>
            <w:tcW w:w="4154" w:type="dxa"/>
          </w:tcPr>
          <w:p w:rsidR="007A5996" w:rsidRDefault="00E76470" w:rsidP="007A5996">
            <w:r>
              <w:t>Client Runtime functions, Object definitions</w:t>
            </w:r>
          </w:p>
        </w:tc>
      </w:tr>
      <w:tr w:rsidR="007A5996" w:rsidTr="00E01491">
        <w:trPr>
          <w:jc w:val="center"/>
        </w:trPr>
        <w:tc>
          <w:tcPr>
            <w:tcW w:w="487" w:type="dxa"/>
          </w:tcPr>
          <w:p w:rsidR="007A5996" w:rsidRDefault="007A5996" w:rsidP="002D3CDD">
            <w:r>
              <w:t>6</w:t>
            </w:r>
          </w:p>
        </w:tc>
        <w:tc>
          <w:tcPr>
            <w:tcW w:w="1557" w:type="dxa"/>
          </w:tcPr>
          <w:p w:rsidR="007A5996" w:rsidRDefault="008960DA" w:rsidP="002D3CDD">
            <w:r>
              <w:t>Bilal Manzoor</w:t>
            </w:r>
          </w:p>
        </w:tc>
        <w:tc>
          <w:tcPr>
            <w:tcW w:w="1005" w:type="dxa"/>
          </w:tcPr>
          <w:p w:rsidR="007A5996" w:rsidRDefault="008960DA" w:rsidP="002D3CDD">
            <w:r>
              <w:t>0.15</w:t>
            </w:r>
          </w:p>
        </w:tc>
        <w:tc>
          <w:tcPr>
            <w:tcW w:w="2005" w:type="dxa"/>
          </w:tcPr>
          <w:p w:rsidR="007A5996" w:rsidRDefault="00E01491" w:rsidP="002D3CDD">
            <w:r>
              <w:t>August 05</w:t>
            </w:r>
            <w:r w:rsidR="008960DA">
              <w:t>, 2011</w:t>
            </w:r>
          </w:p>
        </w:tc>
        <w:tc>
          <w:tcPr>
            <w:tcW w:w="4154" w:type="dxa"/>
          </w:tcPr>
          <w:p w:rsidR="00E01491" w:rsidRDefault="008960DA" w:rsidP="00E01491">
            <w:r>
              <w:t xml:space="preserve">Form Builder Control </w:t>
            </w:r>
          </w:p>
          <w:p w:rsidR="00E01491" w:rsidRDefault="00AF538A" w:rsidP="00E01491">
            <w:r>
              <w:t>Design</w:t>
            </w:r>
            <w:r w:rsidR="00E01491">
              <w:t xml:space="preserve"> tables for </w:t>
            </w:r>
            <w:r w:rsidR="003B02A5">
              <w:t>Forms</w:t>
            </w:r>
          </w:p>
          <w:p w:rsidR="00E01491" w:rsidRDefault="00E01491" w:rsidP="00EC72D2">
            <w:pPr>
              <w:pStyle w:val="ListParagraph"/>
              <w:numPr>
                <w:ilvl w:val="0"/>
                <w:numId w:val="35"/>
              </w:numPr>
            </w:pPr>
            <w:r>
              <w:t>D_ProcessForms</w:t>
            </w:r>
          </w:p>
          <w:p w:rsidR="00E01491" w:rsidRDefault="00E01491" w:rsidP="00EC72D2">
            <w:pPr>
              <w:pStyle w:val="ListParagraph"/>
              <w:numPr>
                <w:ilvl w:val="0"/>
                <w:numId w:val="35"/>
              </w:numPr>
            </w:pPr>
            <w:r>
              <w:t>D_ProcessFormControls</w:t>
            </w:r>
          </w:p>
        </w:tc>
      </w:tr>
      <w:tr w:rsidR="00E01491" w:rsidTr="00E01491">
        <w:trPr>
          <w:jc w:val="center"/>
        </w:trPr>
        <w:tc>
          <w:tcPr>
            <w:tcW w:w="487" w:type="dxa"/>
          </w:tcPr>
          <w:p w:rsidR="00E01491" w:rsidRDefault="00E01491" w:rsidP="002D3CDD">
            <w:r>
              <w:t>7</w:t>
            </w:r>
          </w:p>
        </w:tc>
        <w:tc>
          <w:tcPr>
            <w:tcW w:w="1557" w:type="dxa"/>
          </w:tcPr>
          <w:p w:rsidR="00E01491" w:rsidRDefault="00E01491" w:rsidP="00C076B8">
            <w:r>
              <w:t>Bilal Manzoor</w:t>
            </w:r>
          </w:p>
        </w:tc>
        <w:tc>
          <w:tcPr>
            <w:tcW w:w="1005" w:type="dxa"/>
          </w:tcPr>
          <w:p w:rsidR="00E01491" w:rsidRDefault="00E01491" w:rsidP="00C076B8">
            <w:r>
              <w:t>0.16</w:t>
            </w:r>
          </w:p>
        </w:tc>
        <w:tc>
          <w:tcPr>
            <w:tcW w:w="2005" w:type="dxa"/>
          </w:tcPr>
          <w:p w:rsidR="00E01491" w:rsidRDefault="00E01491" w:rsidP="00C076B8">
            <w:r>
              <w:t>August 0</w:t>
            </w:r>
            <w:r w:rsidR="00F92327">
              <w:t>6</w:t>
            </w:r>
            <w:r>
              <w:t>, 2011</w:t>
            </w:r>
          </w:p>
        </w:tc>
        <w:tc>
          <w:tcPr>
            <w:tcW w:w="4154" w:type="dxa"/>
          </w:tcPr>
          <w:p w:rsidR="00E01491" w:rsidRDefault="00E01491" w:rsidP="00C076B8">
            <w:r>
              <w:t>Configuration tables for Email Notifications</w:t>
            </w:r>
          </w:p>
          <w:p w:rsidR="00E01491" w:rsidRDefault="00E01491" w:rsidP="00EC72D2">
            <w:pPr>
              <w:pStyle w:val="ListParagraph"/>
              <w:numPr>
                <w:ilvl w:val="0"/>
                <w:numId w:val="35"/>
              </w:numPr>
            </w:pPr>
            <w:r>
              <w:t>EmailPOPSettings</w:t>
            </w:r>
          </w:p>
          <w:p w:rsidR="00E01491" w:rsidRDefault="00E01491" w:rsidP="00EC72D2">
            <w:pPr>
              <w:pStyle w:val="ListParagraph"/>
              <w:numPr>
                <w:ilvl w:val="0"/>
                <w:numId w:val="35"/>
              </w:numPr>
            </w:pPr>
            <w:r>
              <w:t>EmailSMTPSettings</w:t>
            </w:r>
          </w:p>
          <w:p w:rsidR="00E01491" w:rsidRDefault="00E01491" w:rsidP="00C076B8">
            <w:r>
              <w:t>Configuration Application Pages</w:t>
            </w:r>
          </w:p>
          <w:p w:rsidR="00DB7060" w:rsidRDefault="00DB7060" w:rsidP="00C076B8">
            <w:r>
              <w:t>Agents Training Page</w:t>
            </w:r>
          </w:p>
        </w:tc>
      </w:tr>
      <w:tr w:rsidR="00DC0C3D" w:rsidTr="00E01491">
        <w:trPr>
          <w:jc w:val="center"/>
        </w:trPr>
        <w:tc>
          <w:tcPr>
            <w:tcW w:w="487" w:type="dxa"/>
          </w:tcPr>
          <w:p w:rsidR="00DC0C3D" w:rsidRDefault="00DC0C3D" w:rsidP="002D3CDD">
            <w:r>
              <w:t>8</w:t>
            </w:r>
          </w:p>
        </w:tc>
        <w:tc>
          <w:tcPr>
            <w:tcW w:w="1557" w:type="dxa"/>
          </w:tcPr>
          <w:p w:rsidR="00DC0C3D" w:rsidRDefault="00DC0C3D" w:rsidP="00C076B8">
            <w:r>
              <w:t>Bilal Manzoor</w:t>
            </w:r>
          </w:p>
        </w:tc>
        <w:tc>
          <w:tcPr>
            <w:tcW w:w="1005" w:type="dxa"/>
          </w:tcPr>
          <w:p w:rsidR="00DC0C3D" w:rsidRDefault="00DC0C3D" w:rsidP="00C076B8">
            <w:r>
              <w:t>0.17</w:t>
            </w:r>
          </w:p>
        </w:tc>
        <w:tc>
          <w:tcPr>
            <w:tcW w:w="2005" w:type="dxa"/>
          </w:tcPr>
          <w:p w:rsidR="00DC0C3D" w:rsidRDefault="00DC0C3D" w:rsidP="00C076B8">
            <w:r>
              <w:t>August 08, 2011</w:t>
            </w:r>
          </w:p>
        </w:tc>
        <w:tc>
          <w:tcPr>
            <w:tcW w:w="4154" w:type="dxa"/>
          </w:tcPr>
          <w:p w:rsidR="00DC0C3D" w:rsidRDefault="00DC0C3D" w:rsidP="00DC0C3D">
            <w:r>
              <w:t>OC / Process Builder Methods</w:t>
            </w:r>
          </w:p>
          <w:p w:rsidR="00DC0C3D" w:rsidRDefault="00DC0C3D" w:rsidP="00DC0C3D">
            <w:r>
              <w:t>Changes in O_User table</w:t>
            </w:r>
          </w:p>
          <w:p w:rsidR="00DC0C3D" w:rsidRDefault="00DC0C3D" w:rsidP="00DC0C3D">
            <w:pPr>
              <w:pStyle w:val="ListParagraph"/>
              <w:numPr>
                <w:ilvl w:val="0"/>
                <w:numId w:val="45"/>
              </w:numPr>
            </w:pPr>
            <w:r>
              <w:t>Designation</w:t>
            </w:r>
          </w:p>
          <w:p w:rsidR="00DC0C3D" w:rsidRDefault="00DC0C3D" w:rsidP="00DC0C3D">
            <w:pPr>
              <w:pStyle w:val="ListParagraph"/>
              <w:numPr>
                <w:ilvl w:val="0"/>
                <w:numId w:val="45"/>
              </w:numPr>
            </w:pPr>
            <w:r>
              <w:t>Rights</w:t>
            </w:r>
          </w:p>
          <w:p w:rsidR="00DC0C3D" w:rsidRDefault="00DC0C3D" w:rsidP="00DC0C3D">
            <w:r>
              <w:t>Changes in O_Group table</w:t>
            </w:r>
          </w:p>
          <w:p w:rsidR="00DC0C3D" w:rsidRDefault="00DC0C3D" w:rsidP="00DC0C3D">
            <w:pPr>
              <w:pStyle w:val="ListParagraph"/>
              <w:numPr>
                <w:ilvl w:val="0"/>
                <w:numId w:val="46"/>
              </w:numPr>
            </w:pPr>
            <w:r>
              <w:t>Rights</w:t>
            </w:r>
          </w:p>
          <w:p w:rsidR="00DC0C3D" w:rsidRDefault="00DC0C3D" w:rsidP="00DC0C3D">
            <w:r>
              <w:t>Change in O_Chart table</w:t>
            </w:r>
          </w:p>
          <w:p w:rsidR="00DC0C3D" w:rsidRDefault="00DC0C3D" w:rsidP="00DC0C3D">
            <w:pPr>
              <w:pStyle w:val="ListParagraph"/>
              <w:numPr>
                <w:ilvl w:val="0"/>
                <w:numId w:val="46"/>
              </w:numPr>
            </w:pPr>
            <w:r>
              <w:t>ChartXML</w:t>
            </w:r>
          </w:p>
          <w:p w:rsidR="00DC0C3D" w:rsidRDefault="00DC0C3D" w:rsidP="00DC0C3D">
            <w:r>
              <w:t>Change in D_Process table</w:t>
            </w:r>
          </w:p>
          <w:p w:rsidR="00DC0C3D" w:rsidRDefault="00DC0C3D" w:rsidP="00DC0C3D">
            <w:pPr>
              <w:pStyle w:val="ListParagraph"/>
              <w:numPr>
                <w:ilvl w:val="0"/>
                <w:numId w:val="46"/>
              </w:numPr>
            </w:pPr>
            <w:r>
              <w:t>ProcessXML</w:t>
            </w:r>
          </w:p>
          <w:p w:rsidR="00DC0C3D" w:rsidRDefault="00DC0C3D" w:rsidP="00DC0C3D">
            <w:r>
              <w:t>Master Configuration tables</w:t>
            </w:r>
          </w:p>
          <w:p w:rsidR="00DC0C3D" w:rsidRDefault="00DC0C3D" w:rsidP="00DC0C3D">
            <w:pPr>
              <w:pStyle w:val="ListParagraph"/>
              <w:numPr>
                <w:ilvl w:val="0"/>
                <w:numId w:val="46"/>
              </w:numPr>
            </w:pPr>
            <w:r>
              <w:t>MC_Product</w:t>
            </w:r>
          </w:p>
          <w:p w:rsidR="00DC0C3D" w:rsidRDefault="00DC0C3D" w:rsidP="00DC0C3D">
            <w:pPr>
              <w:pStyle w:val="ListParagraph"/>
              <w:numPr>
                <w:ilvl w:val="0"/>
                <w:numId w:val="46"/>
              </w:numPr>
            </w:pPr>
            <w:r>
              <w:t>MC_ProductRights</w:t>
            </w:r>
          </w:p>
          <w:p w:rsidR="00DC0C3D" w:rsidRDefault="00DC0C3D" w:rsidP="00DC0C3D">
            <w:pPr>
              <w:pStyle w:val="ListParagraph"/>
              <w:numPr>
                <w:ilvl w:val="0"/>
                <w:numId w:val="46"/>
              </w:numPr>
            </w:pPr>
            <w:r>
              <w:t>MC_Enumerations</w:t>
            </w:r>
          </w:p>
          <w:p w:rsidR="001E63BE" w:rsidRDefault="001E63BE" w:rsidP="001E63BE">
            <w:r>
              <w:t>Web Service Agent Training</w:t>
            </w:r>
          </w:p>
          <w:p w:rsidR="00DC240F" w:rsidRDefault="00DC240F" w:rsidP="001E63BE">
            <w:r>
              <w:t>Application Layout, Tabs and Sub-Tabs</w:t>
            </w:r>
          </w:p>
        </w:tc>
      </w:tr>
      <w:tr w:rsidR="00A71857" w:rsidTr="00E01491">
        <w:trPr>
          <w:jc w:val="center"/>
        </w:trPr>
        <w:tc>
          <w:tcPr>
            <w:tcW w:w="487" w:type="dxa"/>
          </w:tcPr>
          <w:p w:rsidR="00A71857" w:rsidRDefault="00A71857" w:rsidP="002D3CDD">
            <w:r>
              <w:t>9</w:t>
            </w:r>
          </w:p>
        </w:tc>
        <w:tc>
          <w:tcPr>
            <w:tcW w:w="1557" w:type="dxa"/>
          </w:tcPr>
          <w:p w:rsidR="00A71857" w:rsidRDefault="00A71857" w:rsidP="00C076B8">
            <w:r>
              <w:t>Bilal Manzoor</w:t>
            </w:r>
          </w:p>
        </w:tc>
        <w:tc>
          <w:tcPr>
            <w:tcW w:w="1005" w:type="dxa"/>
          </w:tcPr>
          <w:p w:rsidR="00A71857" w:rsidRDefault="00A71857" w:rsidP="00C076B8">
            <w:r>
              <w:t>0.18</w:t>
            </w:r>
          </w:p>
        </w:tc>
        <w:tc>
          <w:tcPr>
            <w:tcW w:w="2005" w:type="dxa"/>
          </w:tcPr>
          <w:p w:rsidR="00A71857" w:rsidRDefault="00A71857" w:rsidP="00C076B8">
            <w:r>
              <w:t>August 24, 2011</w:t>
            </w:r>
          </w:p>
        </w:tc>
        <w:tc>
          <w:tcPr>
            <w:tcW w:w="4154" w:type="dxa"/>
          </w:tcPr>
          <w:p w:rsidR="00A71857" w:rsidRDefault="00A71857" w:rsidP="00DC0C3D">
            <w:r>
              <w:t>Administrator Pages</w:t>
            </w:r>
          </w:p>
        </w:tc>
      </w:tr>
      <w:tr w:rsidR="00043636" w:rsidTr="00E01491">
        <w:trPr>
          <w:jc w:val="center"/>
        </w:trPr>
        <w:tc>
          <w:tcPr>
            <w:tcW w:w="487" w:type="dxa"/>
          </w:tcPr>
          <w:p w:rsidR="00043636" w:rsidRDefault="00043636" w:rsidP="002D3CDD">
            <w:r>
              <w:t>10</w:t>
            </w:r>
          </w:p>
        </w:tc>
        <w:tc>
          <w:tcPr>
            <w:tcW w:w="1557" w:type="dxa"/>
          </w:tcPr>
          <w:p w:rsidR="00043636" w:rsidRDefault="00043636" w:rsidP="00C076B8">
            <w:r>
              <w:t>Bilal Manzoor</w:t>
            </w:r>
          </w:p>
        </w:tc>
        <w:tc>
          <w:tcPr>
            <w:tcW w:w="1005" w:type="dxa"/>
          </w:tcPr>
          <w:p w:rsidR="00043636" w:rsidRDefault="00043636" w:rsidP="00C076B8">
            <w:r>
              <w:t>0.19</w:t>
            </w:r>
          </w:p>
        </w:tc>
        <w:tc>
          <w:tcPr>
            <w:tcW w:w="2005" w:type="dxa"/>
          </w:tcPr>
          <w:p w:rsidR="00043636" w:rsidRDefault="00043636" w:rsidP="00C076B8">
            <w:r>
              <w:t>August 28, 2011</w:t>
            </w:r>
          </w:p>
        </w:tc>
        <w:tc>
          <w:tcPr>
            <w:tcW w:w="4154" w:type="dxa"/>
          </w:tcPr>
          <w:p w:rsidR="00043636" w:rsidRDefault="00043636" w:rsidP="00DC0C3D">
            <w:r>
              <w:t>Master Administration</w:t>
            </w:r>
          </w:p>
          <w:p w:rsidR="00043636" w:rsidRDefault="00043636" w:rsidP="00DC0C3D">
            <w:r>
              <w:t>Form Builder</w:t>
            </w:r>
          </w:p>
        </w:tc>
      </w:tr>
      <w:tr w:rsidR="00D567EA" w:rsidTr="00E01491">
        <w:trPr>
          <w:jc w:val="center"/>
        </w:trPr>
        <w:tc>
          <w:tcPr>
            <w:tcW w:w="487" w:type="dxa"/>
          </w:tcPr>
          <w:p w:rsidR="00D567EA" w:rsidRDefault="00D567EA" w:rsidP="002D3CDD">
            <w:r>
              <w:t>11</w:t>
            </w:r>
          </w:p>
        </w:tc>
        <w:tc>
          <w:tcPr>
            <w:tcW w:w="1557" w:type="dxa"/>
          </w:tcPr>
          <w:p w:rsidR="00D567EA" w:rsidRDefault="00D567EA" w:rsidP="00C076B8">
            <w:r>
              <w:t>Bilal Manzoor</w:t>
            </w:r>
          </w:p>
        </w:tc>
        <w:tc>
          <w:tcPr>
            <w:tcW w:w="1005" w:type="dxa"/>
          </w:tcPr>
          <w:p w:rsidR="00D567EA" w:rsidRDefault="00D567EA" w:rsidP="00C076B8">
            <w:r>
              <w:t>0.20</w:t>
            </w:r>
          </w:p>
        </w:tc>
        <w:tc>
          <w:tcPr>
            <w:tcW w:w="2005" w:type="dxa"/>
          </w:tcPr>
          <w:p w:rsidR="00D567EA" w:rsidRDefault="00D567EA" w:rsidP="00C076B8">
            <w:r>
              <w:t>September 12, 2011</w:t>
            </w:r>
          </w:p>
        </w:tc>
        <w:tc>
          <w:tcPr>
            <w:tcW w:w="4154" w:type="dxa"/>
          </w:tcPr>
          <w:p w:rsidR="00D567EA" w:rsidRDefault="00D567EA" w:rsidP="00DC0C3D">
            <w:r>
              <w:t>Activity Node</w:t>
            </w:r>
          </w:p>
        </w:tc>
      </w:tr>
      <w:tr w:rsidR="00A47AB6" w:rsidTr="00E01491">
        <w:trPr>
          <w:jc w:val="center"/>
        </w:trPr>
        <w:tc>
          <w:tcPr>
            <w:tcW w:w="487" w:type="dxa"/>
          </w:tcPr>
          <w:p w:rsidR="00A47AB6" w:rsidRDefault="00A47AB6" w:rsidP="002D3CDD">
            <w:r>
              <w:t>12</w:t>
            </w:r>
          </w:p>
        </w:tc>
        <w:tc>
          <w:tcPr>
            <w:tcW w:w="1557" w:type="dxa"/>
          </w:tcPr>
          <w:p w:rsidR="00A47AB6" w:rsidRDefault="00A47AB6" w:rsidP="00C076B8">
            <w:r>
              <w:t>Bilal Manzoor</w:t>
            </w:r>
          </w:p>
        </w:tc>
        <w:tc>
          <w:tcPr>
            <w:tcW w:w="1005" w:type="dxa"/>
          </w:tcPr>
          <w:p w:rsidR="00A47AB6" w:rsidRDefault="00A47AB6" w:rsidP="00C076B8">
            <w:r>
              <w:t>0.21</w:t>
            </w:r>
          </w:p>
        </w:tc>
        <w:tc>
          <w:tcPr>
            <w:tcW w:w="2005" w:type="dxa"/>
          </w:tcPr>
          <w:p w:rsidR="00A47AB6" w:rsidRDefault="00A47AB6" w:rsidP="00C076B8">
            <w:r>
              <w:t>September 21, 2011</w:t>
            </w:r>
          </w:p>
        </w:tc>
        <w:tc>
          <w:tcPr>
            <w:tcW w:w="4154" w:type="dxa"/>
          </w:tcPr>
          <w:p w:rsidR="00A47AB6" w:rsidRDefault="00A47AB6" w:rsidP="00DC0C3D">
            <w:r>
              <w:t>Database changes</w:t>
            </w:r>
          </w:p>
          <w:p w:rsidR="00A47AB6" w:rsidRDefault="00A47AB6" w:rsidP="00DC0C3D">
            <w:r>
              <w:t>Engine P</w:t>
            </w:r>
            <w:r w:rsidRPr="00A47AB6">
              <w:t>seudo</w:t>
            </w:r>
            <w:r w:rsidR="0002595E">
              <w:t xml:space="preserve"> </w:t>
            </w:r>
            <w:r w:rsidRPr="00A47AB6">
              <w:t>code</w:t>
            </w:r>
          </w:p>
        </w:tc>
      </w:tr>
      <w:tr w:rsidR="0002595E" w:rsidTr="00E01491">
        <w:trPr>
          <w:jc w:val="center"/>
        </w:trPr>
        <w:tc>
          <w:tcPr>
            <w:tcW w:w="487" w:type="dxa"/>
          </w:tcPr>
          <w:p w:rsidR="0002595E" w:rsidRDefault="00C52162" w:rsidP="002D3CDD">
            <w:r>
              <w:t>13</w:t>
            </w:r>
          </w:p>
        </w:tc>
        <w:tc>
          <w:tcPr>
            <w:tcW w:w="1557" w:type="dxa"/>
          </w:tcPr>
          <w:p w:rsidR="0002595E" w:rsidRDefault="0002595E" w:rsidP="00515DAE">
            <w:r>
              <w:t>Bilal Manzoor</w:t>
            </w:r>
          </w:p>
        </w:tc>
        <w:tc>
          <w:tcPr>
            <w:tcW w:w="1005" w:type="dxa"/>
          </w:tcPr>
          <w:p w:rsidR="0002595E" w:rsidRDefault="0002595E" w:rsidP="00515DAE">
            <w:r>
              <w:t>0.22</w:t>
            </w:r>
          </w:p>
        </w:tc>
        <w:tc>
          <w:tcPr>
            <w:tcW w:w="2005" w:type="dxa"/>
          </w:tcPr>
          <w:p w:rsidR="0002595E" w:rsidRDefault="0002595E" w:rsidP="00A70D9A">
            <w:r>
              <w:t>September 2</w:t>
            </w:r>
            <w:r w:rsidR="00A70D9A">
              <w:t>8</w:t>
            </w:r>
            <w:r>
              <w:t>, 2011</w:t>
            </w:r>
          </w:p>
        </w:tc>
        <w:tc>
          <w:tcPr>
            <w:tcW w:w="4154" w:type="dxa"/>
          </w:tcPr>
          <w:p w:rsidR="0002595E" w:rsidRDefault="0002595E" w:rsidP="0002595E">
            <w:r>
              <w:t>Engine Flowchart. Tables update and some changes in Engine Pseudo Code.</w:t>
            </w:r>
          </w:p>
        </w:tc>
      </w:tr>
      <w:tr w:rsidR="00C52162" w:rsidTr="00E01491">
        <w:trPr>
          <w:jc w:val="center"/>
        </w:trPr>
        <w:tc>
          <w:tcPr>
            <w:tcW w:w="487" w:type="dxa"/>
          </w:tcPr>
          <w:p w:rsidR="00C52162" w:rsidRDefault="00C52162" w:rsidP="002D3CDD">
            <w:r>
              <w:t>14</w:t>
            </w:r>
          </w:p>
        </w:tc>
        <w:tc>
          <w:tcPr>
            <w:tcW w:w="1557" w:type="dxa"/>
          </w:tcPr>
          <w:p w:rsidR="00C52162" w:rsidRDefault="00C52162" w:rsidP="00515DAE">
            <w:r>
              <w:t>Bilal Manzoor</w:t>
            </w:r>
          </w:p>
        </w:tc>
        <w:tc>
          <w:tcPr>
            <w:tcW w:w="1005" w:type="dxa"/>
          </w:tcPr>
          <w:p w:rsidR="00C52162" w:rsidRDefault="00C52162" w:rsidP="00515DAE">
            <w:r>
              <w:t>0.23</w:t>
            </w:r>
          </w:p>
        </w:tc>
        <w:tc>
          <w:tcPr>
            <w:tcW w:w="2005" w:type="dxa"/>
          </w:tcPr>
          <w:p w:rsidR="00C52162" w:rsidRDefault="00C52162" w:rsidP="00A70D9A">
            <w:r>
              <w:t xml:space="preserve">September 29, </w:t>
            </w:r>
            <w:r>
              <w:lastRenderedPageBreak/>
              <w:t>2011</w:t>
            </w:r>
          </w:p>
        </w:tc>
        <w:tc>
          <w:tcPr>
            <w:tcW w:w="4154" w:type="dxa"/>
          </w:tcPr>
          <w:p w:rsidR="00C52162" w:rsidRDefault="00C52162" w:rsidP="0002595E">
            <w:r>
              <w:lastRenderedPageBreak/>
              <w:t>Changes in database tables: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lastRenderedPageBreak/>
              <w:t>S_IncidentSignatures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S_IncidentAttachments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S_IncidentNotes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E_IncidentSignatures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E_IncidentAttachments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E_IncidentNotes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D_Projects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D_ProjectTasks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D_ProjectProcesses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D_ProjectFolllowers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D_ProjectFeeds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D_ProjectTaskFollowers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D_ProjectTaskFeeds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E_TaskFollowers</w:t>
            </w:r>
          </w:p>
          <w:p w:rsidR="00C52162" w:rsidRPr="00C52162" w:rsidRDefault="00C52162" w:rsidP="00C52162">
            <w:pPr>
              <w:pStyle w:val="ListParagraph"/>
              <w:numPr>
                <w:ilvl w:val="0"/>
                <w:numId w:val="66"/>
              </w:numPr>
            </w:pPr>
            <w:r w:rsidRPr="00C52162">
              <w:t>E_TaskFeeds</w:t>
            </w:r>
          </w:p>
          <w:p w:rsidR="00C52162" w:rsidRDefault="00C52162" w:rsidP="0002595E"/>
        </w:tc>
      </w:tr>
      <w:tr w:rsidR="00F30482" w:rsidTr="00E01491">
        <w:trPr>
          <w:jc w:val="center"/>
        </w:trPr>
        <w:tc>
          <w:tcPr>
            <w:tcW w:w="487" w:type="dxa"/>
          </w:tcPr>
          <w:p w:rsidR="00F30482" w:rsidRDefault="00F30482" w:rsidP="00055216">
            <w:r>
              <w:lastRenderedPageBreak/>
              <w:t>15</w:t>
            </w:r>
          </w:p>
        </w:tc>
        <w:tc>
          <w:tcPr>
            <w:tcW w:w="1557" w:type="dxa"/>
          </w:tcPr>
          <w:p w:rsidR="00F30482" w:rsidRDefault="00F30482" w:rsidP="00055216">
            <w:r>
              <w:t>Bilal Manzoor</w:t>
            </w:r>
          </w:p>
        </w:tc>
        <w:tc>
          <w:tcPr>
            <w:tcW w:w="1005" w:type="dxa"/>
          </w:tcPr>
          <w:p w:rsidR="00F30482" w:rsidRDefault="00F30482" w:rsidP="00055216">
            <w:r>
              <w:t>0.24</w:t>
            </w:r>
          </w:p>
        </w:tc>
        <w:tc>
          <w:tcPr>
            <w:tcW w:w="2005" w:type="dxa"/>
          </w:tcPr>
          <w:p w:rsidR="00F30482" w:rsidRDefault="00F30482" w:rsidP="00055216">
            <w:r>
              <w:t>December 7, 2011</w:t>
            </w:r>
          </w:p>
        </w:tc>
        <w:tc>
          <w:tcPr>
            <w:tcW w:w="4154" w:type="dxa"/>
          </w:tcPr>
          <w:p w:rsidR="00F30482" w:rsidRDefault="00F30482" w:rsidP="0002595E">
            <w:r>
              <w:t>Events, Conditions and Keywords</w:t>
            </w:r>
          </w:p>
        </w:tc>
      </w:tr>
      <w:tr w:rsidR="00DC7303" w:rsidTr="00E01491">
        <w:trPr>
          <w:jc w:val="center"/>
        </w:trPr>
        <w:tc>
          <w:tcPr>
            <w:tcW w:w="487" w:type="dxa"/>
          </w:tcPr>
          <w:p w:rsidR="00DC7303" w:rsidRDefault="00DC7303" w:rsidP="00055216">
            <w:r>
              <w:t>16</w:t>
            </w:r>
          </w:p>
        </w:tc>
        <w:tc>
          <w:tcPr>
            <w:tcW w:w="1557" w:type="dxa"/>
          </w:tcPr>
          <w:p w:rsidR="00DC7303" w:rsidRDefault="00DC7303" w:rsidP="00055216">
            <w:r>
              <w:t>Tahira / Bilal</w:t>
            </w:r>
          </w:p>
        </w:tc>
        <w:tc>
          <w:tcPr>
            <w:tcW w:w="1005" w:type="dxa"/>
          </w:tcPr>
          <w:p w:rsidR="00DC7303" w:rsidRDefault="00DC7303" w:rsidP="00055216">
            <w:r>
              <w:t>0.25</w:t>
            </w:r>
          </w:p>
        </w:tc>
        <w:tc>
          <w:tcPr>
            <w:tcW w:w="2005" w:type="dxa"/>
          </w:tcPr>
          <w:p w:rsidR="00DC7303" w:rsidRDefault="00DC7303" w:rsidP="00055216">
            <w:r>
              <w:t>December 8, 2011</w:t>
            </w:r>
          </w:p>
        </w:tc>
        <w:tc>
          <w:tcPr>
            <w:tcW w:w="4154" w:type="dxa"/>
          </w:tcPr>
          <w:p w:rsidR="00DC7303" w:rsidRDefault="00DC7303" w:rsidP="0002595E">
            <w:r>
              <w:t>Database Structure updated (changes from developer’s database)</w:t>
            </w:r>
          </w:p>
        </w:tc>
      </w:tr>
    </w:tbl>
    <w:p w:rsidR="002D3CDD" w:rsidRPr="002D3CDD" w:rsidRDefault="002D3CDD" w:rsidP="002D3CDD"/>
    <w:p w:rsidR="009E04AD" w:rsidRDefault="009E04A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37CE9" w:rsidRDefault="00F92327" w:rsidP="00F92327">
      <w:pPr>
        <w:pStyle w:val="Title"/>
      </w:pPr>
      <w:bookmarkStart w:id="4" w:name="_Toc311131752"/>
      <w:bookmarkStart w:id="5" w:name="_Toc299101115"/>
      <w:bookmarkStart w:id="6" w:name="_Toc299101929"/>
      <w:r>
        <w:lastRenderedPageBreak/>
        <w:t xml:space="preserve">1. </w:t>
      </w:r>
      <w:r w:rsidR="00037CE9">
        <w:t>Class Definitions</w:t>
      </w:r>
      <w:bookmarkEnd w:id="4"/>
    </w:p>
    <w:p w:rsidR="00095FBA" w:rsidRPr="00095FBA" w:rsidRDefault="00095FBA" w:rsidP="00095FBA">
      <w:pPr>
        <w:rPr>
          <w:i/>
        </w:rPr>
      </w:pPr>
      <w:r w:rsidRPr="00095FBA">
        <w:rPr>
          <w:i/>
        </w:rPr>
        <w:t>Note:</w:t>
      </w:r>
    </w:p>
    <w:p w:rsidR="00095FBA" w:rsidRPr="00095FBA" w:rsidRDefault="00095FBA" w:rsidP="00EC72D2">
      <w:pPr>
        <w:pStyle w:val="ListParagraph"/>
        <w:numPr>
          <w:ilvl w:val="0"/>
          <w:numId w:val="18"/>
        </w:numPr>
        <w:rPr>
          <w:i/>
        </w:rPr>
      </w:pPr>
      <w:r w:rsidRPr="00095FBA">
        <w:rPr>
          <w:i/>
        </w:rPr>
        <w:t xml:space="preserve">Postfix </w:t>
      </w:r>
      <w:r>
        <w:rPr>
          <w:i/>
        </w:rPr>
        <w:t>“</w:t>
      </w:r>
      <w:r w:rsidRPr="00095FBA">
        <w:rPr>
          <w:i/>
        </w:rPr>
        <w:t>Info</w:t>
      </w:r>
      <w:r>
        <w:rPr>
          <w:i/>
        </w:rPr>
        <w:t>”</w:t>
      </w:r>
      <w:r w:rsidRPr="00095FBA">
        <w:rPr>
          <w:i/>
        </w:rPr>
        <w:t xml:space="preserve"> means object </w:t>
      </w:r>
      <w:r>
        <w:rPr>
          <w:i/>
        </w:rPr>
        <w:t>like UserInfo is the object of User Class</w:t>
      </w:r>
    </w:p>
    <w:p w:rsidR="00095FBA" w:rsidRDefault="00095FBA" w:rsidP="00EC72D2">
      <w:pPr>
        <w:pStyle w:val="ListParagraph"/>
        <w:numPr>
          <w:ilvl w:val="0"/>
          <w:numId w:val="18"/>
        </w:numPr>
        <w:rPr>
          <w:i/>
        </w:rPr>
      </w:pPr>
      <w:r w:rsidRPr="00095FBA">
        <w:rPr>
          <w:i/>
        </w:rPr>
        <w:t>[] means array or list</w:t>
      </w:r>
      <w:r>
        <w:rPr>
          <w:i/>
        </w:rPr>
        <w:t xml:space="preserve"> like UserInfo[] is the array of User objects</w:t>
      </w:r>
    </w:p>
    <w:p w:rsidR="007A5996" w:rsidRDefault="007A5996" w:rsidP="00EC72D2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Define objects using database tables</w:t>
      </w:r>
    </w:p>
    <w:p w:rsidR="007A5996" w:rsidRDefault="007A5996" w:rsidP="00EC72D2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Each table field will be used as property and Get/Set functions will be used to get and set values</w:t>
      </w:r>
    </w:p>
    <w:p w:rsidR="007A5996" w:rsidRPr="007A5996" w:rsidRDefault="007A5996" w:rsidP="00EC72D2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Get&lt;&lt;ObjectName&gt;&gt; will return whole object like GetUser or GetActivity</w:t>
      </w:r>
    </w:p>
    <w:p w:rsidR="000F0A3D" w:rsidRDefault="000F0A3D" w:rsidP="000F0A3D">
      <w:r>
        <w:t xml:space="preserve">Other then basic Get/Set methods following methods will be developed for containing business logic. </w:t>
      </w:r>
    </w:p>
    <w:p w:rsidR="007A5996" w:rsidRPr="007A5996" w:rsidRDefault="00AD5723" w:rsidP="007A5996">
      <w:pPr>
        <w:pStyle w:val="Heading1"/>
      </w:pPr>
      <w:bookmarkStart w:id="7" w:name="_Toc311131753"/>
      <w:r w:rsidRPr="00AD5723">
        <w:t>Organization Chart</w:t>
      </w:r>
      <w:bookmarkEnd w:id="5"/>
      <w:bookmarkEnd w:id="6"/>
      <w:bookmarkEnd w:id="7"/>
    </w:p>
    <w:p w:rsidR="00037CE9" w:rsidRPr="00037CE9" w:rsidRDefault="00037CE9" w:rsidP="00037CE9"/>
    <w:tbl>
      <w:tblPr>
        <w:tblStyle w:val="TableGrid"/>
        <w:tblW w:w="6430" w:type="dxa"/>
        <w:jc w:val="center"/>
        <w:tblInd w:w="-329" w:type="dxa"/>
        <w:tblLook w:val="04A0"/>
      </w:tblPr>
      <w:tblGrid>
        <w:gridCol w:w="551"/>
        <w:gridCol w:w="2699"/>
        <w:gridCol w:w="1405"/>
        <w:gridCol w:w="1775"/>
      </w:tblGrid>
      <w:tr w:rsidR="00607DBA" w:rsidRPr="00E41568" w:rsidTr="00CC3D0F">
        <w:trPr>
          <w:jc w:val="center"/>
        </w:trPr>
        <w:tc>
          <w:tcPr>
            <w:tcW w:w="551" w:type="dxa"/>
            <w:shd w:val="clear" w:color="auto" w:fill="000000" w:themeFill="text1"/>
          </w:tcPr>
          <w:p w:rsidR="00607DBA" w:rsidRPr="00E41568" w:rsidRDefault="00607DBA" w:rsidP="00E41568">
            <w:pPr>
              <w:pStyle w:val="ListParagraph"/>
              <w:ind w:left="360"/>
            </w:pPr>
          </w:p>
        </w:tc>
        <w:tc>
          <w:tcPr>
            <w:tcW w:w="2699" w:type="dxa"/>
            <w:shd w:val="clear" w:color="auto" w:fill="000000" w:themeFill="text1"/>
          </w:tcPr>
          <w:p w:rsidR="00607DBA" w:rsidRPr="00E41568" w:rsidRDefault="00607DBA" w:rsidP="00E41568">
            <w:r>
              <w:t>Method</w:t>
            </w:r>
          </w:p>
        </w:tc>
        <w:tc>
          <w:tcPr>
            <w:tcW w:w="1405" w:type="dxa"/>
            <w:shd w:val="clear" w:color="auto" w:fill="000000" w:themeFill="text1"/>
          </w:tcPr>
          <w:p w:rsidR="00607DBA" w:rsidRPr="00E41568" w:rsidRDefault="00607DBA" w:rsidP="00E41568">
            <w:r>
              <w:t>In Parameters</w:t>
            </w:r>
          </w:p>
        </w:tc>
        <w:tc>
          <w:tcPr>
            <w:tcW w:w="1775" w:type="dxa"/>
            <w:shd w:val="clear" w:color="auto" w:fill="000000" w:themeFill="text1"/>
          </w:tcPr>
          <w:p w:rsidR="00607DBA" w:rsidRDefault="00607DBA" w:rsidP="00E41568">
            <w:r>
              <w:t>Return Value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0F0A3D" w:rsidP="00E41568">
            <w:r>
              <w:t>Authenticate</w:t>
            </w:r>
            <w:r w:rsidR="00607DBA" w:rsidRPr="00E41568">
              <w:t>User</w:t>
            </w:r>
          </w:p>
        </w:tc>
        <w:tc>
          <w:tcPr>
            <w:tcW w:w="1405" w:type="dxa"/>
          </w:tcPr>
          <w:p w:rsidR="00607DBA" w:rsidRDefault="00607DBA" w:rsidP="00E41568">
            <w:r>
              <w:t>UserName</w:t>
            </w:r>
          </w:p>
          <w:p w:rsidR="00607DBA" w:rsidRPr="00E41568" w:rsidRDefault="00607DBA" w:rsidP="00E41568">
            <w:r>
              <w:t>Password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Boolean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0F0A3D" w:rsidP="00E41568">
            <w:r>
              <w:t>Get</w:t>
            </w:r>
            <w:r w:rsidR="00607DBA" w:rsidRPr="00E41568">
              <w:t>Supervisor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UserID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SupervisorID</w:t>
            </w:r>
          </w:p>
        </w:tc>
      </w:tr>
      <w:tr w:rsidR="000F0A3D" w:rsidRPr="00E41568" w:rsidTr="00CC3D0F">
        <w:trPr>
          <w:jc w:val="center"/>
        </w:trPr>
        <w:tc>
          <w:tcPr>
            <w:tcW w:w="551" w:type="dxa"/>
          </w:tcPr>
          <w:p w:rsidR="000F0A3D" w:rsidRPr="00E41568" w:rsidRDefault="000F0A3D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0F0A3D" w:rsidRDefault="000F0A3D" w:rsidP="00E41568">
            <w:r>
              <w:t>GetManager</w:t>
            </w:r>
          </w:p>
        </w:tc>
        <w:tc>
          <w:tcPr>
            <w:tcW w:w="1405" w:type="dxa"/>
          </w:tcPr>
          <w:p w:rsidR="000F0A3D" w:rsidRDefault="000F0A3D" w:rsidP="00E41568">
            <w:r>
              <w:t>UserID</w:t>
            </w:r>
          </w:p>
        </w:tc>
        <w:tc>
          <w:tcPr>
            <w:tcW w:w="1775" w:type="dxa"/>
          </w:tcPr>
          <w:p w:rsidR="000F0A3D" w:rsidRDefault="000F0A3D" w:rsidP="00E41568">
            <w:r>
              <w:t>ManagerID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Does</w:t>
            </w:r>
            <w:r w:rsidRPr="00E41568">
              <w:t>UserExist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UserID</w:t>
            </w:r>
          </w:p>
        </w:tc>
        <w:tc>
          <w:tcPr>
            <w:tcW w:w="1775" w:type="dxa"/>
          </w:tcPr>
          <w:p w:rsidR="00607DBA" w:rsidRPr="00E41568" w:rsidRDefault="000F0A3D" w:rsidP="00E41568">
            <w:r>
              <w:t>boolean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GetFullName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UserID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FullName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GetSubordinates</w:t>
            </w:r>
            <w:r w:rsidR="000F0A3D">
              <w:t xml:space="preserve"> 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UserID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Subordinates[]</w:t>
            </w:r>
          </w:p>
        </w:tc>
      </w:tr>
      <w:tr w:rsidR="000F0A3D" w:rsidRPr="00E41568" w:rsidTr="00CC3D0F">
        <w:trPr>
          <w:jc w:val="center"/>
        </w:trPr>
        <w:tc>
          <w:tcPr>
            <w:tcW w:w="551" w:type="dxa"/>
          </w:tcPr>
          <w:p w:rsidR="000F0A3D" w:rsidRPr="00E41568" w:rsidRDefault="000F0A3D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0F0A3D" w:rsidRDefault="000F0A3D" w:rsidP="00E41568">
            <w:r>
              <w:t>GetSiblings</w:t>
            </w:r>
          </w:p>
        </w:tc>
        <w:tc>
          <w:tcPr>
            <w:tcW w:w="1405" w:type="dxa"/>
          </w:tcPr>
          <w:p w:rsidR="000F0A3D" w:rsidRDefault="000F0A3D" w:rsidP="00E41568">
            <w:r>
              <w:t>UserID</w:t>
            </w:r>
          </w:p>
        </w:tc>
        <w:tc>
          <w:tcPr>
            <w:tcW w:w="1775" w:type="dxa"/>
          </w:tcPr>
          <w:p w:rsidR="000F0A3D" w:rsidRDefault="000F0A3D" w:rsidP="00E41568">
            <w:r>
              <w:t>Siblings[]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Default="00607DBA" w:rsidP="00E41568">
            <w:r>
              <w:t>GetContactNo</w:t>
            </w:r>
          </w:p>
        </w:tc>
        <w:tc>
          <w:tcPr>
            <w:tcW w:w="1405" w:type="dxa"/>
          </w:tcPr>
          <w:p w:rsidR="00607DBA" w:rsidRDefault="00607DBA" w:rsidP="00E41568">
            <w:r>
              <w:t>UserID</w:t>
            </w:r>
          </w:p>
        </w:tc>
        <w:tc>
          <w:tcPr>
            <w:tcW w:w="1775" w:type="dxa"/>
          </w:tcPr>
          <w:p w:rsidR="00607DBA" w:rsidRDefault="00607DBA" w:rsidP="00E41568">
            <w:r>
              <w:t>ContactNo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CreateGroup</w:t>
            </w:r>
          </w:p>
        </w:tc>
        <w:tc>
          <w:tcPr>
            <w:tcW w:w="1405" w:type="dxa"/>
          </w:tcPr>
          <w:p w:rsidR="00607DBA" w:rsidRDefault="00607DBA" w:rsidP="00E41568">
            <w:r>
              <w:t>GroupName</w:t>
            </w:r>
          </w:p>
          <w:p w:rsidR="00607DBA" w:rsidRPr="00E41568" w:rsidRDefault="00607DBA" w:rsidP="00E41568">
            <w:r>
              <w:t>GroupType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Boolean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InsertGroupMember</w:t>
            </w:r>
          </w:p>
        </w:tc>
        <w:tc>
          <w:tcPr>
            <w:tcW w:w="1405" w:type="dxa"/>
          </w:tcPr>
          <w:p w:rsidR="00607DBA" w:rsidRDefault="00607DBA" w:rsidP="00E41568">
            <w:r>
              <w:t>GroupName</w:t>
            </w:r>
          </w:p>
          <w:p w:rsidR="00607DBA" w:rsidRDefault="00607DBA" w:rsidP="00E41568">
            <w:r>
              <w:t>UserID</w:t>
            </w:r>
          </w:p>
          <w:p w:rsidR="00607DBA" w:rsidRPr="00E41568" w:rsidRDefault="00607DBA" w:rsidP="00E41568">
            <w:r>
              <w:t>SequenceNo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Boolean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DeleteGroup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GroupName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Boolean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Default="00607DBA" w:rsidP="00E41568">
            <w:r>
              <w:t>RenameGroup</w:t>
            </w:r>
          </w:p>
        </w:tc>
        <w:tc>
          <w:tcPr>
            <w:tcW w:w="1405" w:type="dxa"/>
          </w:tcPr>
          <w:p w:rsidR="00607DBA" w:rsidRDefault="00607DBA" w:rsidP="00E41568">
            <w:r>
              <w:t>OldName</w:t>
            </w:r>
          </w:p>
          <w:p w:rsidR="00607DBA" w:rsidRDefault="00607DBA" w:rsidP="00E41568">
            <w:r>
              <w:t>NewName</w:t>
            </w:r>
          </w:p>
        </w:tc>
        <w:tc>
          <w:tcPr>
            <w:tcW w:w="1775" w:type="dxa"/>
          </w:tcPr>
          <w:p w:rsidR="00607DBA" w:rsidRDefault="00607DBA" w:rsidP="00E41568">
            <w:r>
              <w:t>Boolean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GetGroupMembers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GroupName</w:t>
            </w:r>
          </w:p>
        </w:tc>
        <w:tc>
          <w:tcPr>
            <w:tcW w:w="1775" w:type="dxa"/>
          </w:tcPr>
          <w:p w:rsidR="00607DBA" w:rsidRPr="00E41568" w:rsidRDefault="00CC3D0F" w:rsidP="00E41568">
            <w:r>
              <w:t>Group</w:t>
            </w:r>
            <w:r w:rsidR="00607DBA">
              <w:t>Members[]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CreateOC</w:t>
            </w:r>
          </w:p>
        </w:tc>
        <w:tc>
          <w:tcPr>
            <w:tcW w:w="1405" w:type="dxa"/>
          </w:tcPr>
          <w:p w:rsidR="00607DBA" w:rsidRDefault="00607DBA" w:rsidP="00E41568">
            <w:r>
              <w:t>Workspace</w:t>
            </w:r>
          </w:p>
          <w:p w:rsidR="00607DBA" w:rsidRDefault="00607DBA" w:rsidP="00E41568">
            <w:r>
              <w:t>OCName</w:t>
            </w:r>
          </w:p>
          <w:p w:rsidR="00607DBA" w:rsidRPr="00E41568" w:rsidRDefault="00607DBA" w:rsidP="00E41568">
            <w:r>
              <w:t>ParentChart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Boolean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CC3D0F">
            <w:r>
              <w:t>Add</w:t>
            </w:r>
            <w:r w:rsidR="00CC3D0F">
              <w:t>Designation</w:t>
            </w:r>
            <w:r>
              <w:t>Group</w:t>
            </w:r>
          </w:p>
        </w:tc>
        <w:tc>
          <w:tcPr>
            <w:tcW w:w="1405" w:type="dxa"/>
          </w:tcPr>
          <w:p w:rsidR="00607DBA" w:rsidRDefault="00607DBA" w:rsidP="00970EBC">
            <w:r>
              <w:t>GroupID</w:t>
            </w:r>
          </w:p>
          <w:p w:rsidR="00607DBA" w:rsidRDefault="00607DBA" w:rsidP="00970EBC">
            <w:r>
              <w:t>Designation</w:t>
            </w:r>
          </w:p>
          <w:p w:rsidR="00607DBA" w:rsidRDefault="00607DBA" w:rsidP="00970EBC">
            <w:r>
              <w:t>OCID</w:t>
            </w:r>
          </w:p>
          <w:p w:rsidR="00607DBA" w:rsidRDefault="00607DBA" w:rsidP="00970EBC">
            <w:r>
              <w:t>SupervisorID</w:t>
            </w:r>
          </w:p>
          <w:p w:rsidR="00607DBA" w:rsidRDefault="00607DBA" w:rsidP="00970EBC">
            <w:r>
              <w:t>Email</w:t>
            </w:r>
          </w:p>
          <w:p w:rsidR="00607DBA" w:rsidRPr="00E41568" w:rsidRDefault="00607DBA" w:rsidP="00970EBC">
            <w:r>
              <w:t>Contact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Boolean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CC3D0F">
            <w:r>
              <w:t>Add</w:t>
            </w:r>
            <w:r w:rsidR="00CC3D0F">
              <w:t>Designation</w:t>
            </w:r>
            <w:r>
              <w:t>GroupUsers</w:t>
            </w:r>
          </w:p>
        </w:tc>
        <w:tc>
          <w:tcPr>
            <w:tcW w:w="1405" w:type="dxa"/>
          </w:tcPr>
          <w:p w:rsidR="00607DBA" w:rsidRDefault="00607DBA" w:rsidP="00E41568">
            <w:r>
              <w:t>GroupID</w:t>
            </w:r>
          </w:p>
          <w:p w:rsidR="00607DBA" w:rsidRPr="00E41568" w:rsidRDefault="00607DBA" w:rsidP="00E41568">
            <w:r>
              <w:t>UserID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Boolean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68475D">
            <w:r>
              <w:t>SetUserRights</w:t>
            </w:r>
          </w:p>
        </w:tc>
        <w:tc>
          <w:tcPr>
            <w:tcW w:w="1405" w:type="dxa"/>
          </w:tcPr>
          <w:p w:rsidR="00607DBA" w:rsidRDefault="00607DBA" w:rsidP="00E41568">
            <w:r>
              <w:t>UserID</w:t>
            </w:r>
          </w:p>
          <w:p w:rsidR="00607DBA" w:rsidRPr="00E41568" w:rsidRDefault="00607DBA" w:rsidP="00E41568">
            <w:r>
              <w:t>Rights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Boolean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Default="00607DBA" w:rsidP="0068475D">
            <w:r>
              <w:t>GetUserRights</w:t>
            </w:r>
          </w:p>
        </w:tc>
        <w:tc>
          <w:tcPr>
            <w:tcW w:w="1405" w:type="dxa"/>
          </w:tcPr>
          <w:p w:rsidR="00607DBA" w:rsidRDefault="00607DBA" w:rsidP="00E41568">
            <w:r>
              <w:t>UserID</w:t>
            </w:r>
          </w:p>
        </w:tc>
        <w:tc>
          <w:tcPr>
            <w:tcW w:w="1775" w:type="dxa"/>
          </w:tcPr>
          <w:p w:rsidR="00607DBA" w:rsidRDefault="00607DBA" w:rsidP="00E41568">
            <w:r>
              <w:t>Rights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68475D">
            <w:r>
              <w:t>GetGroupRights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GroupID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Rights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68475D">
            <w:r>
              <w:t>GetOCUsers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OCID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Users[]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GetJobTitleGroupUsers</w:t>
            </w:r>
          </w:p>
        </w:tc>
        <w:tc>
          <w:tcPr>
            <w:tcW w:w="1405" w:type="dxa"/>
          </w:tcPr>
          <w:p w:rsidR="00607DBA" w:rsidRDefault="00607DBA" w:rsidP="00E41568">
            <w:r>
              <w:t>OCID</w:t>
            </w:r>
          </w:p>
          <w:p w:rsidR="00607DBA" w:rsidRPr="00E41568" w:rsidRDefault="00607DBA" w:rsidP="00E41568">
            <w:r>
              <w:t>GroupID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Users[]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68475D">
            <w:r>
              <w:t>GetManager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OCID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ManagerID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68475D">
            <w:r>
              <w:t>GetNextGroupUser</w:t>
            </w:r>
          </w:p>
        </w:tc>
        <w:tc>
          <w:tcPr>
            <w:tcW w:w="1405" w:type="dxa"/>
          </w:tcPr>
          <w:p w:rsidR="00607DBA" w:rsidRDefault="00607DBA" w:rsidP="00E41568">
            <w:r>
              <w:t>OCID</w:t>
            </w:r>
          </w:p>
          <w:p w:rsidR="00607DBA" w:rsidRPr="00E41568" w:rsidRDefault="00607DBA" w:rsidP="00E41568">
            <w:r>
              <w:t>GroupID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UserID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GetSiblings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UserID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Users[]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68475D">
            <w:r>
              <w:t>GetGroups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OCID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GroupNames[]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GetGroupName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GroupID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GroupName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GetOCName</w:t>
            </w:r>
            <w:r w:rsidR="00CC3D0F">
              <w:t>s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OCID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OCName</w:t>
            </w:r>
            <w:r w:rsidR="00CC3D0F">
              <w:t>[]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GetOCs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WorkspaceID</w:t>
            </w:r>
          </w:p>
        </w:tc>
        <w:tc>
          <w:tcPr>
            <w:tcW w:w="1775" w:type="dxa"/>
          </w:tcPr>
          <w:p w:rsidR="00607DBA" w:rsidRPr="00E41568" w:rsidRDefault="00607DBA" w:rsidP="00CC3D0F">
            <w:r>
              <w:t>OC</w:t>
            </w:r>
            <w:r w:rsidR="00CC3D0F">
              <w:t>Info</w:t>
            </w:r>
            <w:r>
              <w:t>[]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DoesUserExist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UserID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Boolean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DoesGroupExist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GroupID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Boolean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>
            <w:r>
              <w:t>DoesOCExist</w:t>
            </w:r>
          </w:p>
        </w:tc>
        <w:tc>
          <w:tcPr>
            <w:tcW w:w="1405" w:type="dxa"/>
          </w:tcPr>
          <w:p w:rsidR="00607DBA" w:rsidRPr="00E41568" w:rsidRDefault="00607DBA" w:rsidP="00E41568">
            <w:r>
              <w:t>OCID</w:t>
            </w:r>
          </w:p>
        </w:tc>
        <w:tc>
          <w:tcPr>
            <w:tcW w:w="1775" w:type="dxa"/>
          </w:tcPr>
          <w:p w:rsidR="00607DBA" w:rsidRPr="00E41568" w:rsidRDefault="00607DBA" w:rsidP="00E41568">
            <w:r>
              <w:t>Boolean</w:t>
            </w:r>
          </w:p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/>
        </w:tc>
        <w:tc>
          <w:tcPr>
            <w:tcW w:w="1405" w:type="dxa"/>
          </w:tcPr>
          <w:p w:rsidR="00607DBA" w:rsidRPr="00E41568" w:rsidRDefault="00607DBA" w:rsidP="00E41568"/>
        </w:tc>
        <w:tc>
          <w:tcPr>
            <w:tcW w:w="1775" w:type="dxa"/>
          </w:tcPr>
          <w:p w:rsidR="00607DBA" w:rsidRPr="00E41568" w:rsidRDefault="00607DBA" w:rsidP="00E41568"/>
        </w:tc>
      </w:tr>
      <w:tr w:rsidR="00607DBA" w:rsidRPr="00E41568" w:rsidTr="00CC3D0F">
        <w:trPr>
          <w:jc w:val="center"/>
        </w:trPr>
        <w:tc>
          <w:tcPr>
            <w:tcW w:w="551" w:type="dxa"/>
          </w:tcPr>
          <w:p w:rsidR="00607DBA" w:rsidRPr="00E41568" w:rsidRDefault="00607DBA" w:rsidP="00E415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99" w:type="dxa"/>
          </w:tcPr>
          <w:p w:rsidR="00607DBA" w:rsidRPr="00E41568" w:rsidRDefault="00607DBA" w:rsidP="00E41568"/>
        </w:tc>
        <w:tc>
          <w:tcPr>
            <w:tcW w:w="1405" w:type="dxa"/>
          </w:tcPr>
          <w:p w:rsidR="00607DBA" w:rsidRPr="00E41568" w:rsidRDefault="00607DBA" w:rsidP="00E41568"/>
        </w:tc>
        <w:tc>
          <w:tcPr>
            <w:tcW w:w="1775" w:type="dxa"/>
          </w:tcPr>
          <w:p w:rsidR="00607DBA" w:rsidRPr="00E41568" w:rsidRDefault="00607DBA" w:rsidP="00E41568"/>
        </w:tc>
      </w:tr>
    </w:tbl>
    <w:p w:rsidR="00AD5723" w:rsidRDefault="00AD5723">
      <w:r>
        <w:br w:type="page"/>
      </w:r>
    </w:p>
    <w:p w:rsidR="00D93882" w:rsidRDefault="0070151B" w:rsidP="00037CE9">
      <w:pPr>
        <w:pStyle w:val="Heading1"/>
      </w:pPr>
      <w:bookmarkStart w:id="8" w:name="_Toc311131754"/>
      <w:r>
        <w:lastRenderedPageBreak/>
        <w:t>Engine</w:t>
      </w:r>
      <w:bookmarkEnd w:id="8"/>
    </w:p>
    <w:p w:rsidR="00607DBA" w:rsidRDefault="00AD5723" w:rsidP="00AD5723">
      <w:r>
        <w:tab/>
      </w:r>
    </w:p>
    <w:tbl>
      <w:tblPr>
        <w:tblStyle w:val="TableGrid"/>
        <w:tblW w:w="6997" w:type="dxa"/>
        <w:jc w:val="center"/>
        <w:tblLook w:val="04A0"/>
      </w:tblPr>
      <w:tblGrid>
        <w:gridCol w:w="467"/>
        <w:gridCol w:w="3206"/>
        <w:gridCol w:w="1669"/>
        <w:gridCol w:w="1655"/>
      </w:tblGrid>
      <w:tr w:rsidR="00607DBA" w:rsidTr="00E146A2">
        <w:trPr>
          <w:jc w:val="center"/>
        </w:trPr>
        <w:tc>
          <w:tcPr>
            <w:tcW w:w="467" w:type="dxa"/>
            <w:shd w:val="clear" w:color="auto" w:fill="000000" w:themeFill="text1"/>
          </w:tcPr>
          <w:p w:rsidR="00607DBA" w:rsidRPr="00E41568" w:rsidRDefault="00607DBA" w:rsidP="00607DBA">
            <w:pPr>
              <w:pStyle w:val="ListParagraph"/>
              <w:ind w:left="360"/>
            </w:pPr>
          </w:p>
        </w:tc>
        <w:tc>
          <w:tcPr>
            <w:tcW w:w="3206" w:type="dxa"/>
            <w:shd w:val="clear" w:color="auto" w:fill="000000" w:themeFill="text1"/>
          </w:tcPr>
          <w:p w:rsidR="00607DBA" w:rsidRPr="00E41568" w:rsidRDefault="00607DBA" w:rsidP="004E18D1">
            <w:r>
              <w:t>Method</w:t>
            </w:r>
          </w:p>
        </w:tc>
        <w:tc>
          <w:tcPr>
            <w:tcW w:w="1669" w:type="dxa"/>
            <w:shd w:val="clear" w:color="auto" w:fill="000000" w:themeFill="text1"/>
          </w:tcPr>
          <w:p w:rsidR="00607DBA" w:rsidRPr="00E41568" w:rsidRDefault="00607DBA" w:rsidP="004E18D1">
            <w:r>
              <w:t>In Parameters</w:t>
            </w:r>
          </w:p>
        </w:tc>
        <w:tc>
          <w:tcPr>
            <w:tcW w:w="1655" w:type="dxa"/>
            <w:shd w:val="clear" w:color="auto" w:fill="000000" w:themeFill="text1"/>
          </w:tcPr>
          <w:p w:rsidR="00607DBA" w:rsidRDefault="00607DBA" w:rsidP="004E18D1">
            <w:r>
              <w:t>Return Value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07DBA" w:rsidP="004E18D1">
            <w:r>
              <w:t>UpdateVariables</w:t>
            </w:r>
          </w:p>
        </w:tc>
        <w:tc>
          <w:tcPr>
            <w:tcW w:w="1669" w:type="dxa"/>
          </w:tcPr>
          <w:p w:rsidR="00607DBA" w:rsidRDefault="00607DBA" w:rsidP="004E18D1">
            <w:r>
              <w:t>Process</w:t>
            </w:r>
          </w:p>
          <w:p w:rsidR="00607DBA" w:rsidRDefault="00607DBA" w:rsidP="004E18D1">
            <w:r>
              <w:t>Version</w:t>
            </w:r>
          </w:p>
          <w:p w:rsidR="00607DBA" w:rsidRDefault="00607DBA" w:rsidP="004E18D1">
            <w:r>
              <w:t>Incident</w:t>
            </w:r>
          </w:p>
          <w:p w:rsidR="00607DBA" w:rsidRPr="00607DBA" w:rsidRDefault="00607DBA" w:rsidP="004E18D1">
            <w:r>
              <w:t>Variables[]</w:t>
            </w:r>
          </w:p>
        </w:tc>
        <w:tc>
          <w:tcPr>
            <w:tcW w:w="1655" w:type="dxa"/>
          </w:tcPr>
          <w:p w:rsidR="00607DBA" w:rsidRPr="00607DBA" w:rsidRDefault="00607DBA" w:rsidP="004E18D1">
            <w:r>
              <w:t>Bool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07DBA" w:rsidP="00607DBA">
            <w:r>
              <w:t>SetVariableValueAt</w:t>
            </w:r>
          </w:p>
        </w:tc>
        <w:tc>
          <w:tcPr>
            <w:tcW w:w="1669" w:type="dxa"/>
          </w:tcPr>
          <w:p w:rsidR="00607DBA" w:rsidRDefault="00607DBA" w:rsidP="00607DBA">
            <w:r>
              <w:t>Process</w:t>
            </w:r>
          </w:p>
          <w:p w:rsidR="00607DBA" w:rsidRDefault="00607DBA" w:rsidP="00607DBA">
            <w:r>
              <w:t>Version</w:t>
            </w:r>
          </w:p>
          <w:p w:rsidR="00607DBA" w:rsidRDefault="00607DBA" w:rsidP="004E18D1">
            <w:r>
              <w:t>Incident</w:t>
            </w:r>
          </w:p>
          <w:p w:rsidR="00607DBA" w:rsidRDefault="00607DBA" w:rsidP="004E18D1">
            <w:r>
              <w:t>VariableName</w:t>
            </w:r>
          </w:p>
          <w:p w:rsidR="00607DBA" w:rsidRDefault="00607DBA" w:rsidP="004E18D1">
            <w:r>
              <w:t>Row</w:t>
            </w:r>
          </w:p>
          <w:p w:rsidR="00607DBA" w:rsidRDefault="00607DBA" w:rsidP="004E18D1">
            <w:r>
              <w:t>Col</w:t>
            </w:r>
          </w:p>
          <w:p w:rsidR="00607DBA" w:rsidRPr="00607DBA" w:rsidRDefault="00607DBA" w:rsidP="004E18D1">
            <w:r>
              <w:t>Value</w:t>
            </w:r>
          </w:p>
        </w:tc>
        <w:tc>
          <w:tcPr>
            <w:tcW w:w="1655" w:type="dxa"/>
          </w:tcPr>
          <w:p w:rsidR="00607DBA" w:rsidRPr="00607DBA" w:rsidRDefault="00607DBA" w:rsidP="004E18D1"/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07DBA" w:rsidP="00607DBA">
            <w:r>
              <w:t>GetVariableValueAt</w:t>
            </w:r>
          </w:p>
        </w:tc>
        <w:tc>
          <w:tcPr>
            <w:tcW w:w="1669" w:type="dxa"/>
          </w:tcPr>
          <w:p w:rsidR="00607DBA" w:rsidRDefault="00607DBA" w:rsidP="00607DBA">
            <w:r>
              <w:t>Process</w:t>
            </w:r>
          </w:p>
          <w:p w:rsidR="00607DBA" w:rsidRDefault="00607DBA" w:rsidP="00607DBA">
            <w:r>
              <w:t>Version</w:t>
            </w:r>
          </w:p>
          <w:p w:rsidR="00607DBA" w:rsidRDefault="00607DBA" w:rsidP="00607DBA">
            <w:r>
              <w:t>Incident</w:t>
            </w:r>
          </w:p>
          <w:p w:rsidR="00607DBA" w:rsidRDefault="00607DBA" w:rsidP="00607DBA">
            <w:r>
              <w:t>VariableName</w:t>
            </w:r>
          </w:p>
          <w:p w:rsidR="00607DBA" w:rsidRDefault="00607DBA" w:rsidP="00607DBA">
            <w:r>
              <w:t>Row</w:t>
            </w:r>
          </w:p>
          <w:p w:rsidR="00607DBA" w:rsidRPr="00607DBA" w:rsidRDefault="00607DBA" w:rsidP="004E18D1">
            <w:r>
              <w:t>Col</w:t>
            </w:r>
          </w:p>
        </w:tc>
        <w:tc>
          <w:tcPr>
            <w:tcW w:w="1655" w:type="dxa"/>
          </w:tcPr>
          <w:p w:rsidR="00607DBA" w:rsidRPr="00607DBA" w:rsidRDefault="00607DBA" w:rsidP="004E18D1">
            <w:r>
              <w:t>Value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07DBA" w:rsidP="004E18D1">
            <w:r>
              <w:t>SetVariableValue</w:t>
            </w:r>
          </w:p>
        </w:tc>
        <w:tc>
          <w:tcPr>
            <w:tcW w:w="1669" w:type="dxa"/>
          </w:tcPr>
          <w:p w:rsidR="00607DBA" w:rsidRDefault="00607DBA" w:rsidP="00607DBA">
            <w:r>
              <w:t>Process</w:t>
            </w:r>
          </w:p>
          <w:p w:rsidR="00607DBA" w:rsidRDefault="00607DBA" w:rsidP="00607DBA">
            <w:r>
              <w:t>Version</w:t>
            </w:r>
          </w:p>
          <w:p w:rsidR="00607DBA" w:rsidRDefault="00607DBA" w:rsidP="004E18D1">
            <w:r>
              <w:t>Incident</w:t>
            </w:r>
          </w:p>
          <w:p w:rsidR="00607DBA" w:rsidRDefault="00607DBA" w:rsidP="004E18D1">
            <w:r>
              <w:t>VariableName</w:t>
            </w:r>
          </w:p>
          <w:p w:rsidR="00607DBA" w:rsidRPr="00607DBA" w:rsidRDefault="00607DBA" w:rsidP="004E18D1">
            <w:r>
              <w:t>Value[][]</w:t>
            </w:r>
          </w:p>
        </w:tc>
        <w:tc>
          <w:tcPr>
            <w:tcW w:w="1655" w:type="dxa"/>
          </w:tcPr>
          <w:p w:rsidR="00607DBA" w:rsidRPr="00607DBA" w:rsidRDefault="00607DBA" w:rsidP="004E18D1"/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Default="00607DBA" w:rsidP="004E18D1">
            <w:r>
              <w:t>GetVariableValue</w:t>
            </w:r>
          </w:p>
        </w:tc>
        <w:tc>
          <w:tcPr>
            <w:tcW w:w="1669" w:type="dxa"/>
          </w:tcPr>
          <w:p w:rsidR="00607DBA" w:rsidRDefault="00607DBA" w:rsidP="00607DBA">
            <w:r>
              <w:t>Process</w:t>
            </w:r>
          </w:p>
          <w:p w:rsidR="00607DBA" w:rsidRDefault="00607DBA" w:rsidP="00607DBA">
            <w:r>
              <w:t>Version</w:t>
            </w:r>
          </w:p>
          <w:p w:rsidR="00607DBA" w:rsidRDefault="00607DBA" w:rsidP="004E18D1">
            <w:r>
              <w:t>Incident</w:t>
            </w:r>
          </w:p>
          <w:p w:rsidR="00607DBA" w:rsidRDefault="00607DBA" w:rsidP="004E18D1">
            <w:r>
              <w:t>VariableName</w:t>
            </w:r>
          </w:p>
        </w:tc>
        <w:tc>
          <w:tcPr>
            <w:tcW w:w="1655" w:type="dxa"/>
          </w:tcPr>
          <w:p w:rsidR="00607DBA" w:rsidRPr="00607DBA" w:rsidRDefault="00607DBA" w:rsidP="004E18D1">
            <w:r>
              <w:t>Value[][]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4E18D1" w:rsidP="004E18D1">
            <w:r>
              <w:t>PublishProcess</w:t>
            </w:r>
          </w:p>
        </w:tc>
        <w:tc>
          <w:tcPr>
            <w:tcW w:w="1669" w:type="dxa"/>
          </w:tcPr>
          <w:p w:rsidR="00607DBA" w:rsidRDefault="004E18D1" w:rsidP="004E18D1">
            <w:r>
              <w:t>WorkspaceID</w:t>
            </w:r>
          </w:p>
          <w:p w:rsidR="004E18D1" w:rsidRDefault="004E18D1" w:rsidP="004E18D1">
            <w:r>
              <w:t>ProcessID</w:t>
            </w:r>
          </w:p>
          <w:p w:rsidR="004E18D1" w:rsidRPr="00607DBA" w:rsidRDefault="004E18D1" w:rsidP="004E18D1">
            <w:r>
              <w:t>DatabaseName</w:t>
            </w:r>
          </w:p>
        </w:tc>
        <w:tc>
          <w:tcPr>
            <w:tcW w:w="1655" w:type="dxa"/>
          </w:tcPr>
          <w:p w:rsidR="00607DBA" w:rsidRPr="00607DBA" w:rsidRDefault="004E18D1" w:rsidP="004E18D1">
            <w:r>
              <w:t>VersionNo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4E18D1" w:rsidP="004E18D1">
            <w:r>
              <w:t>RemoveProcess</w:t>
            </w:r>
          </w:p>
        </w:tc>
        <w:tc>
          <w:tcPr>
            <w:tcW w:w="1669" w:type="dxa"/>
          </w:tcPr>
          <w:p w:rsidR="00607DBA" w:rsidRDefault="004E18D1" w:rsidP="004E18D1">
            <w:r>
              <w:t>ProcessID</w:t>
            </w:r>
          </w:p>
          <w:p w:rsidR="004E18D1" w:rsidRPr="00607DBA" w:rsidRDefault="004E18D1" w:rsidP="004E18D1">
            <w:r>
              <w:t>VersionNo</w:t>
            </w:r>
          </w:p>
        </w:tc>
        <w:tc>
          <w:tcPr>
            <w:tcW w:w="1655" w:type="dxa"/>
          </w:tcPr>
          <w:p w:rsidR="00607DBA" w:rsidRPr="00607DBA" w:rsidRDefault="004E18D1" w:rsidP="004E18D1">
            <w:r>
              <w:t>Boolean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4E18D1" w:rsidP="004E18D1">
            <w:r>
              <w:t>DisableProcess</w:t>
            </w:r>
          </w:p>
        </w:tc>
        <w:tc>
          <w:tcPr>
            <w:tcW w:w="1669" w:type="dxa"/>
          </w:tcPr>
          <w:p w:rsidR="004E18D1" w:rsidRDefault="004E18D1" w:rsidP="004E18D1">
            <w:r>
              <w:t>ProcessID</w:t>
            </w:r>
          </w:p>
          <w:p w:rsidR="00607DBA" w:rsidRPr="00607DBA" w:rsidRDefault="004E18D1" w:rsidP="004E18D1">
            <w:r>
              <w:t>VersionNo</w:t>
            </w:r>
          </w:p>
        </w:tc>
        <w:tc>
          <w:tcPr>
            <w:tcW w:w="1655" w:type="dxa"/>
          </w:tcPr>
          <w:p w:rsidR="00607DBA" w:rsidRPr="00607DBA" w:rsidRDefault="004E18D1" w:rsidP="004E18D1">
            <w:r>
              <w:t>Boolean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4E18D1" w:rsidP="004E18D1">
            <w:r>
              <w:t>ExecuteAgent</w:t>
            </w:r>
          </w:p>
        </w:tc>
        <w:tc>
          <w:tcPr>
            <w:tcW w:w="1669" w:type="dxa"/>
          </w:tcPr>
          <w:p w:rsidR="00607DBA" w:rsidRPr="00607DBA" w:rsidRDefault="00607DBA" w:rsidP="004E18D1"/>
        </w:tc>
        <w:tc>
          <w:tcPr>
            <w:tcW w:w="1655" w:type="dxa"/>
          </w:tcPr>
          <w:p w:rsidR="00607DBA" w:rsidRPr="00607DBA" w:rsidRDefault="00607DBA" w:rsidP="004E18D1"/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C779E" w:rsidP="004E18D1">
            <w:r>
              <w:t>GetListofExclusionDays</w:t>
            </w:r>
          </w:p>
        </w:tc>
        <w:tc>
          <w:tcPr>
            <w:tcW w:w="1669" w:type="dxa"/>
          </w:tcPr>
          <w:p w:rsidR="00607DBA" w:rsidRPr="00607DBA" w:rsidRDefault="00607DBA" w:rsidP="004E18D1"/>
        </w:tc>
        <w:tc>
          <w:tcPr>
            <w:tcW w:w="1655" w:type="dxa"/>
          </w:tcPr>
          <w:p w:rsidR="00607DBA" w:rsidRPr="00607DBA" w:rsidRDefault="006C779E" w:rsidP="004E18D1">
            <w:r>
              <w:t>Days[]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C779E" w:rsidP="004E18D1">
            <w:r>
              <w:t>RemoveIncident</w:t>
            </w:r>
          </w:p>
        </w:tc>
        <w:tc>
          <w:tcPr>
            <w:tcW w:w="1669" w:type="dxa"/>
          </w:tcPr>
          <w:p w:rsidR="006C779E" w:rsidRDefault="006C779E" w:rsidP="006C779E">
            <w:r>
              <w:t>ProcessID</w:t>
            </w:r>
          </w:p>
          <w:p w:rsidR="00607DBA" w:rsidRDefault="006C779E" w:rsidP="006C779E">
            <w:r>
              <w:t>VersionNo</w:t>
            </w:r>
          </w:p>
          <w:p w:rsidR="006C779E" w:rsidRPr="00607DBA" w:rsidRDefault="006C779E" w:rsidP="006C779E">
            <w:r>
              <w:t>IncidentNo</w:t>
            </w:r>
          </w:p>
        </w:tc>
        <w:tc>
          <w:tcPr>
            <w:tcW w:w="1655" w:type="dxa"/>
          </w:tcPr>
          <w:p w:rsidR="00607DBA" w:rsidRPr="00607DBA" w:rsidRDefault="00607DBA" w:rsidP="004E18D1"/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C779E" w:rsidP="004E18D1">
            <w:r>
              <w:t>GetAcitivityInfo</w:t>
            </w:r>
          </w:p>
        </w:tc>
        <w:tc>
          <w:tcPr>
            <w:tcW w:w="1669" w:type="dxa"/>
          </w:tcPr>
          <w:p w:rsidR="00607DBA" w:rsidRDefault="006C779E" w:rsidP="004E18D1">
            <w:r>
              <w:t>ProcessID</w:t>
            </w:r>
          </w:p>
          <w:p w:rsidR="006C779E" w:rsidRDefault="006C779E" w:rsidP="004E18D1">
            <w:r>
              <w:t>VersionNo</w:t>
            </w:r>
          </w:p>
          <w:p w:rsidR="006C779E" w:rsidRPr="00607DBA" w:rsidRDefault="006C779E" w:rsidP="004E18D1">
            <w:r>
              <w:t>ActivityID</w:t>
            </w:r>
          </w:p>
        </w:tc>
        <w:tc>
          <w:tcPr>
            <w:tcW w:w="1655" w:type="dxa"/>
          </w:tcPr>
          <w:p w:rsidR="00607DBA" w:rsidRPr="00607DBA" w:rsidRDefault="006C779E" w:rsidP="004E18D1">
            <w:r>
              <w:t>ActivityInfo Object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C779E" w:rsidP="006C779E">
            <w:r>
              <w:t>GetProcessInfo</w:t>
            </w:r>
          </w:p>
        </w:tc>
        <w:tc>
          <w:tcPr>
            <w:tcW w:w="1669" w:type="dxa"/>
          </w:tcPr>
          <w:p w:rsidR="00607DBA" w:rsidRDefault="006C779E" w:rsidP="004E18D1">
            <w:r>
              <w:t>ProcessID</w:t>
            </w:r>
          </w:p>
          <w:p w:rsidR="006C779E" w:rsidRPr="00607DBA" w:rsidRDefault="006C779E" w:rsidP="004E18D1">
            <w:r>
              <w:t>VersionNo</w:t>
            </w:r>
          </w:p>
        </w:tc>
        <w:tc>
          <w:tcPr>
            <w:tcW w:w="1655" w:type="dxa"/>
          </w:tcPr>
          <w:p w:rsidR="00607DBA" w:rsidRPr="00607DBA" w:rsidRDefault="006C779E" w:rsidP="004E18D1">
            <w:r>
              <w:t>ProcessInfo Object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C779E" w:rsidP="006C779E">
            <w:r>
              <w:t>GetUserInfo</w:t>
            </w:r>
          </w:p>
        </w:tc>
        <w:tc>
          <w:tcPr>
            <w:tcW w:w="1669" w:type="dxa"/>
          </w:tcPr>
          <w:p w:rsidR="00607DBA" w:rsidRPr="00607DBA" w:rsidRDefault="006C779E" w:rsidP="004E18D1">
            <w:r>
              <w:t>UserID</w:t>
            </w:r>
          </w:p>
        </w:tc>
        <w:tc>
          <w:tcPr>
            <w:tcW w:w="1655" w:type="dxa"/>
          </w:tcPr>
          <w:p w:rsidR="00607DBA" w:rsidRPr="00607DBA" w:rsidRDefault="006C779E" w:rsidP="004E18D1">
            <w:r>
              <w:t>UserInfo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C779E" w:rsidP="006C779E">
            <w:r>
              <w:t>DoActivityComplete</w:t>
            </w:r>
          </w:p>
        </w:tc>
        <w:tc>
          <w:tcPr>
            <w:tcW w:w="1669" w:type="dxa"/>
          </w:tcPr>
          <w:p w:rsidR="00607DBA" w:rsidRDefault="006C779E" w:rsidP="004E18D1">
            <w:r>
              <w:t>ProcessID</w:t>
            </w:r>
          </w:p>
          <w:p w:rsidR="006C779E" w:rsidRDefault="006C779E" w:rsidP="004E18D1">
            <w:r>
              <w:t>VersionNo</w:t>
            </w:r>
          </w:p>
          <w:p w:rsidR="006C779E" w:rsidRDefault="006C779E" w:rsidP="004E18D1">
            <w:r>
              <w:t>IncidentNo</w:t>
            </w:r>
          </w:p>
          <w:p w:rsidR="006C779E" w:rsidRDefault="006C779E" w:rsidP="004E18D1">
            <w:r>
              <w:t>TaskID</w:t>
            </w:r>
          </w:p>
          <w:p w:rsidR="006C779E" w:rsidRPr="00607DBA" w:rsidRDefault="006C779E" w:rsidP="004E18D1">
            <w:r>
              <w:t>Action</w:t>
            </w:r>
          </w:p>
        </w:tc>
        <w:tc>
          <w:tcPr>
            <w:tcW w:w="1655" w:type="dxa"/>
          </w:tcPr>
          <w:p w:rsidR="00607DBA" w:rsidRPr="00607DBA" w:rsidRDefault="006C779E" w:rsidP="004E18D1">
            <w:r>
              <w:t>Boolean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C779E" w:rsidP="006C779E">
            <w:r>
              <w:t>DoActivityEvents</w:t>
            </w:r>
          </w:p>
        </w:tc>
        <w:tc>
          <w:tcPr>
            <w:tcW w:w="1669" w:type="dxa"/>
          </w:tcPr>
          <w:p w:rsidR="006C779E" w:rsidRDefault="006C779E" w:rsidP="006C779E">
            <w:r>
              <w:t>ProcessID</w:t>
            </w:r>
          </w:p>
          <w:p w:rsidR="006C779E" w:rsidRDefault="006C779E" w:rsidP="004E18D1">
            <w:r>
              <w:t>VersionNo</w:t>
            </w:r>
          </w:p>
          <w:p w:rsidR="006C779E" w:rsidRDefault="006C779E" w:rsidP="004E18D1">
            <w:r>
              <w:t>IncidentNo</w:t>
            </w:r>
          </w:p>
          <w:p w:rsidR="00607DBA" w:rsidRDefault="006C779E" w:rsidP="004E18D1">
            <w:r>
              <w:t>ActivityID</w:t>
            </w:r>
          </w:p>
          <w:p w:rsidR="006C779E" w:rsidRPr="00607DBA" w:rsidRDefault="006C779E" w:rsidP="004E18D1">
            <w:r>
              <w:t>TaskID</w:t>
            </w:r>
          </w:p>
        </w:tc>
        <w:tc>
          <w:tcPr>
            <w:tcW w:w="1655" w:type="dxa"/>
          </w:tcPr>
          <w:p w:rsidR="00607DBA" w:rsidRPr="00607DBA" w:rsidRDefault="006C779E" w:rsidP="004E18D1">
            <w:r>
              <w:t>Boolean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C779E" w:rsidP="004E18D1">
            <w:r>
              <w:t>ExecuteExpression</w:t>
            </w:r>
          </w:p>
        </w:tc>
        <w:tc>
          <w:tcPr>
            <w:tcW w:w="1669" w:type="dxa"/>
          </w:tcPr>
          <w:p w:rsidR="00607DBA" w:rsidRPr="00607DBA" w:rsidRDefault="006C779E" w:rsidP="004E18D1">
            <w:r>
              <w:t>Expression</w:t>
            </w:r>
          </w:p>
        </w:tc>
        <w:tc>
          <w:tcPr>
            <w:tcW w:w="1655" w:type="dxa"/>
          </w:tcPr>
          <w:p w:rsidR="00607DBA" w:rsidRPr="00607DBA" w:rsidRDefault="006C779E" w:rsidP="004E18D1">
            <w:r>
              <w:t>Boolean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C779E" w:rsidP="004E18D1">
            <w:r>
              <w:t>DoEventAction</w:t>
            </w:r>
          </w:p>
        </w:tc>
        <w:tc>
          <w:tcPr>
            <w:tcW w:w="1669" w:type="dxa"/>
          </w:tcPr>
          <w:p w:rsidR="00607DBA" w:rsidRDefault="006C779E" w:rsidP="004E18D1">
            <w:r>
              <w:t>ActionType</w:t>
            </w:r>
          </w:p>
          <w:p w:rsidR="006C779E" w:rsidRPr="00607DBA" w:rsidRDefault="006C779E" w:rsidP="004E18D1">
            <w:r>
              <w:t>Target</w:t>
            </w:r>
          </w:p>
        </w:tc>
        <w:tc>
          <w:tcPr>
            <w:tcW w:w="1655" w:type="dxa"/>
          </w:tcPr>
          <w:p w:rsidR="00607DBA" w:rsidRPr="00607DBA" w:rsidRDefault="006C779E" w:rsidP="004E18D1">
            <w:r>
              <w:t>Boolean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6C779E" w:rsidP="006C779E">
            <w:r>
              <w:t>ActivateActivity</w:t>
            </w:r>
          </w:p>
        </w:tc>
        <w:tc>
          <w:tcPr>
            <w:tcW w:w="1669" w:type="dxa"/>
          </w:tcPr>
          <w:p w:rsidR="006C779E" w:rsidRDefault="006C779E" w:rsidP="006C779E">
            <w:r>
              <w:t>ProcessID</w:t>
            </w:r>
          </w:p>
          <w:p w:rsidR="006C779E" w:rsidRDefault="006C779E" w:rsidP="006C779E">
            <w:r>
              <w:t>VersionNo</w:t>
            </w:r>
          </w:p>
          <w:p w:rsidR="006C779E" w:rsidRDefault="006C779E" w:rsidP="006C779E">
            <w:r>
              <w:t>IncidentNo</w:t>
            </w:r>
          </w:p>
          <w:p w:rsidR="00607DBA" w:rsidRDefault="006C779E" w:rsidP="004E18D1">
            <w:r>
              <w:t>NewActivityID</w:t>
            </w:r>
          </w:p>
          <w:p w:rsidR="006C779E" w:rsidRPr="00607DBA" w:rsidRDefault="006C779E" w:rsidP="004E18D1">
            <w:r>
              <w:t>ParentActivityID</w:t>
            </w:r>
          </w:p>
        </w:tc>
        <w:tc>
          <w:tcPr>
            <w:tcW w:w="1655" w:type="dxa"/>
          </w:tcPr>
          <w:p w:rsidR="00607DBA" w:rsidRPr="00607DBA" w:rsidRDefault="006C779E" w:rsidP="004E18D1">
            <w:r>
              <w:t>Boolean</w:t>
            </w:r>
          </w:p>
        </w:tc>
      </w:tr>
      <w:tr w:rsidR="006C779E" w:rsidRPr="00607DBA" w:rsidTr="00E146A2">
        <w:trPr>
          <w:jc w:val="center"/>
        </w:trPr>
        <w:tc>
          <w:tcPr>
            <w:tcW w:w="467" w:type="dxa"/>
          </w:tcPr>
          <w:p w:rsidR="006C779E" w:rsidRPr="00607DBA" w:rsidRDefault="006C779E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C779E" w:rsidRPr="00607DBA" w:rsidRDefault="006C779E" w:rsidP="004126D7">
            <w:r>
              <w:t>TerminateActivity</w:t>
            </w:r>
          </w:p>
        </w:tc>
        <w:tc>
          <w:tcPr>
            <w:tcW w:w="1669" w:type="dxa"/>
          </w:tcPr>
          <w:p w:rsidR="006C779E" w:rsidRDefault="006C779E" w:rsidP="004126D7">
            <w:r>
              <w:t>ProcessID</w:t>
            </w:r>
          </w:p>
          <w:p w:rsidR="006C779E" w:rsidRDefault="006C779E" w:rsidP="004126D7">
            <w:r>
              <w:t>VersionNo</w:t>
            </w:r>
          </w:p>
          <w:p w:rsidR="006C779E" w:rsidRDefault="006C779E" w:rsidP="004126D7">
            <w:r>
              <w:t>IncidentNo</w:t>
            </w:r>
          </w:p>
          <w:p w:rsidR="006C779E" w:rsidRDefault="006C779E" w:rsidP="004126D7">
            <w:r>
              <w:t>NewActivityID</w:t>
            </w:r>
          </w:p>
          <w:p w:rsidR="006C779E" w:rsidRPr="00607DBA" w:rsidRDefault="006C779E" w:rsidP="004126D7">
            <w:r>
              <w:t>ParentActivityID</w:t>
            </w:r>
          </w:p>
        </w:tc>
        <w:tc>
          <w:tcPr>
            <w:tcW w:w="1655" w:type="dxa"/>
          </w:tcPr>
          <w:p w:rsidR="006C779E" w:rsidRPr="00607DBA" w:rsidRDefault="006C779E" w:rsidP="004126D7">
            <w:r>
              <w:t>Boolean</w:t>
            </w:r>
          </w:p>
        </w:tc>
      </w:tr>
      <w:tr w:rsidR="006C779E" w:rsidRPr="00607DBA" w:rsidTr="00E146A2">
        <w:trPr>
          <w:jc w:val="center"/>
        </w:trPr>
        <w:tc>
          <w:tcPr>
            <w:tcW w:w="467" w:type="dxa"/>
          </w:tcPr>
          <w:p w:rsidR="006C779E" w:rsidRPr="00607DBA" w:rsidRDefault="006C779E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C779E" w:rsidRPr="00607DBA" w:rsidRDefault="006C779E" w:rsidP="004126D7">
            <w:r>
              <w:t>LaunchProcessIncidentActivity</w:t>
            </w:r>
          </w:p>
        </w:tc>
        <w:tc>
          <w:tcPr>
            <w:tcW w:w="1669" w:type="dxa"/>
          </w:tcPr>
          <w:p w:rsidR="006C779E" w:rsidRDefault="006C779E" w:rsidP="004126D7">
            <w:r>
              <w:t>ProcessID</w:t>
            </w:r>
          </w:p>
          <w:p w:rsidR="006C779E" w:rsidRDefault="006C779E" w:rsidP="004126D7">
            <w:r>
              <w:t>VersionNo</w:t>
            </w:r>
          </w:p>
          <w:p w:rsidR="001E598F" w:rsidRPr="00607DBA" w:rsidRDefault="001E598F" w:rsidP="004126D7">
            <w:r>
              <w:t>Parmeters[]</w:t>
            </w:r>
          </w:p>
        </w:tc>
        <w:tc>
          <w:tcPr>
            <w:tcW w:w="1655" w:type="dxa"/>
          </w:tcPr>
          <w:p w:rsidR="006C779E" w:rsidRPr="00607DBA" w:rsidRDefault="006C779E" w:rsidP="004126D7">
            <w:r>
              <w:t>Boolean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1E598F" w:rsidP="004E18D1">
            <w:r>
              <w:t>GetAllLinkedActivites</w:t>
            </w:r>
          </w:p>
        </w:tc>
        <w:tc>
          <w:tcPr>
            <w:tcW w:w="1669" w:type="dxa"/>
          </w:tcPr>
          <w:p w:rsidR="001E598F" w:rsidRDefault="001E598F" w:rsidP="001E598F">
            <w:r>
              <w:t>ProcessID</w:t>
            </w:r>
          </w:p>
          <w:p w:rsidR="001E598F" w:rsidRDefault="001E598F" w:rsidP="001E598F">
            <w:r>
              <w:t>VersionNo</w:t>
            </w:r>
          </w:p>
          <w:p w:rsidR="001E598F" w:rsidRDefault="001E598F" w:rsidP="001E598F">
            <w:r>
              <w:t>IncidentNo</w:t>
            </w:r>
          </w:p>
          <w:p w:rsidR="00607DBA" w:rsidRPr="00607DBA" w:rsidRDefault="001E598F" w:rsidP="004E18D1">
            <w:r>
              <w:t>ActivityID</w:t>
            </w:r>
          </w:p>
        </w:tc>
        <w:tc>
          <w:tcPr>
            <w:tcW w:w="1655" w:type="dxa"/>
          </w:tcPr>
          <w:p w:rsidR="00607DBA" w:rsidRPr="00607DBA" w:rsidRDefault="001E598F" w:rsidP="004E18D1">
            <w:r>
              <w:t>ActivityIDs[]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1E598F" w:rsidP="001E598F">
            <w:r>
              <w:t>IsEndofIncident</w:t>
            </w:r>
          </w:p>
        </w:tc>
        <w:tc>
          <w:tcPr>
            <w:tcW w:w="1669" w:type="dxa"/>
          </w:tcPr>
          <w:p w:rsidR="001E598F" w:rsidRDefault="001E598F" w:rsidP="001E598F">
            <w:r>
              <w:t>ProcessID</w:t>
            </w:r>
          </w:p>
          <w:p w:rsidR="001E598F" w:rsidRDefault="001E598F" w:rsidP="001E598F">
            <w:r>
              <w:t>VersionNo</w:t>
            </w:r>
          </w:p>
          <w:p w:rsidR="001E598F" w:rsidRDefault="001E598F" w:rsidP="001E598F">
            <w:r>
              <w:t>IncidentNo</w:t>
            </w:r>
          </w:p>
          <w:p w:rsidR="00607DBA" w:rsidRPr="00607DBA" w:rsidRDefault="00607DBA" w:rsidP="004E18D1"/>
        </w:tc>
        <w:tc>
          <w:tcPr>
            <w:tcW w:w="1655" w:type="dxa"/>
          </w:tcPr>
          <w:p w:rsidR="00607DBA" w:rsidRPr="00607DBA" w:rsidRDefault="001E598F" w:rsidP="004E18D1">
            <w:r>
              <w:t>Boolean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1E598F" w:rsidP="004E18D1">
            <w:r>
              <w:t>Maintenance Functions</w:t>
            </w:r>
            <w:r w:rsidR="00607DBA" w:rsidRPr="00607DBA">
              <w:tab/>
            </w:r>
          </w:p>
        </w:tc>
        <w:tc>
          <w:tcPr>
            <w:tcW w:w="1669" w:type="dxa"/>
          </w:tcPr>
          <w:p w:rsidR="00607DBA" w:rsidRPr="00607DBA" w:rsidRDefault="00607DBA" w:rsidP="004E18D1"/>
        </w:tc>
        <w:tc>
          <w:tcPr>
            <w:tcW w:w="1655" w:type="dxa"/>
          </w:tcPr>
          <w:p w:rsidR="00607DBA" w:rsidRPr="00607DBA" w:rsidRDefault="00607DBA" w:rsidP="004E18D1"/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1E598F" w:rsidP="001E598F">
            <w:r>
              <w:t>CheckQueue</w:t>
            </w:r>
          </w:p>
        </w:tc>
        <w:tc>
          <w:tcPr>
            <w:tcW w:w="1669" w:type="dxa"/>
          </w:tcPr>
          <w:p w:rsidR="00607DBA" w:rsidRPr="00607DBA" w:rsidRDefault="00607DBA" w:rsidP="004E18D1"/>
        </w:tc>
        <w:tc>
          <w:tcPr>
            <w:tcW w:w="1655" w:type="dxa"/>
          </w:tcPr>
          <w:p w:rsidR="00607DBA" w:rsidRPr="00607DBA" w:rsidRDefault="00607DBA" w:rsidP="004E18D1"/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1E598F" w:rsidP="004E18D1">
            <w:r>
              <w:t>CheckPeriodicLaunch</w:t>
            </w:r>
          </w:p>
        </w:tc>
        <w:tc>
          <w:tcPr>
            <w:tcW w:w="1669" w:type="dxa"/>
          </w:tcPr>
          <w:p w:rsidR="00607DBA" w:rsidRPr="00607DBA" w:rsidRDefault="00607DBA" w:rsidP="004E18D1"/>
        </w:tc>
        <w:tc>
          <w:tcPr>
            <w:tcW w:w="1655" w:type="dxa"/>
          </w:tcPr>
          <w:p w:rsidR="00607DBA" w:rsidRPr="00607DBA" w:rsidRDefault="00607DBA" w:rsidP="004E18D1"/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1E598F" w:rsidP="004E18D1">
            <w:r>
              <w:t>CheckStuck</w:t>
            </w:r>
          </w:p>
        </w:tc>
        <w:tc>
          <w:tcPr>
            <w:tcW w:w="1669" w:type="dxa"/>
          </w:tcPr>
          <w:p w:rsidR="00607DBA" w:rsidRPr="00607DBA" w:rsidRDefault="00607DBA" w:rsidP="004E18D1"/>
        </w:tc>
        <w:tc>
          <w:tcPr>
            <w:tcW w:w="1655" w:type="dxa"/>
          </w:tcPr>
          <w:p w:rsidR="00607DBA" w:rsidRPr="00607DBA" w:rsidRDefault="00607DBA" w:rsidP="004E18D1"/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1E598F" w:rsidP="001E598F">
            <w:r>
              <w:t>CheckDelayActivities</w:t>
            </w:r>
          </w:p>
        </w:tc>
        <w:tc>
          <w:tcPr>
            <w:tcW w:w="1669" w:type="dxa"/>
          </w:tcPr>
          <w:p w:rsidR="00607DBA" w:rsidRPr="00607DBA" w:rsidRDefault="00607DBA" w:rsidP="004E18D1"/>
        </w:tc>
        <w:tc>
          <w:tcPr>
            <w:tcW w:w="1655" w:type="dxa"/>
          </w:tcPr>
          <w:p w:rsidR="00607DBA" w:rsidRPr="00607DBA" w:rsidRDefault="00607DBA" w:rsidP="004E18D1"/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1E598F" w:rsidP="001E598F">
            <w:r>
              <w:t>CheckLate</w:t>
            </w:r>
          </w:p>
        </w:tc>
        <w:tc>
          <w:tcPr>
            <w:tcW w:w="1669" w:type="dxa"/>
          </w:tcPr>
          <w:p w:rsidR="00607DBA" w:rsidRPr="00607DBA" w:rsidRDefault="00607DBA" w:rsidP="004E18D1"/>
        </w:tc>
        <w:tc>
          <w:tcPr>
            <w:tcW w:w="1655" w:type="dxa"/>
          </w:tcPr>
          <w:p w:rsidR="00607DBA" w:rsidRPr="00607DBA" w:rsidRDefault="00607DBA" w:rsidP="004E18D1"/>
        </w:tc>
      </w:tr>
      <w:tr w:rsidR="00C53BEC" w:rsidRPr="00607DBA" w:rsidTr="00E146A2">
        <w:trPr>
          <w:jc w:val="center"/>
        </w:trPr>
        <w:tc>
          <w:tcPr>
            <w:tcW w:w="467" w:type="dxa"/>
          </w:tcPr>
          <w:p w:rsidR="00C53BEC" w:rsidRPr="00607DBA" w:rsidRDefault="00C53BEC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C53BEC" w:rsidRDefault="00C53BEC" w:rsidP="001E598F">
            <w:r>
              <w:t>CheckAllocations</w:t>
            </w:r>
          </w:p>
        </w:tc>
        <w:tc>
          <w:tcPr>
            <w:tcW w:w="1669" w:type="dxa"/>
          </w:tcPr>
          <w:p w:rsidR="00C53BEC" w:rsidRPr="00607DBA" w:rsidRDefault="00C53BEC" w:rsidP="004E18D1"/>
        </w:tc>
        <w:tc>
          <w:tcPr>
            <w:tcW w:w="1655" w:type="dxa"/>
          </w:tcPr>
          <w:p w:rsidR="00C53BEC" w:rsidRPr="00607DBA" w:rsidRDefault="00C53BEC" w:rsidP="004E18D1"/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1E598F" w:rsidP="004E18D1">
            <w:r>
              <w:t>LaunchProcessViaEmail</w:t>
            </w:r>
          </w:p>
        </w:tc>
        <w:tc>
          <w:tcPr>
            <w:tcW w:w="1669" w:type="dxa"/>
          </w:tcPr>
          <w:p w:rsidR="00607DBA" w:rsidRPr="00607DBA" w:rsidRDefault="001E598F" w:rsidP="004E18D1">
            <w:r>
              <w:t>MessageBody</w:t>
            </w:r>
          </w:p>
        </w:tc>
        <w:tc>
          <w:tcPr>
            <w:tcW w:w="1655" w:type="dxa"/>
          </w:tcPr>
          <w:p w:rsidR="00607DBA" w:rsidRPr="00607DBA" w:rsidRDefault="001E598F" w:rsidP="004E18D1">
            <w:r>
              <w:t>Boolean</w:t>
            </w:r>
          </w:p>
        </w:tc>
      </w:tr>
      <w:tr w:rsidR="00607DBA" w:rsidRPr="00607DBA" w:rsidTr="00E146A2">
        <w:trPr>
          <w:jc w:val="center"/>
        </w:trPr>
        <w:tc>
          <w:tcPr>
            <w:tcW w:w="467" w:type="dxa"/>
          </w:tcPr>
          <w:p w:rsidR="00607DBA" w:rsidRPr="00607DBA" w:rsidRDefault="00607DBA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607DBA" w:rsidRPr="00607DBA" w:rsidRDefault="001E598F" w:rsidP="004E18D1">
            <w:r>
              <w:t>AssignTask</w:t>
            </w:r>
          </w:p>
        </w:tc>
        <w:tc>
          <w:tcPr>
            <w:tcW w:w="1669" w:type="dxa"/>
          </w:tcPr>
          <w:p w:rsidR="00607DBA" w:rsidRDefault="001E598F" w:rsidP="004E18D1">
            <w:r>
              <w:t>UserID</w:t>
            </w:r>
          </w:p>
          <w:p w:rsidR="001E598F" w:rsidRDefault="001E598F" w:rsidP="004E18D1">
            <w:r>
              <w:t>NewUserID</w:t>
            </w:r>
          </w:p>
          <w:p w:rsidR="001E598F" w:rsidRDefault="001E598F" w:rsidP="004E18D1">
            <w:r>
              <w:t>AssignMode</w:t>
            </w:r>
          </w:p>
          <w:p w:rsidR="001E598F" w:rsidRDefault="001E598F" w:rsidP="004E18D1">
            <w:r>
              <w:t>Unitl</w:t>
            </w:r>
          </w:p>
          <w:p w:rsidR="001E598F" w:rsidRDefault="001E598F" w:rsidP="004E18D1">
            <w:r>
              <w:lastRenderedPageBreak/>
              <w:t>ProcessID</w:t>
            </w:r>
          </w:p>
          <w:p w:rsidR="001E598F" w:rsidRDefault="001E598F" w:rsidP="004E18D1">
            <w:r>
              <w:t>IncidentNo</w:t>
            </w:r>
          </w:p>
          <w:p w:rsidR="001E598F" w:rsidRDefault="001E598F" w:rsidP="004E18D1">
            <w:r>
              <w:t>TaskID</w:t>
            </w:r>
          </w:p>
          <w:p w:rsidR="001E598F" w:rsidRPr="00607DBA" w:rsidRDefault="001E598F" w:rsidP="004E18D1">
            <w:r>
              <w:t>FromUserID</w:t>
            </w:r>
          </w:p>
        </w:tc>
        <w:tc>
          <w:tcPr>
            <w:tcW w:w="1655" w:type="dxa"/>
          </w:tcPr>
          <w:p w:rsidR="00607DBA" w:rsidRPr="00607DBA" w:rsidRDefault="00607DBA" w:rsidP="004E18D1"/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1E598F" w:rsidP="001E598F">
            <w:r>
              <w:t>DoActivityReturn</w:t>
            </w:r>
          </w:p>
        </w:tc>
        <w:tc>
          <w:tcPr>
            <w:tcW w:w="1669" w:type="dxa"/>
          </w:tcPr>
          <w:p w:rsidR="001E598F" w:rsidRDefault="001E598F" w:rsidP="004126D7">
            <w:r>
              <w:t>ProcessID</w:t>
            </w:r>
          </w:p>
          <w:p w:rsidR="001E598F" w:rsidRDefault="001E598F" w:rsidP="004126D7">
            <w:r>
              <w:t>VersionNo</w:t>
            </w:r>
          </w:p>
          <w:p w:rsidR="001E598F" w:rsidRDefault="001E598F" w:rsidP="004126D7">
            <w:r>
              <w:t>IncidentNo</w:t>
            </w:r>
          </w:p>
          <w:p w:rsidR="001E598F" w:rsidRDefault="001E598F" w:rsidP="004126D7">
            <w:r>
              <w:t>TaskID</w:t>
            </w:r>
          </w:p>
          <w:p w:rsidR="001E598F" w:rsidRPr="00607DBA" w:rsidRDefault="001E598F" w:rsidP="004126D7">
            <w:r>
              <w:t>Action</w:t>
            </w:r>
          </w:p>
        </w:tc>
        <w:tc>
          <w:tcPr>
            <w:tcW w:w="1655" w:type="dxa"/>
          </w:tcPr>
          <w:p w:rsidR="001E598F" w:rsidRPr="00607DBA" w:rsidRDefault="001E598F" w:rsidP="004126D7">
            <w:r>
              <w:t>Boolean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1E598F" w:rsidP="004E18D1">
            <w:r>
              <w:t>TerminateIncident</w:t>
            </w:r>
          </w:p>
        </w:tc>
        <w:tc>
          <w:tcPr>
            <w:tcW w:w="1669" w:type="dxa"/>
          </w:tcPr>
          <w:p w:rsidR="001E598F" w:rsidRDefault="001E598F" w:rsidP="001E598F">
            <w:r>
              <w:t>ProcessID</w:t>
            </w:r>
          </w:p>
          <w:p w:rsidR="001E598F" w:rsidRDefault="001E598F" w:rsidP="001E598F">
            <w:r>
              <w:t>VersionNo</w:t>
            </w:r>
          </w:p>
          <w:p w:rsidR="001E598F" w:rsidRDefault="001E598F" w:rsidP="001E598F">
            <w:r>
              <w:t>IncidentNo</w:t>
            </w:r>
          </w:p>
          <w:p w:rsidR="001E598F" w:rsidRPr="00607DBA" w:rsidRDefault="001E598F" w:rsidP="004E18D1"/>
        </w:tc>
        <w:tc>
          <w:tcPr>
            <w:tcW w:w="1655" w:type="dxa"/>
          </w:tcPr>
          <w:p w:rsidR="001E598F" w:rsidRPr="00607DBA" w:rsidRDefault="001E598F" w:rsidP="004E18D1">
            <w:r>
              <w:t>Boolean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1E598F" w:rsidP="004126D7">
            <w:r>
              <w:t>RestartIncident</w:t>
            </w:r>
          </w:p>
        </w:tc>
        <w:tc>
          <w:tcPr>
            <w:tcW w:w="1669" w:type="dxa"/>
          </w:tcPr>
          <w:p w:rsidR="001E598F" w:rsidRDefault="001E598F" w:rsidP="004126D7">
            <w:r>
              <w:t>ProcessID</w:t>
            </w:r>
          </w:p>
          <w:p w:rsidR="001E598F" w:rsidRDefault="001E598F" w:rsidP="004126D7">
            <w:r>
              <w:t>VersionNo</w:t>
            </w:r>
          </w:p>
          <w:p w:rsidR="001E598F" w:rsidRDefault="001E598F" w:rsidP="004126D7">
            <w:r>
              <w:t>IncidentNo</w:t>
            </w:r>
          </w:p>
          <w:p w:rsidR="001E598F" w:rsidRPr="00607DBA" w:rsidRDefault="001E598F" w:rsidP="004126D7"/>
        </w:tc>
        <w:tc>
          <w:tcPr>
            <w:tcW w:w="1655" w:type="dxa"/>
          </w:tcPr>
          <w:p w:rsidR="001E598F" w:rsidRPr="00607DBA" w:rsidRDefault="001E598F" w:rsidP="004126D7">
            <w:r>
              <w:t>Boolean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1E598F" w:rsidP="004E18D1">
            <w:r>
              <w:t>DoNotifications</w:t>
            </w:r>
          </w:p>
        </w:tc>
        <w:tc>
          <w:tcPr>
            <w:tcW w:w="1669" w:type="dxa"/>
          </w:tcPr>
          <w:p w:rsidR="00C53BEC" w:rsidRDefault="00C53BEC" w:rsidP="00C53BEC">
            <w:r>
              <w:t>ProcessID</w:t>
            </w:r>
          </w:p>
          <w:p w:rsidR="00C53BEC" w:rsidRDefault="00C53BEC" w:rsidP="00C53BEC">
            <w:r>
              <w:t>VersionNo</w:t>
            </w:r>
          </w:p>
          <w:p w:rsidR="00C53BEC" w:rsidRPr="00607DBA" w:rsidRDefault="00C53BEC" w:rsidP="004E18D1">
            <w:r>
              <w:t>IncidentNo</w:t>
            </w:r>
          </w:p>
        </w:tc>
        <w:tc>
          <w:tcPr>
            <w:tcW w:w="1655" w:type="dxa"/>
          </w:tcPr>
          <w:p w:rsidR="001E598F" w:rsidRPr="00607DBA" w:rsidRDefault="00C53BEC" w:rsidP="004E18D1">
            <w:r>
              <w:t>Boolean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C53BEC" w:rsidP="004E18D1">
            <w:r>
              <w:t>GetAllocatedUser</w:t>
            </w:r>
          </w:p>
        </w:tc>
        <w:tc>
          <w:tcPr>
            <w:tcW w:w="1669" w:type="dxa"/>
          </w:tcPr>
          <w:p w:rsidR="001E598F" w:rsidRPr="00607DBA" w:rsidRDefault="00C53BEC" w:rsidP="004E18D1">
            <w:r>
              <w:t>TaskID</w:t>
            </w:r>
          </w:p>
        </w:tc>
        <w:tc>
          <w:tcPr>
            <w:tcW w:w="1655" w:type="dxa"/>
          </w:tcPr>
          <w:p w:rsidR="001E598F" w:rsidRPr="00607DBA" w:rsidRDefault="00C53BEC" w:rsidP="004E18D1">
            <w:r>
              <w:t>UserID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C53BEC" w:rsidP="00C53BEC">
            <w:r>
              <w:t>HasActivityCompleted</w:t>
            </w:r>
          </w:p>
        </w:tc>
        <w:tc>
          <w:tcPr>
            <w:tcW w:w="1669" w:type="dxa"/>
          </w:tcPr>
          <w:p w:rsidR="00C53BEC" w:rsidRDefault="00C53BEC" w:rsidP="00C53BEC">
            <w:r>
              <w:t>ProcessID</w:t>
            </w:r>
          </w:p>
          <w:p w:rsidR="00C53BEC" w:rsidRDefault="00C53BEC" w:rsidP="00C53BEC">
            <w:r>
              <w:t>VersionNo</w:t>
            </w:r>
          </w:p>
          <w:p w:rsidR="00C53BEC" w:rsidRDefault="00C53BEC" w:rsidP="00C53BEC">
            <w:r>
              <w:t>IncidentNo</w:t>
            </w:r>
          </w:p>
          <w:p w:rsidR="001E598F" w:rsidRPr="00607DBA" w:rsidRDefault="00C53BEC" w:rsidP="004E18D1">
            <w:r>
              <w:t>ActivityId</w:t>
            </w:r>
          </w:p>
        </w:tc>
        <w:tc>
          <w:tcPr>
            <w:tcW w:w="1655" w:type="dxa"/>
          </w:tcPr>
          <w:p w:rsidR="001E598F" w:rsidRPr="00607DBA" w:rsidRDefault="00C53BEC" w:rsidP="004E18D1">
            <w:r>
              <w:t>UserID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C53BEC" w:rsidP="004E18D1">
            <w:r>
              <w:t>StartNewIncident</w:t>
            </w:r>
          </w:p>
        </w:tc>
        <w:tc>
          <w:tcPr>
            <w:tcW w:w="1669" w:type="dxa"/>
          </w:tcPr>
          <w:p w:rsidR="00C53BEC" w:rsidRDefault="00C53BEC" w:rsidP="00C53BEC">
            <w:r>
              <w:t>ProcessID</w:t>
            </w:r>
          </w:p>
          <w:p w:rsidR="001E598F" w:rsidRPr="00607DBA" w:rsidRDefault="00C53BEC" w:rsidP="004E18D1">
            <w:r>
              <w:t>VersionNo</w:t>
            </w:r>
          </w:p>
        </w:tc>
        <w:tc>
          <w:tcPr>
            <w:tcW w:w="1655" w:type="dxa"/>
          </w:tcPr>
          <w:p w:rsidR="001E598F" w:rsidRPr="00607DBA" w:rsidRDefault="00C53BEC" w:rsidP="004E18D1">
            <w:r>
              <w:t>IncidentNo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C53BEC" w:rsidP="004E18D1">
            <w:r>
              <w:t>ActivateActivity</w:t>
            </w:r>
          </w:p>
        </w:tc>
        <w:tc>
          <w:tcPr>
            <w:tcW w:w="1669" w:type="dxa"/>
          </w:tcPr>
          <w:p w:rsidR="00C53BEC" w:rsidRDefault="00C53BEC" w:rsidP="00C53BEC">
            <w:r>
              <w:t>ProcessID</w:t>
            </w:r>
          </w:p>
          <w:p w:rsidR="00C53BEC" w:rsidRDefault="00C53BEC" w:rsidP="00C53BEC">
            <w:r>
              <w:t>VersionNo</w:t>
            </w:r>
          </w:p>
          <w:p w:rsidR="00C53BEC" w:rsidRDefault="00C53BEC" w:rsidP="00C53BEC">
            <w:r>
              <w:t>IncidentNo</w:t>
            </w:r>
          </w:p>
          <w:p w:rsidR="001E598F" w:rsidRPr="00607DBA" w:rsidRDefault="00C53BEC" w:rsidP="00C53BEC">
            <w:r>
              <w:t>ActivityId</w:t>
            </w:r>
          </w:p>
        </w:tc>
        <w:tc>
          <w:tcPr>
            <w:tcW w:w="1655" w:type="dxa"/>
          </w:tcPr>
          <w:p w:rsidR="001E598F" w:rsidRPr="00607DBA" w:rsidRDefault="00C53BEC" w:rsidP="004E18D1">
            <w:r>
              <w:t>UserID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C53BEC" w:rsidP="004E18D1">
            <w:r>
              <w:t>GetRecipientForActivity</w:t>
            </w:r>
          </w:p>
        </w:tc>
        <w:tc>
          <w:tcPr>
            <w:tcW w:w="1669" w:type="dxa"/>
          </w:tcPr>
          <w:p w:rsidR="00C53BEC" w:rsidRDefault="00C53BEC" w:rsidP="00C53BEC">
            <w:r>
              <w:t>ProcessID</w:t>
            </w:r>
          </w:p>
          <w:p w:rsidR="00C53BEC" w:rsidRDefault="00C53BEC" w:rsidP="00C53BEC">
            <w:r>
              <w:t>VersionNo</w:t>
            </w:r>
          </w:p>
          <w:p w:rsidR="00C53BEC" w:rsidRDefault="00C53BEC" w:rsidP="00C53BEC">
            <w:r>
              <w:t>IncidentNo</w:t>
            </w:r>
          </w:p>
          <w:p w:rsidR="001E598F" w:rsidRPr="00607DBA" w:rsidRDefault="00C53BEC" w:rsidP="00C53BEC">
            <w:r>
              <w:t>ActivityId</w:t>
            </w:r>
          </w:p>
        </w:tc>
        <w:tc>
          <w:tcPr>
            <w:tcW w:w="1655" w:type="dxa"/>
          </w:tcPr>
          <w:p w:rsidR="001E598F" w:rsidRPr="00607DBA" w:rsidRDefault="00C53BEC" w:rsidP="004E18D1">
            <w:r>
              <w:t>UserIDs[]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C53BEC" w:rsidP="004E18D1">
            <w:r w:rsidRPr="00607DBA">
              <w:t>GetCanActivityActivate</w:t>
            </w:r>
          </w:p>
        </w:tc>
        <w:tc>
          <w:tcPr>
            <w:tcW w:w="1669" w:type="dxa"/>
          </w:tcPr>
          <w:p w:rsidR="00C53BEC" w:rsidRDefault="00C53BEC" w:rsidP="00C53BEC">
            <w:r>
              <w:t>ProcessID</w:t>
            </w:r>
          </w:p>
          <w:p w:rsidR="00C53BEC" w:rsidRDefault="00C53BEC" w:rsidP="00C53BEC">
            <w:r>
              <w:t>VersionNo</w:t>
            </w:r>
          </w:p>
          <w:p w:rsidR="00C53BEC" w:rsidRDefault="00C53BEC" w:rsidP="00C53BEC">
            <w:r>
              <w:t>IncidentNo</w:t>
            </w:r>
          </w:p>
          <w:p w:rsidR="001E598F" w:rsidRPr="00607DBA" w:rsidRDefault="00C53BEC" w:rsidP="00C53BEC">
            <w:r>
              <w:t>ActivityId</w:t>
            </w:r>
          </w:p>
        </w:tc>
        <w:tc>
          <w:tcPr>
            <w:tcW w:w="1655" w:type="dxa"/>
          </w:tcPr>
          <w:p w:rsidR="001E598F" w:rsidRPr="00607DBA" w:rsidRDefault="00C53BEC" w:rsidP="004E18D1">
            <w:r>
              <w:t>Boolean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C53BEC" w:rsidP="004E18D1">
            <w:r>
              <w:t>GetQueueTask</w:t>
            </w:r>
          </w:p>
        </w:tc>
        <w:tc>
          <w:tcPr>
            <w:tcW w:w="1669" w:type="dxa"/>
          </w:tcPr>
          <w:p w:rsidR="001E598F" w:rsidRPr="00607DBA" w:rsidRDefault="00C53BEC" w:rsidP="004E18D1">
            <w:r>
              <w:t>UserID</w:t>
            </w:r>
          </w:p>
        </w:tc>
        <w:tc>
          <w:tcPr>
            <w:tcW w:w="1655" w:type="dxa"/>
          </w:tcPr>
          <w:p w:rsidR="001E598F" w:rsidRPr="00607DBA" w:rsidRDefault="00C53BEC" w:rsidP="004E18D1">
            <w:r>
              <w:t>TaskID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C53BEC" w:rsidP="00C53BEC">
            <w:r>
              <w:t>TerminateActivity</w:t>
            </w:r>
          </w:p>
        </w:tc>
        <w:tc>
          <w:tcPr>
            <w:tcW w:w="1669" w:type="dxa"/>
          </w:tcPr>
          <w:p w:rsidR="00C53BEC" w:rsidRDefault="00C53BEC" w:rsidP="00C53BEC">
            <w:r>
              <w:t>ProcessID</w:t>
            </w:r>
          </w:p>
          <w:p w:rsidR="00C53BEC" w:rsidRDefault="00C53BEC" w:rsidP="00C53BEC">
            <w:r>
              <w:t>VersionNo</w:t>
            </w:r>
          </w:p>
          <w:p w:rsidR="00C53BEC" w:rsidRDefault="00C53BEC" w:rsidP="00C53BEC">
            <w:r>
              <w:t>IncidentNo</w:t>
            </w:r>
          </w:p>
          <w:p w:rsidR="001E598F" w:rsidRPr="00607DBA" w:rsidRDefault="00C53BEC" w:rsidP="00C53BEC">
            <w:r>
              <w:t>ActivityId</w:t>
            </w:r>
          </w:p>
        </w:tc>
        <w:tc>
          <w:tcPr>
            <w:tcW w:w="1655" w:type="dxa"/>
          </w:tcPr>
          <w:p w:rsidR="001E598F" w:rsidRPr="00607DBA" w:rsidRDefault="001E598F" w:rsidP="004E18D1"/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C53BEC" w:rsidP="004E18D1">
            <w:r>
              <w:t>ComposeNotification</w:t>
            </w:r>
            <w:r w:rsidR="001E598F" w:rsidRPr="00607DBA">
              <w:tab/>
            </w:r>
            <w:r w:rsidR="001E598F" w:rsidRPr="00607DBA">
              <w:tab/>
            </w:r>
          </w:p>
        </w:tc>
        <w:tc>
          <w:tcPr>
            <w:tcW w:w="1669" w:type="dxa"/>
          </w:tcPr>
          <w:p w:rsidR="001E598F" w:rsidRPr="00607DBA" w:rsidRDefault="001E598F" w:rsidP="004E18D1"/>
        </w:tc>
        <w:tc>
          <w:tcPr>
            <w:tcW w:w="1655" w:type="dxa"/>
          </w:tcPr>
          <w:p w:rsidR="001E598F" w:rsidRPr="00607DBA" w:rsidRDefault="001E598F" w:rsidP="004E18D1"/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C53BEC" w:rsidP="00C53BEC">
            <w:r>
              <w:t>ExecuteAgentActivity</w:t>
            </w:r>
          </w:p>
        </w:tc>
        <w:tc>
          <w:tcPr>
            <w:tcW w:w="1669" w:type="dxa"/>
          </w:tcPr>
          <w:p w:rsidR="00C53BEC" w:rsidRDefault="00C53BEC" w:rsidP="00C53BEC">
            <w:r>
              <w:t>ProcessID</w:t>
            </w:r>
          </w:p>
          <w:p w:rsidR="00C53BEC" w:rsidRDefault="00C53BEC" w:rsidP="00C53BEC">
            <w:r>
              <w:t>VersionNo</w:t>
            </w:r>
          </w:p>
          <w:p w:rsidR="00C53BEC" w:rsidRDefault="00C53BEC" w:rsidP="00C53BEC">
            <w:r>
              <w:lastRenderedPageBreak/>
              <w:t>IncidentNo</w:t>
            </w:r>
          </w:p>
          <w:p w:rsidR="001E598F" w:rsidRPr="00607DBA" w:rsidRDefault="00C53BEC" w:rsidP="00C53BEC">
            <w:r>
              <w:t>ActivityI</w:t>
            </w:r>
            <w:r w:rsidR="00AC43F8">
              <w:t>D</w:t>
            </w:r>
          </w:p>
        </w:tc>
        <w:tc>
          <w:tcPr>
            <w:tcW w:w="1655" w:type="dxa"/>
          </w:tcPr>
          <w:p w:rsidR="001E598F" w:rsidRPr="00607DBA" w:rsidRDefault="00AC43F8" w:rsidP="004E18D1">
            <w:r>
              <w:lastRenderedPageBreak/>
              <w:t>Boolean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AC43F8" w:rsidP="004E18D1">
            <w:r>
              <w:t>DoEmailProcessLaunch</w:t>
            </w:r>
          </w:p>
        </w:tc>
        <w:tc>
          <w:tcPr>
            <w:tcW w:w="1669" w:type="dxa"/>
          </w:tcPr>
          <w:p w:rsidR="00AC43F8" w:rsidRDefault="00AC43F8" w:rsidP="00AC43F8">
            <w:r>
              <w:t>ProcessID</w:t>
            </w:r>
          </w:p>
          <w:p w:rsidR="001E598F" w:rsidRPr="00607DBA" w:rsidRDefault="00AC43F8" w:rsidP="004E18D1">
            <w:r>
              <w:t>VersionNo</w:t>
            </w:r>
          </w:p>
        </w:tc>
        <w:tc>
          <w:tcPr>
            <w:tcW w:w="1655" w:type="dxa"/>
          </w:tcPr>
          <w:p w:rsidR="001E598F" w:rsidRPr="00607DBA" w:rsidRDefault="001E598F" w:rsidP="004E18D1"/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AC43F8" w:rsidP="00AC43F8">
            <w:r>
              <w:t>DoEmailSumission</w:t>
            </w:r>
          </w:p>
        </w:tc>
        <w:tc>
          <w:tcPr>
            <w:tcW w:w="1669" w:type="dxa"/>
          </w:tcPr>
          <w:p w:rsidR="00AC43F8" w:rsidRDefault="00AC43F8" w:rsidP="00AC43F8">
            <w:r>
              <w:t>ProcessID</w:t>
            </w:r>
          </w:p>
          <w:p w:rsidR="00AC43F8" w:rsidRDefault="00AC43F8" w:rsidP="00AC43F8">
            <w:r>
              <w:t>VersionNo</w:t>
            </w:r>
          </w:p>
          <w:p w:rsidR="001E598F" w:rsidRPr="00607DBA" w:rsidRDefault="00AC43F8" w:rsidP="004E18D1">
            <w:r>
              <w:t>IncidentNo</w:t>
            </w:r>
          </w:p>
        </w:tc>
        <w:tc>
          <w:tcPr>
            <w:tcW w:w="1655" w:type="dxa"/>
          </w:tcPr>
          <w:p w:rsidR="001E598F" w:rsidRPr="00607DBA" w:rsidRDefault="001E598F" w:rsidP="004E18D1"/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AC43F8" w:rsidP="004E18D1">
            <w:r>
              <w:t>GetActivityIsLate</w:t>
            </w:r>
          </w:p>
        </w:tc>
        <w:tc>
          <w:tcPr>
            <w:tcW w:w="1669" w:type="dxa"/>
          </w:tcPr>
          <w:p w:rsidR="00AC43F8" w:rsidRDefault="00AC43F8" w:rsidP="00AC43F8">
            <w:r>
              <w:t>ProcessID</w:t>
            </w:r>
          </w:p>
          <w:p w:rsidR="00AC43F8" w:rsidRDefault="00AC43F8" w:rsidP="00AC43F8">
            <w:r>
              <w:t>VersionNo</w:t>
            </w:r>
          </w:p>
          <w:p w:rsidR="00AC43F8" w:rsidRDefault="00AC43F8" w:rsidP="00AC43F8">
            <w:r>
              <w:t>IncidentNo</w:t>
            </w:r>
          </w:p>
          <w:p w:rsidR="001E598F" w:rsidRPr="00607DBA" w:rsidRDefault="00AC43F8" w:rsidP="00AC43F8">
            <w:r>
              <w:t>ActivityID</w:t>
            </w:r>
          </w:p>
        </w:tc>
        <w:tc>
          <w:tcPr>
            <w:tcW w:w="1655" w:type="dxa"/>
          </w:tcPr>
          <w:p w:rsidR="001E598F" w:rsidRPr="00607DBA" w:rsidRDefault="00AC43F8" w:rsidP="004E18D1">
            <w:r>
              <w:t>Boolean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AC43F8" w:rsidP="004E18D1">
            <w:r>
              <w:t>LicenseCheck</w:t>
            </w:r>
          </w:p>
        </w:tc>
        <w:tc>
          <w:tcPr>
            <w:tcW w:w="1669" w:type="dxa"/>
          </w:tcPr>
          <w:p w:rsidR="001E598F" w:rsidRPr="00607DBA" w:rsidRDefault="001E598F" w:rsidP="004E18D1"/>
        </w:tc>
        <w:tc>
          <w:tcPr>
            <w:tcW w:w="1655" w:type="dxa"/>
          </w:tcPr>
          <w:p w:rsidR="001E598F" w:rsidRPr="00607DBA" w:rsidRDefault="00AC43F8" w:rsidP="004E18D1">
            <w:r>
              <w:t>Boolean</w:t>
            </w:r>
          </w:p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AC43F8" w:rsidP="004E18D1">
            <w:r>
              <w:t>IsIncidentActive</w:t>
            </w:r>
          </w:p>
        </w:tc>
        <w:tc>
          <w:tcPr>
            <w:tcW w:w="1669" w:type="dxa"/>
          </w:tcPr>
          <w:p w:rsidR="00AC43F8" w:rsidRDefault="00AC43F8" w:rsidP="00AC43F8">
            <w:r>
              <w:t>ProcessID</w:t>
            </w:r>
          </w:p>
          <w:p w:rsidR="00AC43F8" w:rsidRDefault="00AC43F8" w:rsidP="00AC43F8">
            <w:r>
              <w:t>VersionNo</w:t>
            </w:r>
          </w:p>
          <w:p w:rsidR="001E598F" w:rsidRPr="00607DBA" w:rsidRDefault="00AC43F8" w:rsidP="00AC43F8">
            <w:r>
              <w:t>IncidentNo</w:t>
            </w:r>
          </w:p>
        </w:tc>
        <w:tc>
          <w:tcPr>
            <w:tcW w:w="1655" w:type="dxa"/>
          </w:tcPr>
          <w:p w:rsidR="001E598F" w:rsidRPr="00607DBA" w:rsidRDefault="001E598F" w:rsidP="004E18D1"/>
        </w:tc>
      </w:tr>
      <w:tr w:rsidR="001E598F" w:rsidRPr="00607DBA" w:rsidTr="00E146A2">
        <w:trPr>
          <w:jc w:val="center"/>
        </w:trPr>
        <w:tc>
          <w:tcPr>
            <w:tcW w:w="467" w:type="dxa"/>
          </w:tcPr>
          <w:p w:rsidR="001E598F" w:rsidRPr="00607DBA" w:rsidRDefault="001E598F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1E598F" w:rsidRPr="00607DBA" w:rsidRDefault="00AC43F8" w:rsidP="004E18D1">
            <w:r>
              <w:t>GetIncidentStatus</w:t>
            </w:r>
          </w:p>
        </w:tc>
        <w:tc>
          <w:tcPr>
            <w:tcW w:w="1669" w:type="dxa"/>
          </w:tcPr>
          <w:p w:rsidR="00AC43F8" w:rsidRDefault="00AC43F8" w:rsidP="00AC43F8">
            <w:r>
              <w:t>ProcessID</w:t>
            </w:r>
          </w:p>
          <w:p w:rsidR="00AC43F8" w:rsidRDefault="00AC43F8" w:rsidP="00AC43F8">
            <w:r>
              <w:t>VersionNo</w:t>
            </w:r>
          </w:p>
          <w:p w:rsidR="001E598F" w:rsidRPr="00607DBA" w:rsidRDefault="00AC43F8" w:rsidP="00AC43F8">
            <w:r>
              <w:t>IncidentNo</w:t>
            </w:r>
          </w:p>
        </w:tc>
        <w:tc>
          <w:tcPr>
            <w:tcW w:w="1655" w:type="dxa"/>
          </w:tcPr>
          <w:p w:rsidR="001E598F" w:rsidRPr="00607DBA" w:rsidRDefault="00AC43F8" w:rsidP="004E18D1">
            <w:r>
              <w:t>TaskInfo[]</w:t>
            </w:r>
          </w:p>
        </w:tc>
      </w:tr>
      <w:tr w:rsidR="00AC43F8" w:rsidRPr="00607DBA" w:rsidTr="00E146A2">
        <w:trPr>
          <w:jc w:val="center"/>
        </w:trPr>
        <w:tc>
          <w:tcPr>
            <w:tcW w:w="467" w:type="dxa"/>
          </w:tcPr>
          <w:p w:rsidR="00AC43F8" w:rsidRPr="00607DBA" w:rsidRDefault="00AC43F8" w:rsidP="00607D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06" w:type="dxa"/>
          </w:tcPr>
          <w:p w:rsidR="00AC43F8" w:rsidRPr="00607DBA" w:rsidRDefault="00AC43F8" w:rsidP="004E18D1">
            <w:r>
              <w:t>GetIncidentTrack</w:t>
            </w:r>
          </w:p>
        </w:tc>
        <w:tc>
          <w:tcPr>
            <w:tcW w:w="1669" w:type="dxa"/>
          </w:tcPr>
          <w:p w:rsidR="00AC43F8" w:rsidRDefault="00AC43F8" w:rsidP="004126D7">
            <w:r>
              <w:t>ProcessID</w:t>
            </w:r>
          </w:p>
          <w:p w:rsidR="00AC43F8" w:rsidRDefault="00AC43F8" w:rsidP="004126D7">
            <w:r>
              <w:t>VersionNo</w:t>
            </w:r>
          </w:p>
          <w:p w:rsidR="00AC43F8" w:rsidRPr="00607DBA" w:rsidRDefault="00AC43F8" w:rsidP="004126D7">
            <w:r>
              <w:t>IncidentNo</w:t>
            </w:r>
          </w:p>
        </w:tc>
        <w:tc>
          <w:tcPr>
            <w:tcW w:w="1655" w:type="dxa"/>
          </w:tcPr>
          <w:p w:rsidR="00AC43F8" w:rsidRPr="00607DBA" w:rsidRDefault="00AC43F8" w:rsidP="004126D7">
            <w:r>
              <w:t>TaskInfo[]</w:t>
            </w:r>
          </w:p>
        </w:tc>
      </w:tr>
    </w:tbl>
    <w:p w:rsidR="00057E02" w:rsidRDefault="00057E02" w:rsidP="00AD5723"/>
    <w:p w:rsidR="00057E02" w:rsidRDefault="00057E02" w:rsidP="00037CE9">
      <w:pPr>
        <w:pStyle w:val="Heading1"/>
      </w:pPr>
      <w:bookmarkStart w:id="9" w:name="_Toc299101117"/>
      <w:bookmarkStart w:id="10" w:name="_Toc299101931"/>
      <w:bookmarkStart w:id="11" w:name="_Toc311131755"/>
      <w:r>
        <w:t>Process Map</w:t>
      </w:r>
      <w:bookmarkEnd w:id="9"/>
      <w:bookmarkEnd w:id="10"/>
      <w:bookmarkEnd w:id="11"/>
      <w:r>
        <w:t xml:space="preserve"> </w:t>
      </w:r>
    </w:p>
    <w:p w:rsidR="00037CE9" w:rsidRPr="00037CE9" w:rsidRDefault="00037CE9" w:rsidP="00037CE9"/>
    <w:tbl>
      <w:tblPr>
        <w:tblStyle w:val="TableGrid"/>
        <w:tblW w:w="6997" w:type="dxa"/>
        <w:jc w:val="center"/>
        <w:tblLook w:val="04A0"/>
      </w:tblPr>
      <w:tblGrid>
        <w:gridCol w:w="349"/>
        <w:gridCol w:w="2767"/>
        <w:gridCol w:w="2118"/>
        <w:gridCol w:w="1763"/>
      </w:tblGrid>
      <w:tr w:rsidR="00784AB8" w:rsidTr="00095FBA">
        <w:trPr>
          <w:jc w:val="center"/>
        </w:trPr>
        <w:tc>
          <w:tcPr>
            <w:tcW w:w="349" w:type="dxa"/>
            <w:shd w:val="clear" w:color="auto" w:fill="000000" w:themeFill="text1"/>
          </w:tcPr>
          <w:p w:rsidR="00784AB8" w:rsidRPr="00E41568" w:rsidRDefault="00784AB8" w:rsidP="004126D7">
            <w:pPr>
              <w:pStyle w:val="ListParagraph"/>
              <w:ind w:left="360"/>
            </w:pPr>
          </w:p>
        </w:tc>
        <w:tc>
          <w:tcPr>
            <w:tcW w:w="2767" w:type="dxa"/>
            <w:shd w:val="clear" w:color="auto" w:fill="000000" w:themeFill="text1"/>
          </w:tcPr>
          <w:p w:rsidR="00784AB8" w:rsidRPr="00E41568" w:rsidRDefault="00784AB8" w:rsidP="004126D7">
            <w:r>
              <w:t>Method</w:t>
            </w:r>
          </w:p>
        </w:tc>
        <w:tc>
          <w:tcPr>
            <w:tcW w:w="2118" w:type="dxa"/>
            <w:shd w:val="clear" w:color="auto" w:fill="000000" w:themeFill="text1"/>
          </w:tcPr>
          <w:p w:rsidR="00784AB8" w:rsidRPr="00E41568" w:rsidRDefault="00784AB8" w:rsidP="004126D7">
            <w:r>
              <w:t>In Parameters</w:t>
            </w:r>
          </w:p>
        </w:tc>
        <w:tc>
          <w:tcPr>
            <w:tcW w:w="1763" w:type="dxa"/>
            <w:shd w:val="clear" w:color="auto" w:fill="000000" w:themeFill="text1"/>
          </w:tcPr>
          <w:p w:rsidR="00784AB8" w:rsidRDefault="00784AB8" w:rsidP="004126D7">
            <w:r>
              <w:t>Return Value</w:t>
            </w:r>
          </w:p>
        </w:tc>
      </w:tr>
      <w:tr w:rsidR="00784AB8" w:rsidRPr="00607DBA" w:rsidTr="00095FBA">
        <w:trPr>
          <w:jc w:val="center"/>
        </w:trPr>
        <w:tc>
          <w:tcPr>
            <w:tcW w:w="349" w:type="dxa"/>
          </w:tcPr>
          <w:p w:rsidR="00784AB8" w:rsidRPr="00607DBA" w:rsidRDefault="00784AB8" w:rsidP="00784A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67" w:type="dxa"/>
          </w:tcPr>
          <w:p w:rsidR="00784AB8" w:rsidRPr="00607DBA" w:rsidRDefault="00667A0F" w:rsidP="004126D7">
            <w:r>
              <w:t>GetAcitivityLinks</w:t>
            </w:r>
          </w:p>
        </w:tc>
        <w:tc>
          <w:tcPr>
            <w:tcW w:w="2118" w:type="dxa"/>
          </w:tcPr>
          <w:p w:rsidR="00784AB8" w:rsidRPr="00607DBA" w:rsidRDefault="00667A0F" w:rsidP="004126D7">
            <w:r>
              <w:t>ActivityID</w:t>
            </w:r>
          </w:p>
        </w:tc>
        <w:tc>
          <w:tcPr>
            <w:tcW w:w="1763" w:type="dxa"/>
          </w:tcPr>
          <w:p w:rsidR="00784AB8" w:rsidRPr="00607DBA" w:rsidRDefault="00667A0F" w:rsidP="004126D7">
            <w:r>
              <w:t>ActivityLinkInfo[]</w:t>
            </w:r>
          </w:p>
        </w:tc>
      </w:tr>
      <w:tr w:rsidR="00784AB8" w:rsidRPr="00607DBA" w:rsidTr="00095FBA">
        <w:trPr>
          <w:jc w:val="center"/>
        </w:trPr>
        <w:tc>
          <w:tcPr>
            <w:tcW w:w="349" w:type="dxa"/>
          </w:tcPr>
          <w:p w:rsidR="00784AB8" w:rsidRPr="00607DBA" w:rsidRDefault="00784AB8" w:rsidP="00784A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67" w:type="dxa"/>
          </w:tcPr>
          <w:p w:rsidR="00784AB8" w:rsidRPr="00607DBA" w:rsidRDefault="00667A0F" w:rsidP="004126D7">
            <w:r>
              <w:t>GetProcessVariables</w:t>
            </w:r>
          </w:p>
        </w:tc>
        <w:tc>
          <w:tcPr>
            <w:tcW w:w="2118" w:type="dxa"/>
          </w:tcPr>
          <w:p w:rsidR="00784AB8" w:rsidRPr="00607DBA" w:rsidRDefault="00667A0F" w:rsidP="004126D7">
            <w:r>
              <w:t>ProcessID</w:t>
            </w:r>
          </w:p>
        </w:tc>
        <w:tc>
          <w:tcPr>
            <w:tcW w:w="1763" w:type="dxa"/>
          </w:tcPr>
          <w:p w:rsidR="00784AB8" w:rsidRPr="00607DBA" w:rsidRDefault="00667A0F" w:rsidP="004126D7">
            <w:r>
              <w:t>Variable[]</w:t>
            </w:r>
          </w:p>
        </w:tc>
      </w:tr>
      <w:tr w:rsidR="00784AB8" w:rsidRPr="00607DBA" w:rsidTr="00095FBA">
        <w:trPr>
          <w:jc w:val="center"/>
        </w:trPr>
        <w:tc>
          <w:tcPr>
            <w:tcW w:w="349" w:type="dxa"/>
          </w:tcPr>
          <w:p w:rsidR="00784AB8" w:rsidRPr="00607DBA" w:rsidRDefault="00784AB8" w:rsidP="00784A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67" w:type="dxa"/>
          </w:tcPr>
          <w:p w:rsidR="00784AB8" w:rsidRDefault="00667A0F" w:rsidP="004126D7">
            <w:r>
              <w:t>GetProcessActivityNames</w:t>
            </w:r>
          </w:p>
        </w:tc>
        <w:tc>
          <w:tcPr>
            <w:tcW w:w="2118" w:type="dxa"/>
          </w:tcPr>
          <w:p w:rsidR="00784AB8" w:rsidRDefault="00667A0F" w:rsidP="004126D7">
            <w:r>
              <w:t>ProcessID</w:t>
            </w:r>
          </w:p>
        </w:tc>
        <w:tc>
          <w:tcPr>
            <w:tcW w:w="1763" w:type="dxa"/>
          </w:tcPr>
          <w:p w:rsidR="00784AB8" w:rsidRDefault="00667A0F" w:rsidP="004126D7">
            <w:r>
              <w:t>ActivityNames[]</w:t>
            </w:r>
          </w:p>
        </w:tc>
      </w:tr>
      <w:tr w:rsidR="00883CE2" w:rsidRPr="00607DBA" w:rsidTr="00095FBA">
        <w:trPr>
          <w:jc w:val="center"/>
        </w:trPr>
        <w:tc>
          <w:tcPr>
            <w:tcW w:w="349" w:type="dxa"/>
          </w:tcPr>
          <w:p w:rsidR="00883CE2" w:rsidRPr="00607DBA" w:rsidRDefault="00883CE2" w:rsidP="00784A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67" w:type="dxa"/>
          </w:tcPr>
          <w:p w:rsidR="00883CE2" w:rsidRDefault="00C200C5" w:rsidP="004126D7">
            <w:r>
              <w:t>CreateSystemVariables</w:t>
            </w:r>
          </w:p>
        </w:tc>
        <w:tc>
          <w:tcPr>
            <w:tcW w:w="2118" w:type="dxa"/>
          </w:tcPr>
          <w:p w:rsidR="00883CE2" w:rsidRDefault="00C200C5" w:rsidP="004126D7">
            <w:r>
              <w:t>ProcessID</w:t>
            </w:r>
          </w:p>
        </w:tc>
        <w:tc>
          <w:tcPr>
            <w:tcW w:w="1763" w:type="dxa"/>
          </w:tcPr>
          <w:p w:rsidR="00883CE2" w:rsidRDefault="00C200C5" w:rsidP="004126D7">
            <w:r>
              <w:t>Bool</w:t>
            </w:r>
          </w:p>
        </w:tc>
      </w:tr>
      <w:tr w:rsidR="00883CE2" w:rsidRPr="00607DBA" w:rsidTr="00095FBA">
        <w:trPr>
          <w:jc w:val="center"/>
        </w:trPr>
        <w:tc>
          <w:tcPr>
            <w:tcW w:w="349" w:type="dxa"/>
          </w:tcPr>
          <w:p w:rsidR="00883CE2" w:rsidRPr="00607DBA" w:rsidRDefault="00883CE2" w:rsidP="00784A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67" w:type="dxa"/>
          </w:tcPr>
          <w:p w:rsidR="00883CE2" w:rsidRDefault="00C200C5" w:rsidP="004126D7">
            <w:r>
              <w:t>CreateSignatureVariable</w:t>
            </w:r>
          </w:p>
        </w:tc>
        <w:tc>
          <w:tcPr>
            <w:tcW w:w="2118" w:type="dxa"/>
          </w:tcPr>
          <w:p w:rsidR="00883CE2" w:rsidRDefault="00C200C5" w:rsidP="004126D7">
            <w:r>
              <w:t>ProcessID</w:t>
            </w:r>
          </w:p>
          <w:p w:rsidR="00C200C5" w:rsidRDefault="00C200C5" w:rsidP="004126D7">
            <w:r>
              <w:t>VariableName</w:t>
            </w:r>
          </w:p>
        </w:tc>
        <w:tc>
          <w:tcPr>
            <w:tcW w:w="1763" w:type="dxa"/>
          </w:tcPr>
          <w:p w:rsidR="00883CE2" w:rsidRDefault="00C200C5" w:rsidP="004126D7">
            <w:r>
              <w:t>Bool</w:t>
            </w:r>
          </w:p>
        </w:tc>
      </w:tr>
      <w:tr w:rsidR="00C200C5" w:rsidRPr="00607DBA" w:rsidTr="00095FBA">
        <w:trPr>
          <w:jc w:val="center"/>
        </w:trPr>
        <w:tc>
          <w:tcPr>
            <w:tcW w:w="349" w:type="dxa"/>
          </w:tcPr>
          <w:p w:rsidR="00C200C5" w:rsidRPr="00607DBA" w:rsidRDefault="00C200C5" w:rsidP="00784AB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67" w:type="dxa"/>
          </w:tcPr>
          <w:p w:rsidR="00C200C5" w:rsidRDefault="00C200C5" w:rsidP="004126D7">
            <w:r>
              <w:t>CreateAttachmentVariable</w:t>
            </w:r>
          </w:p>
        </w:tc>
        <w:tc>
          <w:tcPr>
            <w:tcW w:w="2118" w:type="dxa"/>
          </w:tcPr>
          <w:p w:rsidR="00C200C5" w:rsidRDefault="00C200C5" w:rsidP="00E72FA3">
            <w:r>
              <w:t>ProcessID</w:t>
            </w:r>
          </w:p>
          <w:p w:rsidR="00C200C5" w:rsidRDefault="00C200C5" w:rsidP="00E72FA3">
            <w:r>
              <w:t>VariableName</w:t>
            </w:r>
          </w:p>
        </w:tc>
        <w:tc>
          <w:tcPr>
            <w:tcW w:w="1763" w:type="dxa"/>
          </w:tcPr>
          <w:p w:rsidR="00C200C5" w:rsidRDefault="00C200C5" w:rsidP="00E72FA3">
            <w:r>
              <w:t>Bool</w:t>
            </w:r>
          </w:p>
        </w:tc>
      </w:tr>
    </w:tbl>
    <w:p w:rsidR="00344871" w:rsidRDefault="00344871" w:rsidP="00344871"/>
    <w:p w:rsidR="002620E8" w:rsidRDefault="0070151B" w:rsidP="0070151B">
      <w:pPr>
        <w:pStyle w:val="Heading1"/>
      </w:pPr>
      <w:bookmarkStart w:id="12" w:name="_Toc311131756"/>
      <w:r>
        <w:t>Client/Form</w:t>
      </w:r>
      <w:bookmarkEnd w:id="12"/>
    </w:p>
    <w:tbl>
      <w:tblPr>
        <w:tblStyle w:val="TableGrid"/>
        <w:tblW w:w="6997" w:type="dxa"/>
        <w:jc w:val="center"/>
        <w:tblLook w:val="04A0"/>
      </w:tblPr>
      <w:tblGrid>
        <w:gridCol w:w="349"/>
        <w:gridCol w:w="2767"/>
        <w:gridCol w:w="2118"/>
        <w:gridCol w:w="1763"/>
      </w:tblGrid>
      <w:tr w:rsidR="0070151B" w:rsidTr="005B513A">
        <w:trPr>
          <w:jc w:val="center"/>
        </w:trPr>
        <w:tc>
          <w:tcPr>
            <w:tcW w:w="349" w:type="dxa"/>
            <w:shd w:val="clear" w:color="auto" w:fill="000000" w:themeFill="text1"/>
          </w:tcPr>
          <w:p w:rsidR="0070151B" w:rsidRPr="00E41568" w:rsidRDefault="0070151B" w:rsidP="005B513A">
            <w:pPr>
              <w:pStyle w:val="ListParagraph"/>
              <w:ind w:left="360"/>
            </w:pPr>
            <w:bookmarkStart w:id="13" w:name="_Toc299101118"/>
            <w:bookmarkStart w:id="14" w:name="_Toc299101932"/>
          </w:p>
        </w:tc>
        <w:tc>
          <w:tcPr>
            <w:tcW w:w="2767" w:type="dxa"/>
            <w:shd w:val="clear" w:color="auto" w:fill="000000" w:themeFill="text1"/>
          </w:tcPr>
          <w:p w:rsidR="0070151B" w:rsidRPr="00E41568" w:rsidRDefault="0070151B" w:rsidP="005B513A">
            <w:r>
              <w:t>Method</w:t>
            </w:r>
          </w:p>
        </w:tc>
        <w:tc>
          <w:tcPr>
            <w:tcW w:w="2118" w:type="dxa"/>
            <w:shd w:val="clear" w:color="auto" w:fill="000000" w:themeFill="text1"/>
          </w:tcPr>
          <w:p w:rsidR="0070151B" w:rsidRPr="00E41568" w:rsidRDefault="0070151B" w:rsidP="005B513A">
            <w:r>
              <w:t>In Parameters</w:t>
            </w:r>
          </w:p>
        </w:tc>
        <w:tc>
          <w:tcPr>
            <w:tcW w:w="1763" w:type="dxa"/>
            <w:shd w:val="clear" w:color="auto" w:fill="000000" w:themeFill="text1"/>
          </w:tcPr>
          <w:p w:rsidR="0070151B" w:rsidRDefault="0070151B" w:rsidP="005B513A">
            <w:r>
              <w:t>Return Value</w:t>
            </w:r>
          </w:p>
        </w:tc>
      </w:tr>
      <w:tr w:rsidR="0070151B" w:rsidRPr="00607DBA" w:rsidTr="005B513A">
        <w:trPr>
          <w:jc w:val="center"/>
        </w:trPr>
        <w:tc>
          <w:tcPr>
            <w:tcW w:w="349" w:type="dxa"/>
          </w:tcPr>
          <w:p w:rsidR="0070151B" w:rsidRPr="00607DBA" w:rsidRDefault="0070151B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70151B" w:rsidRPr="00607DBA" w:rsidRDefault="0070151B" w:rsidP="005B513A">
            <w:r w:rsidRPr="0070151B">
              <w:t>GetUser</w:t>
            </w:r>
          </w:p>
        </w:tc>
        <w:tc>
          <w:tcPr>
            <w:tcW w:w="2118" w:type="dxa"/>
          </w:tcPr>
          <w:p w:rsidR="0070151B" w:rsidRPr="00607DBA" w:rsidRDefault="0070151B" w:rsidP="005B513A">
            <w:r>
              <w:t>UserID</w:t>
            </w:r>
          </w:p>
        </w:tc>
        <w:tc>
          <w:tcPr>
            <w:tcW w:w="1763" w:type="dxa"/>
          </w:tcPr>
          <w:p w:rsidR="0070151B" w:rsidRPr="00607DBA" w:rsidRDefault="0070151B" w:rsidP="005B513A">
            <w:r>
              <w:t>User</w:t>
            </w:r>
            <w:r w:rsidR="00033429">
              <w:t>Info</w:t>
            </w:r>
            <w:r>
              <w:t xml:space="preserve"> object</w:t>
            </w:r>
          </w:p>
        </w:tc>
      </w:tr>
      <w:tr w:rsidR="0070151B" w:rsidRPr="00607DBA" w:rsidTr="005B513A">
        <w:trPr>
          <w:jc w:val="center"/>
        </w:trPr>
        <w:tc>
          <w:tcPr>
            <w:tcW w:w="349" w:type="dxa"/>
          </w:tcPr>
          <w:p w:rsidR="0070151B" w:rsidRPr="00607DBA" w:rsidRDefault="0070151B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70151B" w:rsidRPr="00607DBA" w:rsidRDefault="0070151B" w:rsidP="005B513A">
            <w:r>
              <w:t>AuthenticateUser</w:t>
            </w:r>
          </w:p>
        </w:tc>
        <w:tc>
          <w:tcPr>
            <w:tcW w:w="2118" w:type="dxa"/>
          </w:tcPr>
          <w:p w:rsidR="0070151B" w:rsidRPr="00607DBA" w:rsidRDefault="0070151B" w:rsidP="005B513A">
            <w:r>
              <w:t>UserName, Password</w:t>
            </w:r>
          </w:p>
        </w:tc>
        <w:tc>
          <w:tcPr>
            <w:tcW w:w="1763" w:type="dxa"/>
          </w:tcPr>
          <w:p w:rsidR="0070151B" w:rsidRPr="00607DBA" w:rsidRDefault="00357E46" w:rsidP="005B513A">
            <w:r>
              <w:t>SessionID</w:t>
            </w:r>
          </w:p>
        </w:tc>
      </w:tr>
      <w:tr w:rsidR="0070151B" w:rsidTr="005B513A">
        <w:trPr>
          <w:jc w:val="center"/>
        </w:trPr>
        <w:tc>
          <w:tcPr>
            <w:tcW w:w="349" w:type="dxa"/>
          </w:tcPr>
          <w:p w:rsidR="0070151B" w:rsidRPr="00607DBA" w:rsidRDefault="0070151B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70151B" w:rsidRDefault="00033429" w:rsidP="005B513A">
            <w:r>
              <w:t>Login</w:t>
            </w:r>
          </w:p>
        </w:tc>
        <w:tc>
          <w:tcPr>
            <w:tcW w:w="2118" w:type="dxa"/>
          </w:tcPr>
          <w:p w:rsidR="0070151B" w:rsidRDefault="00033429" w:rsidP="005B513A">
            <w:r>
              <w:t>UserID</w:t>
            </w:r>
          </w:p>
        </w:tc>
        <w:tc>
          <w:tcPr>
            <w:tcW w:w="1763" w:type="dxa"/>
          </w:tcPr>
          <w:p w:rsidR="0070151B" w:rsidRDefault="00033429" w:rsidP="005B513A">
            <w:r>
              <w:t>Boolean</w:t>
            </w:r>
          </w:p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5B513A">
            <w:r>
              <w:t>GetTasks</w:t>
            </w:r>
          </w:p>
        </w:tc>
        <w:tc>
          <w:tcPr>
            <w:tcW w:w="2118" w:type="dxa"/>
          </w:tcPr>
          <w:p w:rsidR="00033429" w:rsidRDefault="00033429" w:rsidP="005B513A">
            <w:r>
              <w:t>UserID,ProfileID</w:t>
            </w:r>
          </w:p>
        </w:tc>
        <w:tc>
          <w:tcPr>
            <w:tcW w:w="1763" w:type="dxa"/>
          </w:tcPr>
          <w:p w:rsidR="00033429" w:rsidRDefault="00033429" w:rsidP="005B513A">
            <w:r>
              <w:t>TaskInfo[]</w:t>
            </w:r>
          </w:p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5B513A">
            <w:r>
              <w:t>GetProcessStatus</w:t>
            </w:r>
          </w:p>
        </w:tc>
        <w:tc>
          <w:tcPr>
            <w:tcW w:w="2118" w:type="dxa"/>
          </w:tcPr>
          <w:p w:rsidR="00033429" w:rsidRDefault="00033429" w:rsidP="005B513A">
            <w:r>
              <w:t>ProcessID</w:t>
            </w:r>
          </w:p>
        </w:tc>
        <w:tc>
          <w:tcPr>
            <w:tcW w:w="1763" w:type="dxa"/>
          </w:tcPr>
          <w:p w:rsidR="00033429" w:rsidRDefault="00033429" w:rsidP="005B513A">
            <w:r>
              <w:t>StatusType</w:t>
            </w:r>
          </w:p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5B513A">
            <w:r>
              <w:t>GetActivityStatus</w:t>
            </w:r>
          </w:p>
        </w:tc>
        <w:tc>
          <w:tcPr>
            <w:tcW w:w="2118" w:type="dxa"/>
          </w:tcPr>
          <w:p w:rsidR="00033429" w:rsidRDefault="00033429" w:rsidP="005B513A">
            <w:r>
              <w:t>ActivityID</w:t>
            </w:r>
          </w:p>
        </w:tc>
        <w:tc>
          <w:tcPr>
            <w:tcW w:w="1763" w:type="dxa"/>
          </w:tcPr>
          <w:p w:rsidR="00033429" w:rsidRDefault="00033429" w:rsidP="005B513A">
            <w:r>
              <w:t>StatusType</w:t>
            </w:r>
          </w:p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5B513A">
            <w:r>
              <w:t>GetAllActivities</w:t>
            </w:r>
          </w:p>
        </w:tc>
        <w:tc>
          <w:tcPr>
            <w:tcW w:w="2118" w:type="dxa"/>
          </w:tcPr>
          <w:p w:rsidR="00033429" w:rsidRDefault="00033429" w:rsidP="005B513A">
            <w:r>
              <w:t>ProcessID, IncidentID</w:t>
            </w:r>
          </w:p>
        </w:tc>
        <w:tc>
          <w:tcPr>
            <w:tcW w:w="1763" w:type="dxa"/>
          </w:tcPr>
          <w:p w:rsidR="00033429" w:rsidRDefault="00033429" w:rsidP="005B513A">
            <w:r>
              <w:t>ActivityNames[]</w:t>
            </w:r>
          </w:p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5B513A">
            <w:r>
              <w:t>GetProcess</w:t>
            </w:r>
          </w:p>
        </w:tc>
        <w:tc>
          <w:tcPr>
            <w:tcW w:w="2118" w:type="dxa"/>
          </w:tcPr>
          <w:p w:rsidR="00033429" w:rsidRDefault="00033429" w:rsidP="005B513A">
            <w:r>
              <w:t>ProcessID</w:t>
            </w:r>
          </w:p>
        </w:tc>
        <w:tc>
          <w:tcPr>
            <w:tcW w:w="1763" w:type="dxa"/>
          </w:tcPr>
          <w:p w:rsidR="00033429" w:rsidRDefault="00033429" w:rsidP="005B513A">
            <w:r>
              <w:t>ProcessInfo[]</w:t>
            </w:r>
          </w:p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5B513A">
            <w:r>
              <w:t>GetActivity</w:t>
            </w:r>
          </w:p>
        </w:tc>
        <w:tc>
          <w:tcPr>
            <w:tcW w:w="2118" w:type="dxa"/>
          </w:tcPr>
          <w:p w:rsidR="00033429" w:rsidRDefault="00033429" w:rsidP="005B513A">
            <w:r>
              <w:t>ProcessID, ActivityID</w:t>
            </w:r>
          </w:p>
        </w:tc>
        <w:tc>
          <w:tcPr>
            <w:tcW w:w="1763" w:type="dxa"/>
          </w:tcPr>
          <w:p w:rsidR="00033429" w:rsidRDefault="00033429" w:rsidP="005B513A">
            <w:r>
              <w:t>ActivityInfo[]</w:t>
            </w:r>
          </w:p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5B513A">
            <w:r>
              <w:t>GetIncidentStatus</w:t>
            </w:r>
          </w:p>
        </w:tc>
        <w:tc>
          <w:tcPr>
            <w:tcW w:w="2118" w:type="dxa"/>
          </w:tcPr>
          <w:p w:rsidR="00033429" w:rsidRDefault="00033429" w:rsidP="005B513A">
            <w:r>
              <w:t>ProcessID, IncidentNo</w:t>
            </w:r>
          </w:p>
        </w:tc>
        <w:tc>
          <w:tcPr>
            <w:tcW w:w="1763" w:type="dxa"/>
          </w:tcPr>
          <w:p w:rsidR="00033429" w:rsidRDefault="00033429" w:rsidP="005B513A">
            <w:r>
              <w:t>StatusType</w:t>
            </w:r>
          </w:p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033429">
            <w:r>
              <w:t>GetVariable</w:t>
            </w:r>
          </w:p>
        </w:tc>
        <w:tc>
          <w:tcPr>
            <w:tcW w:w="2118" w:type="dxa"/>
          </w:tcPr>
          <w:p w:rsidR="00033429" w:rsidRDefault="00033429" w:rsidP="005B513A">
            <w:r>
              <w:t>ProcessID, IncidentNo,</w:t>
            </w:r>
          </w:p>
          <w:p w:rsidR="00033429" w:rsidRDefault="00033429" w:rsidP="005B513A">
            <w:r>
              <w:t>VariableName</w:t>
            </w:r>
          </w:p>
        </w:tc>
        <w:tc>
          <w:tcPr>
            <w:tcW w:w="1763" w:type="dxa"/>
          </w:tcPr>
          <w:p w:rsidR="00033429" w:rsidRDefault="00033429" w:rsidP="005B513A">
            <w:r>
              <w:t>VariableInfo</w:t>
            </w:r>
          </w:p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033429">
            <w:r>
              <w:t>GetVariables</w:t>
            </w:r>
          </w:p>
        </w:tc>
        <w:tc>
          <w:tcPr>
            <w:tcW w:w="2118" w:type="dxa"/>
          </w:tcPr>
          <w:p w:rsidR="00033429" w:rsidRDefault="00033429" w:rsidP="005B513A">
            <w:r>
              <w:t>ProcessID, IncidentNo</w:t>
            </w:r>
          </w:p>
        </w:tc>
        <w:tc>
          <w:tcPr>
            <w:tcW w:w="1763" w:type="dxa"/>
          </w:tcPr>
          <w:p w:rsidR="00033429" w:rsidRDefault="00033429" w:rsidP="005B513A">
            <w:r>
              <w:t>VariableInfo []</w:t>
            </w:r>
          </w:p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033429">
            <w:r>
              <w:t>GetVariableValue</w:t>
            </w:r>
          </w:p>
        </w:tc>
        <w:tc>
          <w:tcPr>
            <w:tcW w:w="2118" w:type="dxa"/>
          </w:tcPr>
          <w:p w:rsidR="00033429" w:rsidRDefault="00033429" w:rsidP="00033429">
            <w:r>
              <w:t>ProcessID, IncidentNo,</w:t>
            </w:r>
          </w:p>
          <w:p w:rsidR="00033429" w:rsidRDefault="00033429" w:rsidP="00033429">
            <w:r>
              <w:t>VariableName</w:t>
            </w:r>
          </w:p>
        </w:tc>
        <w:tc>
          <w:tcPr>
            <w:tcW w:w="1763" w:type="dxa"/>
          </w:tcPr>
          <w:p w:rsidR="00033429" w:rsidRDefault="00033429" w:rsidP="005B513A">
            <w:r>
              <w:t>Value</w:t>
            </w:r>
          </w:p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5B513A">
            <w:r>
              <w:t>SetVariableValue</w:t>
            </w:r>
          </w:p>
        </w:tc>
        <w:tc>
          <w:tcPr>
            <w:tcW w:w="2118" w:type="dxa"/>
          </w:tcPr>
          <w:p w:rsidR="00033429" w:rsidRDefault="00033429" w:rsidP="005B513A">
            <w:r>
              <w:t>ProcessID, IncidentNo,</w:t>
            </w:r>
          </w:p>
          <w:p w:rsidR="00033429" w:rsidRDefault="00033429" w:rsidP="005B513A">
            <w:r>
              <w:t>VariableName,</w:t>
            </w:r>
          </w:p>
          <w:p w:rsidR="00033429" w:rsidRDefault="00033429" w:rsidP="005B513A">
            <w:r>
              <w:t>Value</w:t>
            </w:r>
          </w:p>
        </w:tc>
        <w:tc>
          <w:tcPr>
            <w:tcW w:w="1763" w:type="dxa"/>
          </w:tcPr>
          <w:p w:rsidR="00033429" w:rsidRDefault="00033429" w:rsidP="005B513A"/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5B513A">
            <w:r>
              <w:t>SetVariableValue</w:t>
            </w:r>
          </w:p>
        </w:tc>
        <w:tc>
          <w:tcPr>
            <w:tcW w:w="2118" w:type="dxa"/>
          </w:tcPr>
          <w:p w:rsidR="00033429" w:rsidRDefault="00033429" w:rsidP="005B513A">
            <w:r>
              <w:t>ProcessID, IncidentNo,</w:t>
            </w:r>
          </w:p>
          <w:p w:rsidR="00033429" w:rsidRDefault="00033429" w:rsidP="005B513A">
            <w:r>
              <w:t>VariableName,</w:t>
            </w:r>
          </w:p>
          <w:p w:rsidR="00033429" w:rsidRDefault="00033429" w:rsidP="005B513A">
            <w:r>
              <w:t>Value,</w:t>
            </w:r>
          </w:p>
          <w:p w:rsidR="00033429" w:rsidRDefault="00033429" w:rsidP="005B513A">
            <w:r>
              <w:t>Row,</w:t>
            </w:r>
          </w:p>
          <w:p w:rsidR="00033429" w:rsidRDefault="00033429" w:rsidP="005B513A">
            <w:r>
              <w:t>Col</w:t>
            </w:r>
          </w:p>
        </w:tc>
        <w:tc>
          <w:tcPr>
            <w:tcW w:w="1763" w:type="dxa"/>
          </w:tcPr>
          <w:p w:rsidR="00033429" w:rsidRDefault="00033429" w:rsidP="005B513A"/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5B513A">
            <w:r>
              <w:t>OpenTaskForSubmit</w:t>
            </w:r>
          </w:p>
        </w:tc>
        <w:tc>
          <w:tcPr>
            <w:tcW w:w="2118" w:type="dxa"/>
          </w:tcPr>
          <w:p w:rsidR="00033429" w:rsidRDefault="00033429" w:rsidP="00033429">
            <w:r>
              <w:t>ProcessID, IncidentNo,</w:t>
            </w:r>
          </w:p>
          <w:p w:rsidR="00033429" w:rsidRDefault="00033429" w:rsidP="00033429">
            <w:r>
              <w:t>TaskID,</w:t>
            </w:r>
          </w:p>
        </w:tc>
        <w:tc>
          <w:tcPr>
            <w:tcW w:w="1763" w:type="dxa"/>
          </w:tcPr>
          <w:p w:rsidR="00033429" w:rsidRDefault="00033429" w:rsidP="005B513A">
            <w:r>
              <w:t>SubmitSessionID</w:t>
            </w:r>
          </w:p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033429" w:rsidP="005B513A">
            <w:r>
              <w:t>SubmitTask</w:t>
            </w:r>
          </w:p>
        </w:tc>
        <w:tc>
          <w:tcPr>
            <w:tcW w:w="2118" w:type="dxa"/>
          </w:tcPr>
          <w:p w:rsidR="00033429" w:rsidRDefault="00033429" w:rsidP="00033429">
            <w:r>
              <w:t>SubmitSessionID</w:t>
            </w:r>
          </w:p>
        </w:tc>
        <w:tc>
          <w:tcPr>
            <w:tcW w:w="1763" w:type="dxa"/>
          </w:tcPr>
          <w:p w:rsidR="00033429" w:rsidRDefault="00033429" w:rsidP="005B513A">
            <w:r>
              <w:t>Boolean</w:t>
            </w:r>
          </w:p>
        </w:tc>
      </w:tr>
      <w:tr w:rsidR="00033429" w:rsidTr="005B513A">
        <w:trPr>
          <w:jc w:val="center"/>
        </w:trPr>
        <w:tc>
          <w:tcPr>
            <w:tcW w:w="349" w:type="dxa"/>
          </w:tcPr>
          <w:p w:rsidR="00033429" w:rsidRPr="00607DBA" w:rsidRDefault="00033429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033429" w:rsidRDefault="00E76470" w:rsidP="005B513A">
            <w:r>
              <w:t>GetLicenseInfo</w:t>
            </w:r>
          </w:p>
        </w:tc>
        <w:tc>
          <w:tcPr>
            <w:tcW w:w="2118" w:type="dxa"/>
          </w:tcPr>
          <w:p w:rsidR="00033429" w:rsidRDefault="00E76470" w:rsidP="00033429">
            <w:r>
              <w:t>UserId</w:t>
            </w:r>
          </w:p>
        </w:tc>
        <w:tc>
          <w:tcPr>
            <w:tcW w:w="1763" w:type="dxa"/>
          </w:tcPr>
          <w:p w:rsidR="00357E46" w:rsidRDefault="00E76470" w:rsidP="005B513A">
            <w:r>
              <w:t>LicenseInfo</w:t>
            </w:r>
          </w:p>
        </w:tc>
      </w:tr>
      <w:tr w:rsidR="00357E46" w:rsidTr="005B513A">
        <w:trPr>
          <w:jc w:val="center"/>
        </w:trPr>
        <w:tc>
          <w:tcPr>
            <w:tcW w:w="349" w:type="dxa"/>
          </w:tcPr>
          <w:p w:rsidR="00357E46" w:rsidRPr="00607DBA" w:rsidRDefault="00357E46" w:rsidP="00EC72D2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67" w:type="dxa"/>
          </w:tcPr>
          <w:p w:rsidR="00357E46" w:rsidRDefault="00357E46" w:rsidP="005B513A">
            <w:r>
              <w:t>SetTasksInfoViaMail</w:t>
            </w:r>
          </w:p>
        </w:tc>
        <w:tc>
          <w:tcPr>
            <w:tcW w:w="2118" w:type="dxa"/>
          </w:tcPr>
          <w:p w:rsidR="00357E46" w:rsidRDefault="00357E46" w:rsidP="00033429">
            <w:r>
              <w:t>UserID</w:t>
            </w:r>
          </w:p>
        </w:tc>
        <w:tc>
          <w:tcPr>
            <w:tcW w:w="1763" w:type="dxa"/>
          </w:tcPr>
          <w:p w:rsidR="00357E46" w:rsidRDefault="00357E46" w:rsidP="005B513A"/>
        </w:tc>
      </w:tr>
    </w:tbl>
    <w:p w:rsidR="00037CE9" w:rsidRDefault="00037C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bookmarkEnd w:id="13"/>
    <w:bookmarkEnd w:id="14"/>
    <w:p w:rsidR="0070151B" w:rsidRDefault="0070151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2620E8" w:rsidRDefault="00F92327" w:rsidP="002620E8">
      <w:pPr>
        <w:pStyle w:val="Title"/>
      </w:pPr>
      <w:bookmarkStart w:id="15" w:name="_Toc311131757"/>
      <w:r>
        <w:lastRenderedPageBreak/>
        <w:t xml:space="preserve">2. </w:t>
      </w:r>
      <w:r w:rsidR="00037CE9">
        <w:t>E</w:t>
      </w:r>
      <w:r w:rsidR="000342E0">
        <w:t>numerations &amp; named c</w:t>
      </w:r>
      <w:r w:rsidR="00037CE9">
        <w:t>onstants</w:t>
      </w:r>
      <w:bookmarkEnd w:id="15"/>
    </w:p>
    <w:p w:rsidR="00707AA4" w:rsidRDefault="00707AA4" w:rsidP="00707AA4">
      <w:bookmarkStart w:id="16" w:name="_Toc299101119"/>
      <w:bookmarkStart w:id="17" w:name="_Toc299101933"/>
      <w:r>
        <w:t>Define the</w:t>
      </w:r>
      <w:r w:rsidR="000342E0">
        <w:t>se named constants in database also.</w:t>
      </w:r>
    </w:p>
    <w:p w:rsidR="002D5455" w:rsidRPr="002D5455" w:rsidRDefault="002D5455" w:rsidP="002D5455">
      <w:pPr>
        <w:pStyle w:val="Heading1"/>
      </w:pPr>
      <w:bookmarkStart w:id="18" w:name="_Toc311131758"/>
      <w:r>
        <w:t>Process</w:t>
      </w:r>
      <w:bookmarkEnd w:id="16"/>
      <w:bookmarkEnd w:id="17"/>
      <w:bookmarkEnd w:id="18"/>
    </w:p>
    <w:tbl>
      <w:tblPr>
        <w:tblStyle w:val="TableGrid"/>
        <w:tblW w:w="0" w:type="auto"/>
        <w:jc w:val="center"/>
        <w:tblLook w:val="04A0"/>
      </w:tblPr>
      <w:tblGrid>
        <w:gridCol w:w="2499"/>
        <w:gridCol w:w="4788"/>
      </w:tblGrid>
      <w:tr w:rsidR="004126D7" w:rsidTr="004C72A2">
        <w:trPr>
          <w:jc w:val="center"/>
        </w:trPr>
        <w:tc>
          <w:tcPr>
            <w:tcW w:w="2499" w:type="dxa"/>
          </w:tcPr>
          <w:p w:rsidR="004126D7" w:rsidRDefault="004126D7" w:rsidP="002620E8">
            <w:r>
              <w:t>Launch Types</w:t>
            </w:r>
          </w:p>
        </w:tc>
        <w:tc>
          <w:tcPr>
            <w:tcW w:w="4788" w:type="dxa"/>
          </w:tcPr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By Client</w:t>
            </w:r>
          </w:p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Every Sunday</w:t>
            </w:r>
          </w:p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Every Monday</w:t>
            </w:r>
          </w:p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Every Tuesday</w:t>
            </w:r>
          </w:p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Every Wednesday</w:t>
            </w:r>
          </w:p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Every Thursday</w:t>
            </w:r>
          </w:p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Every Friday</w:t>
            </w:r>
          </w:p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Every Saturday</w:t>
            </w:r>
          </w:p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First day of every month</w:t>
            </w:r>
          </w:p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Last day of every month</w:t>
            </w:r>
          </w:p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Day of month (need to specify day)</w:t>
            </w:r>
          </w:p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Every day at (need to specify time)</w:t>
            </w:r>
          </w:p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Every hour</w:t>
            </w:r>
          </w:p>
          <w:p w:rsidR="004126D7" w:rsidRDefault="004126D7" w:rsidP="00EC72D2">
            <w:pPr>
              <w:pStyle w:val="ListParagraph"/>
              <w:numPr>
                <w:ilvl w:val="0"/>
                <w:numId w:val="6"/>
              </w:numPr>
            </w:pPr>
            <w:r>
              <w:t>Sub Process only</w:t>
            </w:r>
          </w:p>
        </w:tc>
      </w:tr>
      <w:tr w:rsidR="004126D7" w:rsidTr="004C72A2">
        <w:trPr>
          <w:jc w:val="center"/>
        </w:trPr>
        <w:tc>
          <w:tcPr>
            <w:tcW w:w="2499" w:type="dxa"/>
          </w:tcPr>
          <w:p w:rsidR="004126D7" w:rsidRDefault="00B827A6" w:rsidP="002D5455">
            <w:r>
              <w:t xml:space="preserve">Predefined </w:t>
            </w:r>
            <w:r w:rsidR="002D5455">
              <w:t>Notifications</w:t>
            </w:r>
          </w:p>
        </w:tc>
        <w:tc>
          <w:tcPr>
            <w:tcW w:w="4788" w:type="dxa"/>
          </w:tcPr>
          <w:p w:rsidR="004126D7" w:rsidRDefault="00B827A6" w:rsidP="00EC72D2">
            <w:pPr>
              <w:pStyle w:val="ListParagraph"/>
              <w:numPr>
                <w:ilvl w:val="0"/>
                <w:numId w:val="7"/>
              </w:numPr>
            </w:pPr>
            <w:r>
              <w:t xml:space="preserve">Activity Failed </w:t>
            </w:r>
          </w:p>
          <w:p w:rsidR="00B827A6" w:rsidRDefault="00B827A6" w:rsidP="00EC72D2">
            <w:pPr>
              <w:pStyle w:val="ListParagraph"/>
              <w:numPr>
                <w:ilvl w:val="0"/>
                <w:numId w:val="7"/>
              </w:numPr>
            </w:pPr>
            <w:r>
              <w:t>Completion Time Expired</w:t>
            </w:r>
          </w:p>
          <w:p w:rsidR="00B827A6" w:rsidRDefault="00B827A6" w:rsidP="00EC72D2">
            <w:pPr>
              <w:pStyle w:val="ListParagraph"/>
              <w:numPr>
                <w:ilvl w:val="0"/>
                <w:numId w:val="7"/>
              </w:numPr>
            </w:pPr>
            <w:r>
              <w:t>Incident Stuck</w:t>
            </w:r>
          </w:p>
          <w:p w:rsidR="00B827A6" w:rsidRDefault="00B827A6" w:rsidP="00EC72D2">
            <w:pPr>
              <w:pStyle w:val="ListParagraph"/>
              <w:numPr>
                <w:ilvl w:val="0"/>
                <w:numId w:val="7"/>
              </w:numPr>
            </w:pPr>
            <w:r>
              <w:t>Incident Time Limit Reached</w:t>
            </w:r>
          </w:p>
          <w:p w:rsidR="00B827A6" w:rsidRDefault="00B827A6" w:rsidP="00EC72D2">
            <w:pPr>
              <w:pStyle w:val="ListParagraph"/>
              <w:numPr>
                <w:ilvl w:val="0"/>
                <w:numId w:val="7"/>
              </w:numPr>
            </w:pPr>
            <w:r>
              <w:t>Invalid Activity User</w:t>
            </w:r>
          </w:p>
          <w:p w:rsidR="00B827A6" w:rsidRDefault="00B827A6" w:rsidP="00EC72D2">
            <w:pPr>
              <w:pStyle w:val="ListParagraph"/>
              <w:numPr>
                <w:ilvl w:val="0"/>
                <w:numId w:val="7"/>
              </w:numPr>
            </w:pPr>
            <w:r>
              <w:t>Late Activity</w:t>
            </w:r>
          </w:p>
          <w:p w:rsidR="00B827A6" w:rsidRDefault="00B827A6" w:rsidP="00EC72D2">
            <w:pPr>
              <w:pStyle w:val="ListParagraph"/>
              <w:numPr>
                <w:ilvl w:val="0"/>
                <w:numId w:val="7"/>
              </w:numPr>
            </w:pPr>
            <w:r>
              <w:t>Minimum Response</w:t>
            </w:r>
          </w:p>
          <w:p w:rsidR="00B827A6" w:rsidRDefault="00B827A6" w:rsidP="00EC72D2">
            <w:pPr>
              <w:pStyle w:val="ListParagraph"/>
              <w:numPr>
                <w:ilvl w:val="0"/>
                <w:numId w:val="7"/>
              </w:numPr>
            </w:pPr>
            <w:r>
              <w:t>New Process Published</w:t>
            </w:r>
          </w:p>
          <w:p w:rsidR="00B827A6" w:rsidRDefault="00B827A6" w:rsidP="00EC72D2">
            <w:pPr>
              <w:pStyle w:val="ListParagraph"/>
              <w:numPr>
                <w:ilvl w:val="0"/>
                <w:numId w:val="7"/>
              </w:numPr>
            </w:pPr>
            <w:r>
              <w:t>New Task</w:t>
            </w:r>
          </w:p>
          <w:p w:rsidR="00B827A6" w:rsidRDefault="00B827A6" w:rsidP="00EC72D2">
            <w:pPr>
              <w:pStyle w:val="ListParagraph"/>
              <w:numPr>
                <w:ilvl w:val="0"/>
                <w:numId w:val="7"/>
              </w:numPr>
            </w:pPr>
            <w:r>
              <w:t>Terminate Activity</w:t>
            </w:r>
          </w:p>
          <w:p w:rsidR="00B827A6" w:rsidRDefault="00B827A6" w:rsidP="00EC72D2">
            <w:pPr>
              <w:pStyle w:val="ListParagraph"/>
              <w:numPr>
                <w:ilvl w:val="0"/>
                <w:numId w:val="7"/>
              </w:numPr>
            </w:pPr>
            <w:r>
              <w:t>Terminate Incident</w:t>
            </w:r>
          </w:p>
        </w:tc>
      </w:tr>
      <w:tr w:rsidR="00FF7730" w:rsidTr="004C72A2">
        <w:trPr>
          <w:jc w:val="center"/>
        </w:trPr>
        <w:tc>
          <w:tcPr>
            <w:tcW w:w="2499" w:type="dxa"/>
          </w:tcPr>
          <w:p w:rsidR="00FF7730" w:rsidRDefault="00FF7730" w:rsidP="002D5455">
            <w:r>
              <w:t>Process Events</w:t>
            </w:r>
            <w:r w:rsidR="005D6150">
              <w:t xml:space="preserve"> Types</w:t>
            </w:r>
          </w:p>
        </w:tc>
        <w:tc>
          <w:tcPr>
            <w:tcW w:w="4788" w:type="dxa"/>
          </w:tcPr>
          <w:p w:rsidR="00FF7730" w:rsidRDefault="005D6150" w:rsidP="00EC72D2">
            <w:pPr>
              <w:pStyle w:val="ListParagraph"/>
              <w:numPr>
                <w:ilvl w:val="0"/>
                <w:numId w:val="8"/>
              </w:numPr>
            </w:pPr>
            <w:r>
              <w:t>Process Lunched</w:t>
            </w:r>
          </w:p>
          <w:p w:rsidR="00FF7730" w:rsidRDefault="002D3CDD" w:rsidP="00EC72D2">
            <w:pPr>
              <w:pStyle w:val="ListParagraph"/>
              <w:numPr>
                <w:ilvl w:val="0"/>
                <w:numId w:val="8"/>
              </w:numPr>
            </w:pPr>
            <w:r>
              <w:t xml:space="preserve">Any </w:t>
            </w:r>
            <w:r w:rsidR="005D6150">
              <w:t>Task Opened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8"/>
              </w:numPr>
            </w:pPr>
            <w:r>
              <w:t>Any Task Activated</w:t>
            </w:r>
          </w:p>
          <w:p w:rsidR="00FF7730" w:rsidRDefault="002D3CDD" w:rsidP="00EC72D2">
            <w:pPr>
              <w:pStyle w:val="ListParagraph"/>
              <w:numPr>
                <w:ilvl w:val="0"/>
                <w:numId w:val="8"/>
              </w:numPr>
            </w:pPr>
            <w:r>
              <w:t xml:space="preserve">Any </w:t>
            </w:r>
            <w:r w:rsidR="005D6150">
              <w:t>Task Submitted</w:t>
            </w:r>
          </w:p>
          <w:p w:rsidR="00FF7730" w:rsidRDefault="00FF7730" w:rsidP="00EC72D2">
            <w:pPr>
              <w:pStyle w:val="ListParagraph"/>
              <w:numPr>
                <w:ilvl w:val="0"/>
                <w:numId w:val="8"/>
              </w:numPr>
            </w:pPr>
            <w:r>
              <w:t>Process Completed</w:t>
            </w:r>
          </w:p>
          <w:p w:rsidR="005D6150" w:rsidRDefault="005D6150" w:rsidP="00EC72D2">
            <w:pPr>
              <w:pStyle w:val="ListParagraph"/>
              <w:numPr>
                <w:ilvl w:val="0"/>
                <w:numId w:val="8"/>
              </w:numPr>
            </w:pPr>
            <w:r>
              <w:t>Time Limit Reached</w:t>
            </w:r>
          </w:p>
        </w:tc>
      </w:tr>
      <w:tr w:rsidR="00FF7730" w:rsidTr="004C72A2">
        <w:trPr>
          <w:jc w:val="center"/>
        </w:trPr>
        <w:tc>
          <w:tcPr>
            <w:tcW w:w="2499" w:type="dxa"/>
          </w:tcPr>
          <w:p w:rsidR="00FF7730" w:rsidRDefault="005D6150" w:rsidP="002D5455">
            <w:r>
              <w:t>Process Event Actions</w:t>
            </w:r>
          </w:p>
        </w:tc>
        <w:tc>
          <w:tcPr>
            <w:tcW w:w="4788" w:type="dxa"/>
          </w:tcPr>
          <w:p w:rsidR="00FF7730" w:rsidRDefault="00FF7730" w:rsidP="00EC72D2">
            <w:pPr>
              <w:pStyle w:val="ListParagraph"/>
              <w:numPr>
                <w:ilvl w:val="0"/>
                <w:numId w:val="9"/>
              </w:numPr>
            </w:pPr>
            <w:r>
              <w:t>Activate Activity</w:t>
            </w:r>
          </w:p>
          <w:p w:rsidR="00FF7730" w:rsidRDefault="00FF7730" w:rsidP="00EC72D2">
            <w:pPr>
              <w:pStyle w:val="ListParagraph"/>
              <w:numPr>
                <w:ilvl w:val="0"/>
                <w:numId w:val="9"/>
              </w:numPr>
            </w:pPr>
            <w:r>
              <w:t>Terminate Activity</w:t>
            </w:r>
          </w:p>
          <w:p w:rsidR="00FF7730" w:rsidRDefault="00FF7730" w:rsidP="00EC72D2">
            <w:pPr>
              <w:pStyle w:val="ListParagraph"/>
              <w:numPr>
                <w:ilvl w:val="0"/>
                <w:numId w:val="9"/>
              </w:numPr>
            </w:pPr>
            <w:r>
              <w:t>Auto Complete Activity</w:t>
            </w:r>
          </w:p>
          <w:p w:rsidR="00FF7730" w:rsidRDefault="00FF7730" w:rsidP="00EC72D2">
            <w:pPr>
              <w:pStyle w:val="ListParagraph"/>
              <w:numPr>
                <w:ilvl w:val="0"/>
                <w:numId w:val="9"/>
              </w:numPr>
            </w:pPr>
            <w:r>
              <w:t>Terminate Incident</w:t>
            </w:r>
          </w:p>
          <w:p w:rsidR="00FF7730" w:rsidRDefault="00FF7730" w:rsidP="00EC72D2">
            <w:pPr>
              <w:pStyle w:val="ListParagraph"/>
              <w:numPr>
                <w:ilvl w:val="0"/>
                <w:numId w:val="9"/>
              </w:numPr>
            </w:pPr>
            <w:r>
              <w:t>Restart Incident</w:t>
            </w:r>
          </w:p>
          <w:p w:rsidR="00FF7730" w:rsidRDefault="00FF7730" w:rsidP="00EC72D2">
            <w:pPr>
              <w:pStyle w:val="ListParagraph"/>
              <w:numPr>
                <w:ilvl w:val="0"/>
                <w:numId w:val="9"/>
              </w:numPr>
            </w:pPr>
            <w:r>
              <w:t>Send Notification</w:t>
            </w:r>
          </w:p>
          <w:p w:rsidR="00862EBA" w:rsidRDefault="00862EBA" w:rsidP="00EC72D2">
            <w:pPr>
              <w:pStyle w:val="ListParagraph"/>
              <w:numPr>
                <w:ilvl w:val="0"/>
                <w:numId w:val="9"/>
              </w:numPr>
            </w:pPr>
            <w:r>
              <w:t>Trigger Process</w:t>
            </w:r>
          </w:p>
        </w:tc>
      </w:tr>
      <w:tr w:rsidR="00FB3B6D" w:rsidTr="004C72A2">
        <w:trPr>
          <w:jc w:val="center"/>
        </w:trPr>
        <w:tc>
          <w:tcPr>
            <w:tcW w:w="2499" w:type="dxa"/>
          </w:tcPr>
          <w:p w:rsidR="00FB3B6D" w:rsidRDefault="00FB3B6D" w:rsidP="002D5455">
            <w:r>
              <w:t>Process Event Key Words</w:t>
            </w:r>
          </w:p>
        </w:tc>
        <w:tc>
          <w:tcPr>
            <w:tcW w:w="4788" w:type="dxa"/>
          </w:tcPr>
          <w:p w:rsidR="00F5480B" w:rsidRDefault="00FB3B6D">
            <w:pPr>
              <w:pStyle w:val="ListParagraph"/>
              <w:numPr>
                <w:ilvl w:val="0"/>
                <w:numId w:val="68"/>
              </w:numPr>
            </w:pPr>
            <w:r>
              <w:t>ACTIVITY_ACTIVE</w:t>
            </w:r>
          </w:p>
          <w:p w:rsidR="00F5480B" w:rsidRDefault="00FB3B6D">
            <w:pPr>
              <w:pStyle w:val="ListParagraph"/>
              <w:numPr>
                <w:ilvl w:val="0"/>
                <w:numId w:val="68"/>
              </w:numPr>
            </w:pPr>
            <w:r>
              <w:lastRenderedPageBreak/>
              <w:t>ACTIVITY_COMPLETED</w:t>
            </w:r>
          </w:p>
          <w:p w:rsidR="00F5480B" w:rsidRDefault="00FB3B6D">
            <w:pPr>
              <w:pStyle w:val="ListParagraph"/>
              <w:numPr>
                <w:ilvl w:val="0"/>
                <w:numId w:val="68"/>
              </w:numPr>
            </w:pPr>
            <w:r>
              <w:t>ACTIVITY_TERMINATED</w:t>
            </w:r>
          </w:p>
          <w:p w:rsidR="00F5480B" w:rsidRDefault="00FB3B6D">
            <w:pPr>
              <w:pStyle w:val="ListParagraph"/>
              <w:numPr>
                <w:ilvl w:val="0"/>
                <w:numId w:val="68"/>
              </w:numPr>
            </w:pPr>
            <w:r>
              <w:t>ACTIVITY_DELAYED</w:t>
            </w:r>
          </w:p>
          <w:p w:rsidR="00F5480B" w:rsidRDefault="00FB3B6D">
            <w:pPr>
              <w:pStyle w:val="ListParagraph"/>
              <w:numPr>
                <w:ilvl w:val="0"/>
                <w:numId w:val="68"/>
              </w:numPr>
            </w:pPr>
            <w:r>
              <w:t>ACTIVITY_INQUEUE</w:t>
            </w:r>
          </w:p>
        </w:tc>
      </w:tr>
    </w:tbl>
    <w:p w:rsidR="002D5455" w:rsidRDefault="002D5455" w:rsidP="002620E8">
      <w:pPr>
        <w:tabs>
          <w:tab w:val="left" w:pos="4788"/>
        </w:tabs>
      </w:pPr>
      <w:r>
        <w:lastRenderedPageBreak/>
        <w:tab/>
      </w:r>
    </w:p>
    <w:p w:rsidR="002D5455" w:rsidRDefault="002D5455" w:rsidP="002D5455">
      <w:pPr>
        <w:pStyle w:val="Heading1"/>
      </w:pPr>
      <w:bookmarkStart w:id="19" w:name="_Toc299101120"/>
      <w:bookmarkStart w:id="20" w:name="_Toc299101934"/>
      <w:bookmarkStart w:id="21" w:name="_Toc311131759"/>
      <w:r>
        <w:t>Activity</w:t>
      </w:r>
      <w:bookmarkEnd w:id="19"/>
      <w:bookmarkEnd w:id="20"/>
      <w:bookmarkEnd w:id="21"/>
      <w:r>
        <w:tab/>
      </w:r>
    </w:p>
    <w:tbl>
      <w:tblPr>
        <w:tblStyle w:val="TableGrid"/>
        <w:tblW w:w="0" w:type="auto"/>
        <w:jc w:val="center"/>
        <w:tblLook w:val="04A0"/>
      </w:tblPr>
      <w:tblGrid>
        <w:gridCol w:w="2261"/>
        <w:gridCol w:w="4788"/>
      </w:tblGrid>
      <w:tr w:rsidR="002620E8" w:rsidTr="004C72A2">
        <w:trPr>
          <w:jc w:val="center"/>
        </w:trPr>
        <w:tc>
          <w:tcPr>
            <w:tcW w:w="2261" w:type="dxa"/>
          </w:tcPr>
          <w:p w:rsidR="002620E8" w:rsidRDefault="005E3836" w:rsidP="002620E8">
            <w:r>
              <w:t>Activity Types</w:t>
            </w:r>
          </w:p>
        </w:tc>
        <w:tc>
          <w:tcPr>
            <w:tcW w:w="4788" w:type="dxa"/>
          </w:tcPr>
          <w:p w:rsidR="00DB7B60" w:rsidRDefault="005E3836" w:rsidP="00EC72D2">
            <w:pPr>
              <w:pStyle w:val="ListParagraph"/>
              <w:numPr>
                <w:ilvl w:val="0"/>
                <w:numId w:val="10"/>
              </w:numPr>
            </w:pPr>
            <w:r>
              <w:t>User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0"/>
              </w:numPr>
            </w:pPr>
            <w:r>
              <w:t>Adaptor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0"/>
              </w:numPr>
            </w:pPr>
            <w:r>
              <w:t>Decision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0"/>
              </w:numPr>
            </w:pPr>
            <w:r>
              <w:t>Delay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0"/>
              </w:numPr>
            </w:pPr>
            <w:r>
              <w:t>Sub Process</w:t>
            </w:r>
          </w:p>
        </w:tc>
      </w:tr>
      <w:tr w:rsidR="005E3836" w:rsidTr="004C72A2">
        <w:trPr>
          <w:jc w:val="center"/>
        </w:trPr>
        <w:tc>
          <w:tcPr>
            <w:tcW w:w="2261" w:type="dxa"/>
          </w:tcPr>
          <w:p w:rsidR="005E3836" w:rsidRDefault="005E3836" w:rsidP="002D3CDD">
            <w:r>
              <w:t>Recipient Type</w:t>
            </w:r>
          </w:p>
        </w:tc>
        <w:tc>
          <w:tcPr>
            <w:tcW w:w="4788" w:type="dxa"/>
          </w:tcPr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User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Job Title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Group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Queue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Initiator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Supervisor of Initiator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Manager of Initiator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Variable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Supervisor Variable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Manager Variable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Weighted Group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Sequential Group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User Previous Activity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Supervisor Previous Activity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Manager Previous Activity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Organization Chart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 xml:space="preserve">Adaptor – XML Web Service 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Adaptor – Notification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>Adaptor – Spreadsheet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1"/>
              </w:numPr>
            </w:pPr>
            <w:r>
              <w:t xml:space="preserve">Adaptor – Document </w:t>
            </w:r>
          </w:p>
        </w:tc>
      </w:tr>
      <w:tr w:rsidR="005E3836" w:rsidTr="004C72A2">
        <w:trPr>
          <w:jc w:val="center"/>
        </w:trPr>
        <w:tc>
          <w:tcPr>
            <w:tcW w:w="2261" w:type="dxa"/>
          </w:tcPr>
          <w:p w:rsidR="005E3836" w:rsidRDefault="005E3836" w:rsidP="002620E8">
            <w:r>
              <w:t>Form Type</w:t>
            </w:r>
          </w:p>
        </w:tc>
        <w:tc>
          <w:tcPr>
            <w:tcW w:w="4788" w:type="dxa"/>
          </w:tcPr>
          <w:p w:rsidR="005E3836" w:rsidRDefault="005E3836" w:rsidP="00EC72D2">
            <w:pPr>
              <w:pStyle w:val="ListParagraph"/>
              <w:numPr>
                <w:ilvl w:val="0"/>
                <w:numId w:val="12"/>
              </w:numPr>
            </w:pPr>
            <w:r>
              <w:t>Standard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2"/>
              </w:numPr>
            </w:pPr>
            <w:r>
              <w:t>Microsoft .NET</w:t>
            </w:r>
          </w:p>
        </w:tc>
      </w:tr>
      <w:tr w:rsidR="005E3836" w:rsidTr="004C72A2">
        <w:trPr>
          <w:jc w:val="center"/>
        </w:trPr>
        <w:tc>
          <w:tcPr>
            <w:tcW w:w="2261" w:type="dxa"/>
          </w:tcPr>
          <w:p w:rsidR="005E3836" w:rsidRPr="00632438" w:rsidRDefault="005E3836" w:rsidP="002D3CDD">
            <w:pPr>
              <w:pStyle w:val="ListParagraph"/>
              <w:ind w:left="0"/>
            </w:pPr>
            <w:r>
              <w:t>Activity Event  Types</w:t>
            </w:r>
          </w:p>
        </w:tc>
        <w:tc>
          <w:tcPr>
            <w:tcW w:w="4788" w:type="dxa"/>
          </w:tcPr>
          <w:p w:rsidR="005E3836" w:rsidRDefault="005E3836" w:rsidP="00EC72D2">
            <w:pPr>
              <w:pStyle w:val="ListParagraph"/>
              <w:numPr>
                <w:ilvl w:val="0"/>
                <w:numId w:val="13"/>
              </w:numPr>
            </w:pPr>
            <w:r>
              <w:t>Task Activated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3"/>
              </w:numPr>
            </w:pPr>
            <w:r>
              <w:t>Task Opened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3"/>
              </w:numPr>
            </w:pPr>
            <w:r>
              <w:t>Task Completed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3"/>
              </w:numPr>
            </w:pPr>
            <w:r>
              <w:t>Task Late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3"/>
              </w:numPr>
            </w:pPr>
            <w:r>
              <w:t>Task Returned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3"/>
              </w:numPr>
            </w:pPr>
            <w:r>
              <w:t xml:space="preserve">Task Resubmitted 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3"/>
              </w:numPr>
            </w:pPr>
            <w:r>
              <w:t>Task Reactiviated</w:t>
            </w:r>
          </w:p>
        </w:tc>
      </w:tr>
      <w:tr w:rsidR="005E3836" w:rsidTr="004C72A2">
        <w:trPr>
          <w:jc w:val="center"/>
        </w:trPr>
        <w:tc>
          <w:tcPr>
            <w:tcW w:w="2261" w:type="dxa"/>
          </w:tcPr>
          <w:p w:rsidR="005E3836" w:rsidRPr="00632438" w:rsidRDefault="005E3836" w:rsidP="002D3CDD">
            <w:pPr>
              <w:pStyle w:val="ListParagraph"/>
              <w:ind w:left="0"/>
            </w:pPr>
            <w:r>
              <w:t>Activity Event Actions</w:t>
            </w:r>
          </w:p>
        </w:tc>
        <w:tc>
          <w:tcPr>
            <w:tcW w:w="4788" w:type="dxa"/>
          </w:tcPr>
          <w:p w:rsidR="005E3836" w:rsidRDefault="005E3836" w:rsidP="00EC72D2">
            <w:pPr>
              <w:pStyle w:val="ListParagraph"/>
              <w:numPr>
                <w:ilvl w:val="0"/>
                <w:numId w:val="14"/>
              </w:numPr>
            </w:pPr>
            <w:r>
              <w:t>Activate Activity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4"/>
              </w:numPr>
            </w:pPr>
            <w:r>
              <w:t>Terminate Activity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4"/>
              </w:numPr>
            </w:pPr>
            <w:r>
              <w:t>Auto Complete Activity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4"/>
              </w:numPr>
            </w:pPr>
            <w:r>
              <w:t>Terminate Incident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4"/>
              </w:numPr>
            </w:pPr>
            <w:r>
              <w:t>Restart Incident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Send Notification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4"/>
              </w:numPr>
            </w:pPr>
            <w:r>
              <w:t>Trigger Process</w:t>
            </w:r>
          </w:p>
        </w:tc>
      </w:tr>
      <w:tr w:rsidR="005E3836" w:rsidTr="004C72A2">
        <w:trPr>
          <w:jc w:val="center"/>
        </w:trPr>
        <w:tc>
          <w:tcPr>
            <w:tcW w:w="2261" w:type="dxa"/>
          </w:tcPr>
          <w:p w:rsidR="005E3836" w:rsidRDefault="005E3836" w:rsidP="002D3CDD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5E3836" w:rsidRDefault="005E3836" w:rsidP="002D3CDD">
            <w:pPr>
              <w:pStyle w:val="ListParagraph"/>
              <w:ind w:left="0"/>
            </w:pPr>
          </w:p>
        </w:tc>
      </w:tr>
    </w:tbl>
    <w:p w:rsidR="002620E8" w:rsidRDefault="002620E8" w:rsidP="002620E8"/>
    <w:p w:rsidR="00862EBA" w:rsidRDefault="00862EBA" w:rsidP="00862EBA">
      <w:pPr>
        <w:pStyle w:val="Heading1"/>
      </w:pPr>
      <w:bookmarkStart w:id="22" w:name="_Toc299101121"/>
      <w:bookmarkStart w:id="23" w:name="_Toc299101935"/>
      <w:bookmarkStart w:id="24" w:name="_Toc311131760"/>
      <w:r>
        <w:t>Variables</w:t>
      </w:r>
      <w:bookmarkEnd w:id="22"/>
      <w:bookmarkEnd w:id="23"/>
      <w:bookmarkEnd w:id="24"/>
    </w:p>
    <w:tbl>
      <w:tblPr>
        <w:tblStyle w:val="TableGrid"/>
        <w:tblW w:w="0" w:type="auto"/>
        <w:jc w:val="center"/>
        <w:tblLook w:val="04A0"/>
      </w:tblPr>
      <w:tblGrid>
        <w:gridCol w:w="2413"/>
        <w:gridCol w:w="4788"/>
      </w:tblGrid>
      <w:tr w:rsidR="00862EBA" w:rsidTr="004C72A2">
        <w:trPr>
          <w:jc w:val="center"/>
        </w:trPr>
        <w:tc>
          <w:tcPr>
            <w:tcW w:w="2413" w:type="dxa"/>
          </w:tcPr>
          <w:p w:rsidR="00862EBA" w:rsidRDefault="005E3836" w:rsidP="002D3CDD">
            <w:pPr>
              <w:pStyle w:val="ListParagraph"/>
              <w:ind w:left="0"/>
            </w:pPr>
            <w:r>
              <w:t>Variable Type</w:t>
            </w:r>
          </w:p>
        </w:tc>
        <w:tc>
          <w:tcPr>
            <w:tcW w:w="4788" w:type="dxa"/>
          </w:tcPr>
          <w:p w:rsidR="005E3836" w:rsidRDefault="005E3836" w:rsidP="00EC72D2">
            <w:pPr>
              <w:pStyle w:val="ListParagraph"/>
              <w:numPr>
                <w:ilvl w:val="0"/>
                <w:numId w:val="15"/>
              </w:numPr>
            </w:pPr>
            <w:r>
              <w:t>Boolean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5"/>
              </w:numPr>
            </w:pPr>
            <w:r>
              <w:t>Text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5"/>
              </w:numPr>
            </w:pPr>
            <w:r>
              <w:t>Number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5"/>
              </w:numPr>
            </w:pPr>
            <w:r>
              <w:t>Date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5"/>
              </w:numPr>
            </w:pPr>
            <w:r>
              <w:t>Table</w:t>
            </w:r>
          </w:p>
          <w:p w:rsidR="005D2481" w:rsidRDefault="005D2481" w:rsidP="00EC72D2">
            <w:pPr>
              <w:pStyle w:val="ListParagraph"/>
              <w:numPr>
                <w:ilvl w:val="0"/>
                <w:numId w:val="15"/>
              </w:numPr>
            </w:pPr>
            <w:r>
              <w:t>FormSignature</w:t>
            </w:r>
          </w:p>
          <w:p w:rsidR="005D2481" w:rsidRDefault="005D2481" w:rsidP="00EC72D2">
            <w:pPr>
              <w:pStyle w:val="ListParagraph"/>
              <w:numPr>
                <w:ilvl w:val="0"/>
                <w:numId w:val="15"/>
              </w:numPr>
            </w:pPr>
            <w:r>
              <w:t>FormAttachment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5"/>
              </w:numPr>
            </w:pPr>
            <w:r>
              <w:t>SYSTEM_VARIABLE (only for internal use)</w:t>
            </w:r>
          </w:p>
        </w:tc>
      </w:tr>
      <w:tr w:rsidR="005E3836" w:rsidTr="004C72A2">
        <w:trPr>
          <w:jc w:val="center"/>
        </w:trPr>
        <w:tc>
          <w:tcPr>
            <w:tcW w:w="2413" w:type="dxa"/>
          </w:tcPr>
          <w:p w:rsidR="005E3836" w:rsidRDefault="005E3836" w:rsidP="002D3CDD">
            <w:pPr>
              <w:pStyle w:val="ListParagraph"/>
              <w:ind w:left="0"/>
            </w:pPr>
            <w:r>
              <w:t>System Variables Types</w:t>
            </w:r>
          </w:p>
        </w:tc>
        <w:tc>
          <w:tcPr>
            <w:tcW w:w="4788" w:type="dxa"/>
          </w:tcPr>
          <w:p w:rsidR="005E3836" w:rsidRDefault="005E3836" w:rsidP="00EC72D2">
            <w:pPr>
              <w:pStyle w:val="ListParagraph"/>
              <w:numPr>
                <w:ilvl w:val="0"/>
                <w:numId w:val="16"/>
              </w:numPr>
            </w:pPr>
            <w:r>
              <w:t>Process Name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6"/>
              </w:numPr>
            </w:pPr>
            <w:r>
              <w:t>Priority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6"/>
              </w:numPr>
            </w:pPr>
            <w:r>
              <w:t>Initiator</w:t>
            </w:r>
          </w:p>
          <w:p w:rsidR="00EF041D" w:rsidRDefault="00EF041D" w:rsidP="00EC72D2">
            <w:pPr>
              <w:pStyle w:val="ListParagraph"/>
              <w:numPr>
                <w:ilvl w:val="0"/>
                <w:numId w:val="16"/>
              </w:numPr>
            </w:pPr>
            <w:r>
              <w:t>Process Version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6"/>
              </w:numPr>
            </w:pPr>
            <w:r>
              <w:t>Incident Summary</w:t>
            </w:r>
          </w:p>
          <w:p w:rsidR="00EF041D" w:rsidRDefault="00EF041D" w:rsidP="00EC72D2">
            <w:pPr>
              <w:pStyle w:val="ListParagraph"/>
              <w:numPr>
                <w:ilvl w:val="0"/>
                <w:numId w:val="16"/>
              </w:numPr>
            </w:pPr>
            <w:r>
              <w:t>Incident Timestamp Notes</w:t>
            </w:r>
          </w:p>
          <w:p w:rsidR="00EF041D" w:rsidRDefault="005E3836" w:rsidP="00EC72D2">
            <w:pPr>
              <w:pStyle w:val="ListParagraph"/>
              <w:numPr>
                <w:ilvl w:val="0"/>
                <w:numId w:val="16"/>
              </w:numPr>
              <w:pBdr>
                <w:bottom w:val="single" w:sz="6" w:space="1" w:color="auto"/>
              </w:pBdr>
            </w:pPr>
            <w:r>
              <w:t>Incident Number</w:t>
            </w:r>
          </w:p>
          <w:p w:rsidR="00EF041D" w:rsidRDefault="00EF041D" w:rsidP="00EC72D2">
            <w:pPr>
              <w:pStyle w:val="ListParagraph"/>
              <w:numPr>
                <w:ilvl w:val="0"/>
                <w:numId w:val="16"/>
              </w:numPr>
            </w:pPr>
            <w:r>
              <w:t>User Name</w:t>
            </w:r>
          </w:p>
          <w:p w:rsidR="00EF041D" w:rsidRDefault="00EF041D" w:rsidP="00EC72D2">
            <w:pPr>
              <w:pStyle w:val="ListParagraph"/>
              <w:numPr>
                <w:ilvl w:val="0"/>
                <w:numId w:val="16"/>
              </w:numPr>
            </w:pPr>
            <w:r>
              <w:t>User Full Name</w:t>
            </w:r>
          </w:p>
          <w:p w:rsidR="00EF041D" w:rsidRDefault="00EF041D" w:rsidP="00EC72D2">
            <w:pPr>
              <w:pStyle w:val="ListParagraph"/>
              <w:numPr>
                <w:ilvl w:val="0"/>
                <w:numId w:val="16"/>
              </w:numPr>
            </w:pPr>
            <w:r>
              <w:t>User Designation</w:t>
            </w:r>
          </w:p>
          <w:p w:rsidR="00EF041D" w:rsidRDefault="00EF041D" w:rsidP="00EC72D2">
            <w:pPr>
              <w:pStyle w:val="ListParagraph"/>
              <w:numPr>
                <w:ilvl w:val="0"/>
                <w:numId w:val="16"/>
              </w:numPr>
            </w:pPr>
            <w:r>
              <w:t>User Organization Chart</w:t>
            </w:r>
          </w:p>
          <w:p w:rsidR="00EF041D" w:rsidRDefault="00EF041D" w:rsidP="00EC72D2">
            <w:pPr>
              <w:pStyle w:val="ListParagraph"/>
              <w:numPr>
                <w:ilvl w:val="0"/>
                <w:numId w:val="16"/>
              </w:numPr>
            </w:pPr>
            <w:r>
              <w:t>User Supervisor</w:t>
            </w:r>
          </w:p>
          <w:p w:rsidR="00EF041D" w:rsidRDefault="00EF041D" w:rsidP="00EC72D2">
            <w:pPr>
              <w:pStyle w:val="ListParagraph"/>
              <w:numPr>
                <w:ilvl w:val="0"/>
                <w:numId w:val="16"/>
              </w:numPr>
            </w:pPr>
            <w:r>
              <w:t>User Manager</w:t>
            </w:r>
          </w:p>
        </w:tc>
      </w:tr>
    </w:tbl>
    <w:p w:rsidR="00862EBA" w:rsidRDefault="00862EBA" w:rsidP="00862EBA"/>
    <w:p w:rsidR="00862EBA" w:rsidRDefault="00862EBA" w:rsidP="00862EBA">
      <w:pPr>
        <w:pStyle w:val="Heading1"/>
      </w:pPr>
      <w:bookmarkStart w:id="25" w:name="_Toc299101122"/>
      <w:bookmarkStart w:id="26" w:name="_Toc299101936"/>
      <w:bookmarkStart w:id="27" w:name="_Toc311131761"/>
      <w:r>
        <w:t>Organization Chart</w:t>
      </w:r>
      <w:bookmarkEnd w:id="25"/>
      <w:bookmarkEnd w:id="26"/>
      <w:bookmarkEnd w:id="27"/>
    </w:p>
    <w:tbl>
      <w:tblPr>
        <w:tblStyle w:val="TableGrid"/>
        <w:tblW w:w="0" w:type="auto"/>
        <w:jc w:val="center"/>
        <w:tblLook w:val="04A0"/>
      </w:tblPr>
      <w:tblGrid>
        <w:gridCol w:w="2281"/>
        <w:gridCol w:w="4788"/>
      </w:tblGrid>
      <w:tr w:rsidR="00862EBA" w:rsidTr="004C72A2">
        <w:trPr>
          <w:jc w:val="center"/>
        </w:trPr>
        <w:tc>
          <w:tcPr>
            <w:tcW w:w="2281" w:type="dxa"/>
          </w:tcPr>
          <w:p w:rsidR="00862EBA" w:rsidRDefault="005E3836" w:rsidP="002D3CDD">
            <w:pPr>
              <w:pStyle w:val="ListParagraph"/>
              <w:ind w:left="0"/>
            </w:pPr>
            <w:r>
              <w:t>Group Member Types</w:t>
            </w:r>
          </w:p>
        </w:tc>
        <w:tc>
          <w:tcPr>
            <w:tcW w:w="4788" w:type="dxa"/>
          </w:tcPr>
          <w:p w:rsidR="00862EBA" w:rsidRDefault="005E3836" w:rsidP="00EC72D2">
            <w:pPr>
              <w:pStyle w:val="ListParagraph"/>
              <w:numPr>
                <w:ilvl w:val="0"/>
                <w:numId w:val="17"/>
              </w:numPr>
            </w:pPr>
            <w:r>
              <w:t>User Group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7"/>
              </w:numPr>
            </w:pPr>
            <w:r>
              <w:t>Job Title Group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7"/>
              </w:numPr>
            </w:pPr>
            <w:r>
              <w:t>Group</w:t>
            </w:r>
          </w:p>
          <w:p w:rsidR="005E3836" w:rsidRDefault="005E3836" w:rsidP="00EC72D2">
            <w:pPr>
              <w:pStyle w:val="ListParagraph"/>
              <w:numPr>
                <w:ilvl w:val="0"/>
                <w:numId w:val="17"/>
              </w:numPr>
            </w:pPr>
            <w:r>
              <w:t>Organization Chart</w:t>
            </w:r>
          </w:p>
        </w:tc>
      </w:tr>
    </w:tbl>
    <w:p w:rsidR="00707AA4" w:rsidRDefault="00323F90" w:rsidP="00323F90">
      <w:pPr>
        <w:pStyle w:val="Heading1"/>
        <w:rPr>
          <w:color w:val="17365D" w:themeColor="text2" w:themeShade="BF"/>
          <w:spacing w:val="5"/>
          <w:kern w:val="28"/>
          <w:sz w:val="52"/>
          <w:szCs w:val="52"/>
        </w:rPr>
      </w:pPr>
      <w:bookmarkStart w:id="28" w:name="_Toc311131762"/>
      <w:bookmarkStart w:id="29" w:name="_Toc299101123"/>
      <w:bookmarkStart w:id="30" w:name="_Toc299101937"/>
      <w:r>
        <w:t>Workspace</w:t>
      </w:r>
      <w:bookmarkEnd w:id="28"/>
    </w:p>
    <w:tbl>
      <w:tblPr>
        <w:tblStyle w:val="TableGrid"/>
        <w:tblW w:w="0" w:type="auto"/>
        <w:jc w:val="center"/>
        <w:tblLook w:val="04A0"/>
      </w:tblPr>
      <w:tblGrid>
        <w:gridCol w:w="2281"/>
        <w:gridCol w:w="4788"/>
      </w:tblGrid>
      <w:tr w:rsidR="00323F90" w:rsidTr="006A360F">
        <w:trPr>
          <w:jc w:val="center"/>
        </w:trPr>
        <w:tc>
          <w:tcPr>
            <w:tcW w:w="2281" w:type="dxa"/>
          </w:tcPr>
          <w:p w:rsidR="00323F90" w:rsidRDefault="00721783" w:rsidP="006A360F">
            <w:pPr>
              <w:pStyle w:val="ListParagraph"/>
              <w:ind w:left="0"/>
            </w:pPr>
            <w:r>
              <w:t xml:space="preserve">Custom </w:t>
            </w:r>
            <w:r w:rsidR="00323F90">
              <w:t>Attribute Types</w:t>
            </w:r>
          </w:p>
        </w:tc>
        <w:tc>
          <w:tcPr>
            <w:tcW w:w="4788" w:type="dxa"/>
          </w:tcPr>
          <w:p w:rsidR="00323F90" w:rsidRDefault="00323F90" w:rsidP="00EC72D2">
            <w:pPr>
              <w:pStyle w:val="ListParagraph"/>
              <w:numPr>
                <w:ilvl w:val="0"/>
                <w:numId w:val="20"/>
              </w:numPr>
            </w:pPr>
            <w:r>
              <w:t>Workspace Attribute</w:t>
            </w:r>
          </w:p>
          <w:p w:rsidR="00323F90" w:rsidRDefault="00323F90" w:rsidP="00EC72D2">
            <w:pPr>
              <w:pStyle w:val="ListParagraph"/>
              <w:numPr>
                <w:ilvl w:val="0"/>
                <w:numId w:val="20"/>
              </w:numPr>
            </w:pPr>
            <w:r>
              <w:t>Project Attribute</w:t>
            </w:r>
          </w:p>
          <w:p w:rsidR="00323F90" w:rsidRDefault="00323F90" w:rsidP="00EC72D2">
            <w:pPr>
              <w:pStyle w:val="ListParagraph"/>
              <w:numPr>
                <w:ilvl w:val="0"/>
                <w:numId w:val="20"/>
              </w:numPr>
            </w:pPr>
            <w:r>
              <w:t>Activity Attribute</w:t>
            </w:r>
          </w:p>
          <w:p w:rsidR="00323F90" w:rsidRDefault="00721783" w:rsidP="00EC72D2">
            <w:pPr>
              <w:pStyle w:val="ListParagraph"/>
              <w:numPr>
                <w:ilvl w:val="0"/>
                <w:numId w:val="20"/>
              </w:numPr>
            </w:pPr>
            <w:r>
              <w:t>Variable Attribute</w:t>
            </w:r>
          </w:p>
          <w:p w:rsidR="00721783" w:rsidRDefault="00721783" w:rsidP="00EC72D2">
            <w:pPr>
              <w:pStyle w:val="ListParagraph"/>
              <w:numPr>
                <w:ilvl w:val="0"/>
                <w:numId w:val="20"/>
              </w:numPr>
            </w:pPr>
            <w:r>
              <w:t>Organization Chart Attribute</w:t>
            </w:r>
          </w:p>
          <w:p w:rsidR="00721783" w:rsidRDefault="00721783" w:rsidP="00EC72D2">
            <w:pPr>
              <w:pStyle w:val="ListParagraph"/>
              <w:numPr>
                <w:ilvl w:val="0"/>
                <w:numId w:val="20"/>
              </w:numPr>
            </w:pPr>
            <w:r>
              <w:t>User Attribute</w:t>
            </w:r>
          </w:p>
          <w:p w:rsidR="00721783" w:rsidRDefault="00721783" w:rsidP="00EC72D2">
            <w:pPr>
              <w:pStyle w:val="ListParagraph"/>
              <w:numPr>
                <w:ilvl w:val="0"/>
                <w:numId w:val="20"/>
              </w:numPr>
            </w:pPr>
            <w:r>
              <w:t>Group Attribute</w:t>
            </w:r>
          </w:p>
          <w:p w:rsidR="00721783" w:rsidRDefault="00721783" w:rsidP="00EC72D2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Group Member Attribute</w:t>
            </w:r>
          </w:p>
          <w:p w:rsidR="00B0712D" w:rsidRDefault="00B0712D" w:rsidP="00EC72D2">
            <w:pPr>
              <w:pStyle w:val="ListParagraph"/>
              <w:numPr>
                <w:ilvl w:val="0"/>
                <w:numId w:val="20"/>
              </w:numPr>
            </w:pPr>
            <w:r>
              <w:t>Project Attribute</w:t>
            </w:r>
          </w:p>
        </w:tc>
      </w:tr>
    </w:tbl>
    <w:p w:rsidR="00A0594B" w:rsidRDefault="00A0594B"/>
    <w:p w:rsidR="00A0594B" w:rsidRDefault="00A0594B" w:rsidP="00A0594B">
      <w:pPr>
        <w:pStyle w:val="Heading1"/>
        <w:rPr>
          <w:color w:val="17365D" w:themeColor="text2" w:themeShade="BF"/>
          <w:spacing w:val="5"/>
          <w:kern w:val="28"/>
          <w:sz w:val="52"/>
          <w:szCs w:val="52"/>
        </w:rPr>
      </w:pPr>
      <w:bookmarkStart w:id="31" w:name="_Toc311131763"/>
      <w:r>
        <w:t>Execution</w:t>
      </w:r>
      <w:bookmarkEnd w:id="31"/>
    </w:p>
    <w:tbl>
      <w:tblPr>
        <w:tblStyle w:val="TableGrid"/>
        <w:tblW w:w="0" w:type="auto"/>
        <w:jc w:val="center"/>
        <w:tblLook w:val="04A0"/>
      </w:tblPr>
      <w:tblGrid>
        <w:gridCol w:w="2281"/>
        <w:gridCol w:w="4788"/>
      </w:tblGrid>
      <w:tr w:rsidR="00A0594B" w:rsidTr="007A5996">
        <w:trPr>
          <w:jc w:val="center"/>
        </w:trPr>
        <w:tc>
          <w:tcPr>
            <w:tcW w:w="2281" w:type="dxa"/>
          </w:tcPr>
          <w:p w:rsidR="00A0594B" w:rsidRDefault="00A0594B" w:rsidP="007A5996">
            <w:pPr>
              <w:pStyle w:val="ListParagraph"/>
              <w:ind w:left="0"/>
            </w:pPr>
            <w:r>
              <w:t>Incident Status</w:t>
            </w:r>
          </w:p>
        </w:tc>
        <w:tc>
          <w:tcPr>
            <w:tcW w:w="4788" w:type="dxa"/>
          </w:tcPr>
          <w:p w:rsidR="00A0594B" w:rsidRDefault="00A0594B" w:rsidP="00EC72D2">
            <w:pPr>
              <w:pStyle w:val="ListParagraph"/>
              <w:numPr>
                <w:ilvl w:val="0"/>
                <w:numId w:val="21"/>
              </w:numPr>
            </w:pPr>
            <w:r>
              <w:t>Active</w:t>
            </w:r>
          </w:p>
          <w:p w:rsidR="00A0594B" w:rsidRDefault="00A0594B" w:rsidP="00EC72D2">
            <w:pPr>
              <w:pStyle w:val="ListParagraph"/>
              <w:numPr>
                <w:ilvl w:val="0"/>
                <w:numId w:val="21"/>
              </w:numPr>
            </w:pPr>
            <w:r>
              <w:t>Terminated</w:t>
            </w:r>
          </w:p>
          <w:p w:rsidR="00A0594B" w:rsidRDefault="00A0594B" w:rsidP="00EC72D2">
            <w:pPr>
              <w:pStyle w:val="ListParagraph"/>
              <w:numPr>
                <w:ilvl w:val="0"/>
                <w:numId w:val="21"/>
              </w:numPr>
            </w:pPr>
            <w:r>
              <w:t>Completed (Normal)</w:t>
            </w:r>
          </w:p>
        </w:tc>
      </w:tr>
      <w:tr w:rsidR="00A0594B" w:rsidTr="007A5996">
        <w:trPr>
          <w:jc w:val="center"/>
        </w:trPr>
        <w:tc>
          <w:tcPr>
            <w:tcW w:w="2281" w:type="dxa"/>
          </w:tcPr>
          <w:p w:rsidR="00A0594B" w:rsidRDefault="00A0594B" w:rsidP="007A5996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A0594B" w:rsidRDefault="00A0594B" w:rsidP="00EC72D2">
            <w:pPr>
              <w:pStyle w:val="ListParagraph"/>
              <w:numPr>
                <w:ilvl w:val="0"/>
                <w:numId w:val="21"/>
              </w:numPr>
            </w:pPr>
            <w:r>
              <w:t>Completed with Errors</w:t>
            </w:r>
          </w:p>
          <w:p w:rsidR="009F5751" w:rsidRDefault="009F5751" w:rsidP="00EC72D2">
            <w:pPr>
              <w:pStyle w:val="ListParagraph"/>
              <w:numPr>
                <w:ilvl w:val="0"/>
                <w:numId w:val="21"/>
              </w:numPr>
            </w:pPr>
            <w:r>
              <w:t>Processing (Locked)</w:t>
            </w:r>
          </w:p>
        </w:tc>
      </w:tr>
      <w:tr w:rsidR="00A0594B" w:rsidTr="007A5996">
        <w:trPr>
          <w:jc w:val="center"/>
        </w:trPr>
        <w:tc>
          <w:tcPr>
            <w:tcW w:w="2281" w:type="dxa"/>
          </w:tcPr>
          <w:p w:rsidR="00A0594B" w:rsidRDefault="00A0594B" w:rsidP="007A5996">
            <w:pPr>
              <w:pStyle w:val="ListParagraph"/>
              <w:ind w:left="0"/>
            </w:pPr>
            <w:r>
              <w:t>Process Status</w:t>
            </w:r>
          </w:p>
        </w:tc>
        <w:tc>
          <w:tcPr>
            <w:tcW w:w="4788" w:type="dxa"/>
          </w:tcPr>
          <w:p w:rsidR="00A0594B" w:rsidRDefault="00A0594B" w:rsidP="00EC72D2">
            <w:pPr>
              <w:pStyle w:val="ListParagraph"/>
              <w:numPr>
                <w:ilvl w:val="0"/>
                <w:numId w:val="22"/>
              </w:numPr>
            </w:pPr>
            <w:r>
              <w:t>Published</w:t>
            </w:r>
          </w:p>
          <w:p w:rsidR="00A0594B" w:rsidRDefault="00A0594B" w:rsidP="00EC72D2">
            <w:pPr>
              <w:pStyle w:val="ListParagraph"/>
              <w:numPr>
                <w:ilvl w:val="0"/>
                <w:numId w:val="22"/>
              </w:numPr>
            </w:pPr>
            <w:r>
              <w:t>Disabled</w:t>
            </w:r>
          </w:p>
        </w:tc>
      </w:tr>
      <w:tr w:rsidR="00A0594B" w:rsidTr="007A5996">
        <w:trPr>
          <w:jc w:val="center"/>
        </w:trPr>
        <w:tc>
          <w:tcPr>
            <w:tcW w:w="2281" w:type="dxa"/>
          </w:tcPr>
          <w:p w:rsidR="00A0594B" w:rsidRDefault="00A0594B" w:rsidP="007A5996">
            <w:pPr>
              <w:pStyle w:val="ListParagraph"/>
              <w:ind w:left="0"/>
            </w:pPr>
            <w:r>
              <w:t>Task Status</w:t>
            </w:r>
          </w:p>
        </w:tc>
        <w:tc>
          <w:tcPr>
            <w:tcW w:w="4788" w:type="dxa"/>
          </w:tcPr>
          <w:p w:rsidR="00A0594B" w:rsidRDefault="00A0594B" w:rsidP="00EC72D2">
            <w:pPr>
              <w:pStyle w:val="ListParagraph"/>
              <w:numPr>
                <w:ilvl w:val="0"/>
                <w:numId w:val="23"/>
              </w:numPr>
            </w:pPr>
            <w:r>
              <w:t>Active</w:t>
            </w:r>
          </w:p>
          <w:p w:rsidR="00A0594B" w:rsidRDefault="00A0594B" w:rsidP="00EC72D2">
            <w:pPr>
              <w:pStyle w:val="ListParagraph"/>
              <w:numPr>
                <w:ilvl w:val="0"/>
                <w:numId w:val="23"/>
              </w:numPr>
            </w:pPr>
            <w:r>
              <w:t>Terminated</w:t>
            </w:r>
          </w:p>
          <w:p w:rsidR="00A0594B" w:rsidRDefault="00A0594B" w:rsidP="00EC72D2">
            <w:pPr>
              <w:pStyle w:val="ListParagraph"/>
              <w:numPr>
                <w:ilvl w:val="0"/>
                <w:numId w:val="23"/>
              </w:numPr>
            </w:pPr>
            <w:r>
              <w:t>Completed (Normal)</w:t>
            </w:r>
          </w:p>
          <w:p w:rsidR="00A0594B" w:rsidRDefault="00A0594B" w:rsidP="00EC72D2">
            <w:pPr>
              <w:pStyle w:val="ListParagraph"/>
              <w:numPr>
                <w:ilvl w:val="0"/>
                <w:numId w:val="23"/>
              </w:numPr>
            </w:pPr>
            <w:r>
              <w:t>Completed with Error</w:t>
            </w:r>
          </w:p>
          <w:p w:rsidR="00A0594B" w:rsidRDefault="00A0594B" w:rsidP="00EC72D2">
            <w:pPr>
              <w:pStyle w:val="ListParagraph"/>
              <w:numPr>
                <w:ilvl w:val="0"/>
                <w:numId w:val="23"/>
              </w:numPr>
            </w:pPr>
            <w:r>
              <w:t>Returned</w:t>
            </w:r>
          </w:p>
          <w:p w:rsidR="00A0594B" w:rsidRDefault="00A0594B" w:rsidP="00EC72D2">
            <w:pPr>
              <w:pStyle w:val="ListParagraph"/>
              <w:numPr>
                <w:ilvl w:val="0"/>
                <w:numId w:val="23"/>
              </w:numPr>
            </w:pPr>
            <w:r>
              <w:t>Failed</w:t>
            </w:r>
          </w:p>
          <w:p w:rsidR="009F5751" w:rsidRDefault="009F5751" w:rsidP="00EC72D2">
            <w:pPr>
              <w:pStyle w:val="ListParagraph"/>
              <w:numPr>
                <w:ilvl w:val="0"/>
                <w:numId w:val="23"/>
              </w:numPr>
            </w:pPr>
            <w:r>
              <w:t>Processing (Locked)</w:t>
            </w:r>
          </w:p>
          <w:p w:rsidR="009F5751" w:rsidRDefault="009F5751" w:rsidP="00EC72D2">
            <w:pPr>
              <w:pStyle w:val="ListParagraph"/>
              <w:numPr>
                <w:ilvl w:val="0"/>
                <w:numId w:val="23"/>
              </w:numPr>
            </w:pPr>
            <w:r>
              <w:t>Mark for Discuss</w:t>
            </w:r>
          </w:p>
          <w:p w:rsidR="009F5751" w:rsidRDefault="009F5751" w:rsidP="00EC72D2">
            <w:pPr>
              <w:pStyle w:val="ListParagraph"/>
              <w:numPr>
                <w:ilvl w:val="0"/>
                <w:numId w:val="23"/>
              </w:numPr>
            </w:pPr>
            <w:r>
              <w:t>Collaborate</w:t>
            </w:r>
          </w:p>
        </w:tc>
      </w:tr>
      <w:tr w:rsidR="009F5751" w:rsidTr="007A5996">
        <w:trPr>
          <w:jc w:val="center"/>
        </w:trPr>
        <w:tc>
          <w:tcPr>
            <w:tcW w:w="2281" w:type="dxa"/>
          </w:tcPr>
          <w:p w:rsidR="009F5751" w:rsidRDefault="009F5751" w:rsidP="007A5996">
            <w:pPr>
              <w:pStyle w:val="ListParagraph"/>
              <w:ind w:left="0"/>
            </w:pPr>
            <w:r>
              <w:t>Task Priorities</w:t>
            </w:r>
          </w:p>
        </w:tc>
        <w:tc>
          <w:tcPr>
            <w:tcW w:w="4788" w:type="dxa"/>
          </w:tcPr>
          <w:p w:rsidR="009F5751" w:rsidRDefault="009F5751" w:rsidP="00EC72D2">
            <w:pPr>
              <w:pStyle w:val="ListParagraph"/>
              <w:numPr>
                <w:ilvl w:val="0"/>
                <w:numId w:val="24"/>
              </w:numPr>
            </w:pPr>
            <w:r>
              <w:t>Low</w:t>
            </w:r>
          </w:p>
          <w:p w:rsidR="009F5751" w:rsidRDefault="009F5751" w:rsidP="00EC72D2">
            <w:pPr>
              <w:pStyle w:val="ListParagraph"/>
              <w:numPr>
                <w:ilvl w:val="0"/>
                <w:numId w:val="24"/>
              </w:numPr>
            </w:pPr>
            <w:r>
              <w:t>Medium</w:t>
            </w:r>
          </w:p>
          <w:p w:rsidR="009F5751" w:rsidRDefault="009F5751" w:rsidP="00EC72D2">
            <w:pPr>
              <w:pStyle w:val="ListParagraph"/>
              <w:numPr>
                <w:ilvl w:val="0"/>
                <w:numId w:val="24"/>
              </w:numPr>
            </w:pPr>
            <w:r>
              <w:t>High</w:t>
            </w:r>
          </w:p>
        </w:tc>
      </w:tr>
      <w:tr w:rsidR="009F5751" w:rsidTr="007A5996">
        <w:trPr>
          <w:jc w:val="center"/>
        </w:trPr>
        <w:tc>
          <w:tcPr>
            <w:tcW w:w="2281" w:type="dxa"/>
          </w:tcPr>
          <w:p w:rsidR="009F5751" w:rsidRDefault="009F5751" w:rsidP="007A5996">
            <w:pPr>
              <w:pStyle w:val="ListParagraph"/>
              <w:ind w:left="0"/>
            </w:pPr>
            <w:r>
              <w:t>Task Delay Status</w:t>
            </w:r>
          </w:p>
        </w:tc>
        <w:tc>
          <w:tcPr>
            <w:tcW w:w="4788" w:type="dxa"/>
          </w:tcPr>
          <w:p w:rsidR="009F5751" w:rsidRDefault="009F5751" w:rsidP="00EC72D2">
            <w:pPr>
              <w:pStyle w:val="ListParagraph"/>
              <w:numPr>
                <w:ilvl w:val="0"/>
                <w:numId w:val="25"/>
              </w:numPr>
            </w:pPr>
            <w:r>
              <w:t>Normal</w:t>
            </w:r>
          </w:p>
          <w:p w:rsidR="009F5751" w:rsidRDefault="009F5751" w:rsidP="00EC72D2">
            <w:pPr>
              <w:pStyle w:val="ListParagraph"/>
              <w:numPr>
                <w:ilvl w:val="0"/>
                <w:numId w:val="25"/>
              </w:numPr>
            </w:pPr>
            <w:r>
              <w:t>Delay</w:t>
            </w:r>
          </w:p>
          <w:p w:rsidR="009F5751" w:rsidRDefault="009F5751" w:rsidP="00EC72D2">
            <w:pPr>
              <w:pStyle w:val="ListParagraph"/>
              <w:numPr>
                <w:ilvl w:val="0"/>
                <w:numId w:val="25"/>
              </w:numPr>
            </w:pPr>
            <w:r>
              <w:t>Late</w:t>
            </w:r>
          </w:p>
        </w:tc>
      </w:tr>
      <w:tr w:rsidR="009F5751" w:rsidTr="007A5996">
        <w:trPr>
          <w:jc w:val="center"/>
        </w:trPr>
        <w:tc>
          <w:tcPr>
            <w:tcW w:w="2281" w:type="dxa"/>
          </w:tcPr>
          <w:p w:rsidR="009F5751" w:rsidRDefault="00E623BE" w:rsidP="007A5996">
            <w:pPr>
              <w:pStyle w:val="ListParagraph"/>
              <w:ind w:left="0"/>
            </w:pPr>
            <w:r>
              <w:t>Notification Types</w:t>
            </w:r>
          </w:p>
        </w:tc>
        <w:tc>
          <w:tcPr>
            <w:tcW w:w="4788" w:type="dxa"/>
          </w:tcPr>
          <w:p w:rsidR="009F5751" w:rsidRDefault="002849FC" w:rsidP="00EC72D2">
            <w:pPr>
              <w:pStyle w:val="ListParagraph"/>
              <w:numPr>
                <w:ilvl w:val="0"/>
                <w:numId w:val="33"/>
              </w:numPr>
            </w:pPr>
            <w:r>
              <w:t>Process Messages</w:t>
            </w:r>
          </w:p>
          <w:p w:rsidR="002849FC" w:rsidRDefault="002849FC" w:rsidP="00EC72D2">
            <w:pPr>
              <w:pStyle w:val="ListParagraph"/>
              <w:numPr>
                <w:ilvl w:val="0"/>
                <w:numId w:val="33"/>
              </w:numPr>
            </w:pPr>
            <w:r>
              <w:t>Adaptor Message</w:t>
            </w:r>
          </w:p>
        </w:tc>
      </w:tr>
      <w:tr w:rsidR="008114AA" w:rsidTr="007A5996">
        <w:trPr>
          <w:jc w:val="center"/>
        </w:trPr>
        <w:tc>
          <w:tcPr>
            <w:tcW w:w="2281" w:type="dxa"/>
          </w:tcPr>
          <w:p w:rsidR="008114AA" w:rsidRDefault="008114AA" w:rsidP="007A5996">
            <w:pPr>
              <w:pStyle w:val="ListParagraph"/>
              <w:ind w:left="0"/>
            </w:pPr>
            <w:r>
              <w:t>Notification Status Types</w:t>
            </w:r>
          </w:p>
        </w:tc>
        <w:tc>
          <w:tcPr>
            <w:tcW w:w="4788" w:type="dxa"/>
          </w:tcPr>
          <w:p w:rsidR="008114AA" w:rsidRDefault="008114AA" w:rsidP="00EC72D2">
            <w:pPr>
              <w:pStyle w:val="ListParagraph"/>
              <w:numPr>
                <w:ilvl w:val="0"/>
                <w:numId w:val="32"/>
              </w:numPr>
            </w:pPr>
            <w:r>
              <w:t>Ready to deliver</w:t>
            </w:r>
          </w:p>
          <w:p w:rsidR="008114AA" w:rsidRDefault="008114AA" w:rsidP="00EC72D2">
            <w:pPr>
              <w:pStyle w:val="ListParagraph"/>
              <w:numPr>
                <w:ilvl w:val="0"/>
                <w:numId w:val="32"/>
              </w:numPr>
            </w:pPr>
            <w:r>
              <w:t>Sent</w:t>
            </w:r>
          </w:p>
          <w:p w:rsidR="008114AA" w:rsidRDefault="008114AA" w:rsidP="00EC72D2">
            <w:pPr>
              <w:pStyle w:val="ListParagraph"/>
              <w:numPr>
                <w:ilvl w:val="0"/>
                <w:numId w:val="32"/>
              </w:numPr>
            </w:pPr>
            <w:r>
              <w:t>Failed</w:t>
            </w:r>
          </w:p>
        </w:tc>
      </w:tr>
    </w:tbl>
    <w:p w:rsidR="009E5A57" w:rsidRDefault="009E5A57" w:rsidP="00A0594B"/>
    <w:p w:rsidR="009E5A57" w:rsidRDefault="009E5A57" w:rsidP="008114AA">
      <w:pPr>
        <w:pStyle w:val="Heading1"/>
      </w:pPr>
      <w:bookmarkStart w:id="32" w:name="_Toc311131764"/>
      <w:r>
        <w:t>Customer</w:t>
      </w:r>
      <w:bookmarkEnd w:id="32"/>
    </w:p>
    <w:tbl>
      <w:tblPr>
        <w:tblStyle w:val="TableGrid"/>
        <w:tblW w:w="0" w:type="auto"/>
        <w:jc w:val="center"/>
        <w:tblLook w:val="04A0"/>
      </w:tblPr>
      <w:tblGrid>
        <w:gridCol w:w="2281"/>
        <w:gridCol w:w="4788"/>
      </w:tblGrid>
      <w:tr w:rsidR="009E5A57" w:rsidTr="005B513A">
        <w:trPr>
          <w:jc w:val="center"/>
        </w:trPr>
        <w:tc>
          <w:tcPr>
            <w:tcW w:w="2281" w:type="dxa"/>
          </w:tcPr>
          <w:p w:rsidR="009E5A57" w:rsidRDefault="009E5A57" w:rsidP="005B513A">
            <w:pPr>
              <w:pStyle w:val="ListParagraph"/>
              <w:ind w:left="0"/>
            </w:pPr>
            <w:r>
              <w:t>Customer Notification Types</w:t>
            </w:r>
          </w:p>
        </w:tc>
        <w:tc>
          <w:tcPr>
            <w:tcW w:w="4788" w:type="dxa"/>
          </w:tcPr>
          <w:p w:rsidR="00BB4087" w:rsidRDefault="00BB4087" w:rsidP="00EC72D2">
            <w:pPr>
              <w:pStyle w:val="ListParagraph"/>
              <w:numPr>
                <w:ilvl w:val="0"/>
                <w:numId w:val="27"/>
              </w:numPr>
            </w:pPr>
            <w:r>
              <w:t>Transaction Receipt Generation</w:t>
            </w:r>
          </w:p>
          <w:p w:rsidR="009E5A57" w:rsidRDefault="009E5A57" w:rsidP="00EC72D2">
            <w:pPr>
              <w:pStyle w:val="ListParagraph"/>
              <w:numPr>
                <w:ilvl w:val="0"/>
                <w:numId w:val="27"/>
              </w:numPr>
            </w:pPr>
            <w:r>
              <w:t>Account Expiry Alert</w:t>
            </w:r>
          </w:p>
          <w:p w:rsidR="009E5A57" w:rsidRDefault="009E5A57" w:rsidP="00EC72D2">
            <w:pPr>
              <w:pStyle w:val="ListParagraph"/>
              <w:numPr>
                <w:ilvl w:val="0"/>
                <w:numId w:val="27"/>
              </w:numPr>
            </w:pPr>
            <w:r>
              <w:t>Demo Account Expiry Alert</w:t>
            </w:r>
          </w:p>
          <w:p w:rsidR="009E5A57" w:rsidRDefault="009E5A57" w:rsidP="00EC72D2">
            <w:pPr>
              <w:pStyle w:val="ListParagraph"/>
              <w:numPr>
                <w:ilvl w:val="0"/>
                <w:numId w:val="27"/>
              </w:numPr>
            </w:pPr>
            <w:r>
              <w:t>Monthly Usage Report</w:t>
            </w:r>
          </w:p>
          <w:p w:rsidR="009E5A57" w:rsidRDefault="009E5A57" w:rsidP="00EC72D2">
            <w:pPr>
              <w:pStyle w:val="ListParagraph"/>
              <w:numPr>
                <w:ilvl w:val="0"/>
                <w:numId w:val="27"/>
              </w:numPr>
            </w:pPr>
            <w:r>
              <w:t>Account Expired</w:t>
            </w:r>
          </w:p>
          <w:p w:rsidR="009E5A57" w:rsidRDefault="009E5A57" w:rsidP="00EC72D2">
            <w:pPr>
              <w:pStyle w:val="ListParagraph"/>
              <w:numPr>
                <w:ilvl w:val="0"/>
                <w:numId w:val="27"/>
              </w:numPr>
            </w:pPr>
            <w:r>
              <w:t>Demo Account Expired</w:t>
            </w:r>
          </w:p>
          <w:p w:rsidR="009E5A57" w:rsidRDefault="009E5A57" w:rsidP="00EC72D2">
            <w:pPr>
              <w:pStyle w:val="ListParagraph"/>
              <w:numPr>
                <w:ilvl w:val="0"/>
                <w:numId w:val="27"/>
              </w:numPr>
            </w:pPr>
            <w:r>
              <w:t>Package Changed</w:t>
            </w:r>
          </w:p>
          <w:p w:rsidR="009E5A57" w:rsidRDefault="009E5A57" w:rsidP="00EC72D2">
            <w:pPr>
              <w:pStyle w:val="ListParagraph"/>
              <w:numPr>
                <w:ilvl w:val="0"/>
                <w:numId w:val="27"/>
              </w:numPr>
            </w:pPr>
            <w:r>
              <w:t>Account Limit Alert</w:t>
            </w:r>
          </w:p>
        </w:tc>
      </w:tr>
      <w:tr w:rsidR="00BB4087" w:rsidTr="005B513A">
        <w:trPr>
          <w:jc w:val="center"/>
        </w:trPr>
        <w:tc>
          <w:tcPr>
            <w:tcW w:w="2281" w:type="dxa"/>
          </w:tcPr>
          <w:p w:rsidR="00BB4087" w:rsidRDefault="00BB4087" w:rsidP="005B513A">
            <w:pPr>
              <w:pStyle w:val="ListParagraph"/>
              <w:ind w:left="0"/>
            </w:pPr>
            <w:r>
              <w:t>Customer Notification Status Types</w:t>
            </w:r>
          </w:p>
        </w:tc>
        <w:tc>
          <w:tcPr>
            <w:tcW w:w="4788" w:type="dxa"/>
          </w:tcPr>
          <w:p w:rsidR="00BB4087" w:rsidRDefault="00BB4087" w:rsidP="00EC72D2">
            <w:pPr>
              <w:pStyle w:val="ListParagraph"/>
              <w:numPr>
                <w:ilvl w:val="0"/>
                <w:numId w:val="34"/>
              </w:numPr>
            </w:pPr>
            <w:r>
              <w:t>Ready to deliver</w:t>
            </w:r>
          </w:p>
          <w:p w:rsidR="00BB4087" w:rsidRDefault="00BB4087" w:rsidP="00EC72D2">
            <w:pPr>
              <w:pStyle w:val="ListParagraph"/>
              <w:numPr>
                <w:ilvl w:val="0"/>
                <w:numId w:val="34"/>
              </w:numPr>
            </w:pPr>
            <w:r>
              <w:t>Sent</w:t>
            </w:r>
          </w:p>
          <w:p w:rsidR="00BB4087" w:rsidRDefault="00BB4087" w:rsidP="00EC72D2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>Failed</w:t>
            </w:r>
          </w:p>
        </w:tc>
      </w:tr>
      <w:tr w:rsidR="009E5A57" w:rsidTr="005B513A">
        <w:trPr>
          <w:jc w:val="center"/>
        </w:trPr>
        <w:tc>
          <w:tcPr>
            <w:tcW w:w="2281" w:type="dxa"/>
          </w:tcPr>
          <w:p w:rsidR="009E5A57" w:rsidRDefault="005B513A" w:rsidP="005B513A">
            <w:pPr>
              <w:pStyle w:val="ListParagraph"/>
              <w:ind w:left="0"/>
            </w:pPr>
            <w:r>
              <w:lastRenderedPageBreak/>
              <w:t>Customer Account Packages Types</w:t>
            </w:r>
          </w:p>
        </w:tc>
        <w:tc>
          <w:tcPr>
            <w:tcW w:w="4788" w:type="dxa"/>
          </w:tcPr>
          <w:p w:rsidR="009E5A57" w:rsidRDefault="005B513A" w:rsidP="00EC72D2">
            <w:pPr>
              <w:pStyle w:val="ListParagraph"/>
              <w:numPr>
                <w:ilvl w:val="0"/>
                <w:numId w:val="28"/>
              </w:numPr>
            </w:pPr>
            <w:r>
              <w:t>On Demand</w:t>
            </w:r>
          </w:p>
          <w:p w:rsidR="005B513A" w:rsidRDefault="005B513A" w:rsidP="00EC72D2">
            <w:pPr>
              <w:pStyle w:val="ListParagraph"/>
              <w:numPr>
                <w:ilvl w:val="0"/>
                <w:numId w:val="28"/>
              </w:numPr>
            </w:pPr>
            <w:r>
              <w:t>Managed</w:t>
            </w:r>
          </w:p>
          <w:p w:rsidR="005B513A" w:rsidRDefault="005B513A" w:rsidP="00EC72D2">
            <w:pPr>
              <w:pStyle w:val="ListParagraph"/>
              <w:numPr>
                <w:ilvl w:val="0"/>
                <w:numId w:val="28"/>
              </w:numPr>
            </w:pPr>
            <w:r>
              <w:t>On Premises</w:t>
            </w:r>
          </w:p>
          <w:p w:rsidR="005B513A" w:rsidRDefault="005B513A" w:rsidP="00EC72D2">
            <w:pPr>
              <w:pStyle w:val="ListParagraph"/>
              <w:numPr>
                <w:ilvl w:val="0"/>
                <w:numId w:val="28"/>
              </w:numPr>
            </w:pPr>
            <w:r>
              <w:t>Customized</w:t>
            </w:r>
          </w:p>
        </w:tc>
      </w:tr>
      <w:tr w:rsidR="005B513A" w:rsidTr="005B513A">
        <w:trPr>
          <w:jc w:val="center"/>
        </w:trPr>
        <w:tc>
          <w:tcPr>
            <w:tcW w:w="2281" w:type="dxa"/>
          </w:tcPr>
          <w:p w:rsidR="005B513A" w:rsidRDefault="005B513A" w:rsidP="005B513A">
            <w:pPr>
              <w:pStyle w:val="ListParagraph"/>
              <w:ind w:left="0"/>
            </w:pPr>
            <w:r>
              <w:t>Maintained By Type</w:t>
            </w:r>
          </w:p>
        </w:tc>
        <w:tc>
          <w:tcPr>
            <w:tcW w:w="4788" w:type="dxa"/>
          </w:tcPr>
          <w:p w:rsidR="005B513A" w:rsidRDefault="005B513A" w:rsidP="00EC72D2">
            <w:pPr>
              <w:pStyle w:val="ListParagraph"/>
              <w:numPr>
                <w:ilvl w:val="0"/>
                <w:numId w:val="29"/>
              </w:numPr>
            </w:pPr>
            <w:r>
              <w:t>Workplains</w:t>
            </w:r>
          </w:p>
          <w:p w:rsidR="005B513A" w:rsidRDefault="005B513A" w:rsidP="00EC72D2">
            <w:pPr>
              <w:pStyle w:val="ListParagraph"/>
              <w:numPr>
                <w:ilvl w:val="0"/>
                <w:numId w:val="29"/>
              </w:numPr>
            </w:pPr>
            <w:r>
              <w:t>Customer</w:t>
            </w:r>
          </w:p>
          <w:p w:rsidR="005B513A" w:rsidRDefault="00BB4087" w:rsidP="00EC72D2">
            <w:pPr>
              <w:pStyle w:val="ListParagraph"/>
              <w:numPr>
                <w:ilvl w:val="0"/>
                <w:numId w:val="29"/>
              </w:numPr>
            </w:pPr>
            <w:r>
              <w:t>Service Provider</w:t>
            </w:r>
          </w:p>
        </w:tc>
      </w:tr>
      <w:tr w:rsidR="00BB4087" w:rsidTr="005B513A">
        <w:trPr>
          <w:jc w:val="center"/>
        </w:trPr>
        <w:tc>
          <w:tcPr>
            <w:tcW w:w="2281" w:type="dxa"/>
          </w:tcPr>
          <w:p w:rsidR="00BB4087" w:rsidRDefault="00BB4087" w:rsidP="005B513A">
            <w:pPr>
              <w:pStyle w:val="ListParagraph"/>
              <w:ind w:left="0"/>
            </w:pPr>
            <w:r>
              <w:t>Customer Account Status</w:t>
            </w:r>
          </w:p>
        </w:tc>
        <w:tc>
          <w:tcPr>
            <w:tcW w:w="4788" w:type="dxa"/>
          </w:tcPr>
          <w:p w:rsidR="00BB4087" w:rsidRDefault="00BB4087" w:rsidP="00EC72D2">
            <w:pPr>
              <w:pStyle w:val="ListParagraph"/>
              <w:numPr>
                <w:ilvl w:val="0"/>
                <w:numId w:val="30"/>
              </w:numPr>
            </w:pPr>
            <w:r>
              <w:t>Demo Account</w:t>
            </w:r>
          </w:p>
          <w:p w:rsidR="00BB4087" w:rsidRDefault="00BB4087" w:rsidP="00EC72D2">
            <w:pPr>
              <w:pStyle w:val="ListParagraph"/>
              <w:numPr>
                <w:ilvl w:val="0"/>
                <w:numId w:val="30"/>
              </w:numPr>
            </w:pPr>
            <w:r>
              <w:t>Active</w:t>
            </w:r>
          </w:p>
          <w:p w:rsidR="00BB4087" w:rsidRDefault="00BB4087" w:rsidP="00EC72D2">
            <w:pPr>
              <w:pStyle w:val="ListParagraph"/>
              <w:numPr>
                <w:ilvl w:val="0"/>
                <w:numId w:val="30"/>
              </w:numPr>
            </w:pPr>
            <w:r>
              <w:t>Under Grace Period</w:t>
            </w:r>
          </w:p>
          <w:p w:rsidR="00BB4087" w:rsidRDefault="00BB4087" w:rsidP="00EC72D2">
            <w:pPr>
              <w:pStyle w:val="ListParagraph"/>
              <w:numPr>
                <w:ilvl w:val="0"/>
                <w:numId w:val="30"/>
              </w:numPr>
            </w:pPr>
            <w:r>
              <w:t>Expired</w:t>
            </w:r>
          </w:p>
          <w:p w:rsidR="00BB4087" w:rsidRDefault="00BB4087" w:rsidP="00EC72D2">
            <w:pPr>
              <w:pStyle w:val="ListParagraph"/>
              <w:numPr>
                <w:ilvl w:val="0"/>
                <w:numId w:val="30"/>
              </w:numPr>
            </w:pPr>
            <w:r>
              <w:t>Closed</w:t>
            </w:r>
          </w:p>
          <w:p w:rsidR="00BB4087" w:rsidRDefault="00BB4087" w:rsidP="00EC72D2">
            <w:pPr>
              <w:pStyle w:val="ListParagraph"/>
              <w:numPr>
                <w:ilvl w:val="0"/>
                <w:numId w:val="30"/>
              </w:numPr>
            </w:pPr>
            <w:r>
              <w:t>Blocked</w:t>
            </w:r>
          </w:p>
          <w:p w:rsidR="00BB4087" w:rsidRDefault="00BB4087" w:rsidP="00EC72D2">
            <w:pPr>
              <w:pStyle w:val="ListParagraph"/>
              <w:numPr>
                <w:ilvl w:val="0"/>
                <w:numId w:val="30"/>
              </w:numPr>
            </w:pPr>
            <w:r>
              <w:t>Disabled</w:t>
            </w:r>
          </w:p>
        </w:tc>
      </w:tr>
      <w:tr w:rsidR="00BB4087" w:rsidTr="005B513A">
        <w:trPr>
          <w:jc w:val="center"/>
        </w:trPr>
        <w:tc>
          <w:tcPr>
            <w:tcW w:w="2281" w:type="dxa"/>
          </w:tcPr>
          <w:p w:rsidR="00BB4087" w:rsidRDefault="00BB4087" w:rsidP="005B513A">
            <w:pPr>
              <w:pStyle w:val="ListParagraph"/>
              <w:ind w:left="0"/>
            </w:pPr>
            <w:r>
              <w:t>Customer Record Status</w:t>
            </w:r>
          </w:p>
        </w:tc>
        <w:tc>
          <w:tcPr>
            <w:tcW w:w="4788" w:type="dxa"/>
          </w:tcPr>
          <w:p w:rsidR="00BB4087" w:rsidRDefault="00BB4087" w:rsidP="00EC72D2">
            <w:pPr>
              <w:pStyle w:val="ListParagraph"/>
              <w:numPr>
                <w:ilvl w:val="0"/>
                <w:numId w:val="31"/>
              </w:numPr>
            </w:pPr>
            <w:r>
              <w:t>Archived</w:t>
            </w:r>
          </w:p>
          <w:p w:rsidR="00BB4087" w:rsidRDefault="00BB4087" w:rsidP="00EC72D2">
            <w:pPr>
              <w:pStyle w:val="ListParagraph"/>
              <w:numPr>
                <w:ilvl w:val="0"/>
                <w:numId w:val="31"/>
              </w:numPr>
            </w:pPr>
            <w:r>
              <w:t>Fresh</w:t>
            </w:r>
          </w:p>
        </w:tc>
      </w:tr>
      <w:tr w:rsidR="00BB4087" w:rsidTr="005B513A">
        <w:trPr>
          <w:jc w:val="center"/>
        </w:trPr>
        <w:tc>
          <w:tcPr>
            <w:tcW w:w="2281" w:type="dxa"/>
          </w:tcPr>
          <w:p w:rsidR="00BB4087" w:rsidRDefault="00BB4087" w:rsidP="005B513A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BB4087" w:rsidRDefault="00BB4087" w:rsidP="00EC72D2">
            <w:pPr>
              <w:pStyle w:val="ListParagraph"/>
              <w:numPr>
                <w:ilvl w:val="0"/>
                <w:numId w:val="31"/>
              </w:numPr>
            </w:pPr>
          </w:p>
        </w:tc>
      </w:tr>
    </w:tbl>
    <w:p w:rsidR="009E5A57" w:rsidRDefault="009E5A57" w:rsidP="009E5A57"/>
    <w:p w:rsidR="00B0712D" w:rsidRDefault="00B0712D" w:rsidP="00B0712D">
      <w:pPr>
        <w:pStyle w:val="Heading1"/>
      </w:pPr>
      <w:bookmarkStart w:id="33" w:name="_Toc311131765"/>
      <w:r>
        <w:t>Projects and Tasks</w:t>
      </w:r>
      <w:bookmarkEnd w:id="33"/>
    </w:p>
    <w:p w:rsidR="009E5A57" w:rsidRDefault="009E5A57" w:rsidP="009E5A57"/>
    <w:p w:rsidR="009E5A57" w:rsidRPr="009E5A57" w:rsidRDefault="009E5A57" w:rsidP="009E5A57"/>
    <w:p w:rsidR="009E5A57" w:rsidRDefault="009E5A57">
      <w:r>
        <w:br w:type="page"/>
      </w:r>
    </w:p>
    <w:p w:rsidR="002D3CDD" w:rsidRDefault="00F92327" w:rsidP="002D3CDD">
      <w:pPr>
        <w:pStyle w:val="Title"/>
      </w:pPr>
      <w:bookmarkStart w:id="34" w:name="_Toc311131766"/>
      <w:r>
        <w:lastRenderedPageBreak/>
        <w:t xml:space="preserve">3. </w:t>
      </w:r>
      <w:r w:rsidR="002D3CDD">
        <w:t>Process Builder</w:t>
      </w:r>
      <w:bookmarkEnd w:id="29"/>
      <w:bookmarkEnd w:id="30"/>
      <w:r w:rsidR="000342E0">
        <w:t xml:space="preserve"> (Properties)</w:t>
      </w:r>
      <w:bookmarkEnd w:id="34"/>
    </w:p>
    <w:p w:rsidR="002D3CDD" w:rsidRDefault="002D3CDD" w:rsidP="002D3CDD">
      <w:pPr>
        <w:pStyle w:val="Heading1"/>
      </w:pPr>
      <w:bookmarkStart w:id="35" w:name="_Toc299101124"/>
      <w:bookmarkStart w:id="36" w:name="_Toc299101938"/>
      <w:bookmarkStart w:id="37" w:name="_Toc311131767"/>
      <w:r>
        <w:t>1. Modes</w:t>
      </w:r>
      <w:bookmarkEnd w:id="35"/>
      <w:bookmarkEnd w:id="36"/>
      <w:bookmarkEnd w:id="37"/>
    </w:p>
    <w:p w:rsidR="002D3CDD" w:rsidRDefault="002D3CDD" w:rsidP="00EC72D2">
      <w:pPr>
        <w:pStyle w:val="ListParagraph"/>
        <w:numPr>
          <w:ilvl w:val="0"/>
          <w:numId w:val="4"/>
        </w:numPr>
      </w:pPr>
      <w:r>
        <w:t>Edit – Process Builder</w:t>
      </w:r>
    </w:p>
    <w:p w:rsidR="002D3CDD" w:rsidRDefault="002D3CDD" w:rsidP="00EC72D2">
      <w:pPr>
        <w:pStyle w:val="ListParagraph"/>
        <w:numPr>
          <w:ilvl w:val="0"/>
          <w:numId w:val="4"/>
        </w:numPr>
      </w:pPr>
      <w:r>
        <w:t>View Only</w:t>
      </w:r>
    </w:p>
    <w:p w:rsidR="002D3CDD" w:rsidRDefault="002D3CDD" w:rsidP="00EC72D2">
      <w:pPr>
        <w:pStyle w:val="ListParagraph"/>
        <w:numPr>
          <w:ilvl w:val="0"/>
          <w:numId w:val="4"/>
        </w:numPr>
      </w:pPr>
      <w:r>
        <w:t>Progress / Status Mode for monitoring</w:t>
      </w:r>
    </w:p>
    <w:p w:rsidR="002D3CDD" w:rsidRDefault="002D3CDD" w:rsidP="00EC72D2">
      <w:pPr>
        <w:pStyle w:val="ListParagraph"/>
        <w:numPr>
          <w:ilvl w:val="0"/>
          <w:numId w:val="4"/>
        </w:numPr>
      </w:pPr>
      <w:r>
        <w:t>Reporting</w:t>
      </w:r>
    </w:p>
    <w:p w:rsidR="002D3CDD" w:rsidRDefault="002D3CDD" w:rsidP="002D3CDD">
      <w:pPr>
        <w:pStyle w:val="Heading1"/>
      </w:pPr>
      <w:bookmarkStart w:id="38" w:name="_Toc299101125"/>
      <w:bookmarkStart w:id="39" w:name="_Toc299101939"/>
      <w:bookmarkStart w:id="40" w:name="_Toc311131768"/>
      <w:r>
        <w:t>2. Nodes / Links Types (using BPMN standards for mapping)</w:t>
      </w:r>
      <w:bookmarkEnd w:id="38"/>
      <w:bookmarkEnd w:id="39"/>
      <w:bookmarkEnd w:id="40"/>
    </w:p>
    <w:p w:rsidR="002D3CDD" w:rsidRDefault="002D3CDD" w:rsidP="002D3CDD">
      <w:pPr>
        <w:pStyle w:val="ListParagraph"/>
      </w:pPr>
    </w:p>
    <w:p w:rsidR="002D3CDD" w:rsidRDefault="002D3CDD" w:rsidP="00EC72D2">
      <w:pPr>
        <w:pStyle w:val="ListParagraph"/>
        <w:numPr>
          <w:ilvl w:val="1"/>
          <w:numId w:val="4"/>
        </w:numPr>
      </w:pPr>
      <w:r>
        <w:t>Start  (By Default)</w:t>
      </w:r>
    </w:p>
    <w:p w:rsidR="002D3CDD" w:rsidRDefault="002D3CDD" w:rsidP="00EC72D2">
      <w:pPr>
        <w:pStyle w:val="ListParagraph"/>
        <w:numPr>
          <w:ilvl w:val="1"/>
          <w:numId w:val="4"/>
        </w:numPr>
      </w:pPr>
      <w:r>
        <w:t>End (By Default)</w:t>
      </w:r>
    </w:p>
    <w:p w:rsidR="002D3CDD" w:rsidRDefault="002D3CDD" w:rsidP="00EC72D2">
      <w:pPr>
        <w:pStyle w:val="ListParagraph"/>
        <w:numPr>
          <w:ilvl w:val="1"/>
          <w:numId w:val="4"/>
        </w:numPr>
      </w:pPr>
      <w:r>
        <w:t>Activity</w:t>
      </w:r>
    </w:p>
    <w:p w:rsidR="002D3CDD" w:rsidRDefault="002D3CDD" w:rsidP="00EC72D2">
      <w:pPr>
        <w:pStyle w:val="ListParagraph"/>
        <w:numPr>
          <w:ilvl w:val="2"/>
          <w:numId w:val="4"/>
        </w:numPr>
      </w:pPr>
      <w:r>
        <w:t>Human</w:t>
      </w:r>
    </w:p>
    <w:p w:rsidR="002D3CDD" w:rsidRDefault="002D3CDD" w:rsidP="00EC72D2">
      <w:pPr>
        <w:pStyle w:val="ListParagraph"/>
        <w:numPr>
          <w:ilvl w:val="2"/>
          <w:numId w:val="4"/>
        </w:numPr>
      </w:pPr>
      <w:r>
        <w:t>Adaptors (Agents)</w:t>
      </w:r>
    </w:p>
    <w:p w:rsidR="002D3CDD" w:rsidRDefault="002D3CDD" w:rsidP="00EC72D2">
      <w:pPr>
        <w:pStyle w:val="ListParagraph"/>
        <w:numPr>
          <w:ilvl w:val="1"/>
          <w:numId w:val="4"/>
        </w:numPr>
      </w:pPr>
      <w:r>
        <w:t>Decision</w:t>
      </w:r>
    </w:p>
    <w:p w:rsidR="002D3CDD" w:rsidRDefault="002D3CDD" w:rsidP="00EC72D2">
      <w:pPr>
        <w:pStyle w:val="ListParagraph"/>
        <w:numPr>
          <w:ilvl w:val="1"/>
          <w:numId w:val="4"/>
        </w:numPr>
      </w:pPr>
      <w:r>
        <w:t>Links</w:t>
      </w:r>
    </w:p>
    <w:p w:rsidR="002D3CDD" w:rsidRDefault="002D3CDD" w:rsidP="00EC72D2">
      <w:pPr>
        <w:pStyle w:val="ListParagraph"/>
        <w:numPr>
          <w:ilvl w:val="2"/>
          <w:numId w:val="4"/>
        </w:numPr>
      </w:pPr>
      <w:r>
        <w:t>Always single headed arrow either straight, elbow or curve</w:t>
      </w:r>
    </w:p>
    <w:p w:rsidR="002D3CDD" w:rsidRDefault="002D3CDD" w:rsidP="002D3CDD">
      <w:pPr>
        <w:pStyle w:val="Heading1"/>
      </w:pPr>
      <w:bookmarkStart w:id="41" w:name="_Toc299101126"/>
      <w:bookmarkStart w:id="42" w:name="_Toc299101940"/>
      <w:bookmarkStart w:id="43" w:name="_Toc311131769"/>
      <w:r>
        <w:t>3. Properties</w:t>
      </w:r>
      <w:bookmarkEnd w:id="41"/>
      <w:bookmarkEnd w:id="42"/>
      <w:bookmarkEnd w:id="43"/>
    </w:p>
    <w:p w:rsidR="002D3CDD" w:rsidRDefault="002D3CDD" w:rsidP="002D3CDD">
      <w:pPr>
        <w:pStyle w:val="ListParagraph"/>
        <w:ind w:left="0"/>
      </w:pPr>
      <w:bookmarkStart w:id="44" w:name="_Toc299101127"/>
      <w:bookmarkStart w:id="45" w:name="_Toc299101941"/>
      <w:bookmarkStart w:id="46" w:name="_Toc311131770"/>
      <w:r>
        <w:rPr>
          <w:rStyle w:val="Heading2Char"/>
        </w:rPr>
        <w:t xml:space="preserve">3.1. </w:t>
      </w:r>
      <w:r w:rsidRPr="00180404">
        <w:rPr>
          <w:rStyle w:val="Heading2Char"/>
        </w:rPr>
        <w:t>Process</w:t>
      </w:r>
      <w:r>
        <w:rPr>
          <w:rStyle w:val="Heading2Char"/>
        </w:rPr>
        <w:t xml:space="preserve"> Properties</w:t>
      </w:r>
      <w:bookmarkEnd w:id="44"/>
      <w:bookmarkEnd w:id="45"/>
      <w:bookmarkEnd w:id="46"/>
      <w:r>
        <w:t>:</w:t>
      </w:r>
    </w:p>
    <w:p w:rsidR="002D3CDD" w:rsidRDefault="002D3CDD" w:rsidP="002D3CDD">
      <w:pPr>
        <w:pStyle w:val="ListParagraph"/>
        <w:ind w:left="0"/>
      </w:pPr>
      <w:r>
        <w:t>Process properties will be shown on clicking the blank area of the map or start activity node. Following are the list of process properties:</w:t>
      </w:r>
    </w:p>
    <w:p w:rsidR="002D3CDD" w:rsidRDefault="002D3CDD" w:rsidP="002D3CDD">
      <w:pPr>
        <w:pStyle w:val="ListParagraph"/>
        <w:ind w:left="2160"/>
      </w:pPr>
    </w:p>
    <w:tbl>
      <w:tblPr>
        <w:tblStyle w:val="TableGrid"/>
        <w:tblW w:w="0" w:type="auto"/>
        <w:tblInd w:w="720" w:type="dxa"/>
        <w:tblLook w:val="04A0"/>
      </w:tblPr>
      <w:tblGrid>
        <w:gridCol w:w="3705"/>
        <w:gridCol w:w="3711"/>
      </w:tblGrid>
      <w:tr w:rsidR="002D3CDD" w:rsidTr="002D3CDD">
        <w:tc>
          <w:tcPr>
            <w:tcW w:w="7416" w:type="dxa"/>
            <w:gridSpan w:val="2"/>
          </w:tcPr>
          <w:p w:rsidR="002D3CDD" w:rsidRDefault="002D3CDD" w:rsidP="002D3CDD">
            <w:pPr>
              <w:pStyle w:val="ListParagraph"/>
              <w:ind w:left="0"/>
            </w:pPr>
            <w:r w:rsidRPr="00632438">
              <w:rPr>
                <w:b/>
              </w:rPr>
              <w:t>General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Process Name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Unique Project name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Workspace Name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Select from list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Project Name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Select from list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Process Owner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Select from list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Process Designer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Auto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Help URL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Swimlanes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&lt;&lt;numbers&gt;&gt;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Version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7416" w:type="dxa"/>
            <w:gridSpan w:val="2"/>
          </w:tcPr>
          <w:p w:rsidR="002D3CDD" w:rsidRDefault="002D3CDD" w:rsidP="002D3CDD">
            <w:pPr>
              <w:pStyle w:val="ListParagraph"/>
              <w:ind w:left="0"/>
            </w:pPr>
            <w:r>
              <w:rPr>
                <w:b/>
              </w:rPr>
              <w:t xml:space="preserve">Runtime </w:t>
            </w:r>
            <w:r w:rsidRPr="00632438">
              <w:rPr>
                <w:b/>
              </w:rPr>
              <w:t>Settings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Duration to complete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Process Unit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Hours/Days/Mins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 xml:space="preserve">Start 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7416" w:type="dxa"/>
            <w:gridSpan w:val="2"/>
          </w:tcPr>
          <w:p w:rsidR="002D3CDD" w:rsidRDefault="002D3CDD" w:rsidP="002D3CDD">
            <w:pPr>
              <w:pStyle w:val="ListParagraph"/>
              <w:ind w:left="0"/>
            </w:pPr>
            <w:r w:rsidRPr="00632438">
              <w:rPr>
                <w:b/>
              </w:rPr>
              <w:lastRenderedPageBreak/>
              <w:t>Launch Settings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Launch Type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By Client (Default)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Skip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Duration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Start Incident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7416" w:type="dxa"/>
            <w:gridSpan w:val="2"/>
          </w:tcPr>
          <w:p w:rsidR="002D3CDD" w:rsidRPr="00632438" w:rsidRDefault="002D3CDD" w:rsidP="002D3CDD">
            <w:pPr>
              <w:pStyle w:val="ListParagraph"/>
              <w:ind w:left="0"/>
              <w:rPr>
                <w:b/>
              </w:rPr>
            </w:pPr>
            <w:r w:rsidRPr="00632438">
              <w:rPr>
                <w:b/>
              </w:rPr>
              <w:t>Notifications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Notifications Templates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&lt;&lt;Browse Popup for notifications&gt;&gt;</w:t>
            </w:r>
          </w:p>
        </w:tc>
      </w:tr>
    </w:tbl>
    <w:p w:rsidR="002D3CDD" w:rsidRDefault="002D3CDD" w:rsidP="002D3CDD">
      <w:pPr>
        <w:pStyle w:val="ListParagraph"/>
        <w:ind w:left="2160"/>
      </w:pPr>
    </w:p>
    <w:p w:rsidR="002D3CDD" w:rsidRDefault="002D3CDD" w:rsidP="002D3CDD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/>
      </w:tblPr>
      <w:tblGrid>
        <w:gridCol w:w="3705"/>
        <w:gridCol w:w="3711"/>
      </w:tblGrid>
      <w:tr w:rsidR="002D3CDD" w:rsidTr="002D3CDD">
        <w:tc>
          <w:tcPr>
            <w:tcW w:w="7416" w:type="dxa"/>
            <w:gridSpan w:val="2"/>
          </w:tcPr>
          <w:p w:rsidR="002D3CDD" w:rsidRDefault="002D3CDD" w:rsidP="002D3CDD">
            <w:pPr>
              <w:pStyle w:val="ListParagraph"/>
              <w:ind w:left="0"/>
            </w:pPr>
            <w:r>
              <w:rPr>
                <w:b/>
              </w:rPr>
              <w:t>Variables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Variable Name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Unique Variable Name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Text, Number, Date, Table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Rows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Default Value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Values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Browse Popup to show grid for default values</w:t>
            </w:r>
          </w:p>
        </w:tc>
      </w:tr>
    </w:tbl>
    <w:p w:rsidR="002D3CDD" w:rsidRDefault="002D3CDD" w:rsidP="002D3CDD">
      <w:pPr>
        <w:pStyle w:val="ListParagraph"/>
        <w:ind w:left="1440"/>
      </w:pPr>
    </w:p>
    <w:p w:rsidR="002D3CDD" w:rsidRDefault="002D3CDD" w:rsidP="002D3CDD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/>
      </w:tblPr>
      <w:tblGrid>
        <w:gridCol w:w="3705"/>
        <w:gridCol w:w="3711"/>
      </w:tblGrid>
      <w:tr w:rsidR="002D3CDD" w:rsidTr="002D3CDD">
        <w:tc>
          <w:tcPr>
            <w:tcW w:w="7416" w:type="dxa"/>
            <w:gridSpan w:val="2"/>
          </w:tcPr>
          <w:p w:rsidR="002D3CDD" w:rsidRDefault="002D3CDD" w:rsidP="002D3CDD">
            <w:pPr>
              <w:pStyle w:val="ListParagraph"/>
              <w:ind w:left="0"/>
            </w:pPr>
            <w:r>
              <w:rPr>
                <w:b/>
              </w:rPr>
              <w:t>Process Events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 xml:space="preserve">Process Event 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1.Process Lunched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2. Task Opened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3. Task Submitted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4. Process Completed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Action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1. Activate Activity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2. Terminate Activity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3. Auto Complete Activity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4. Terminate Incident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5. Restart Incident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6. Send Notification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Target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&lt;&lt;Activity Name&gt;&gt;</w:t>
            </w:r>
          </w:p>
        </w:tc>
      </w:tr>
      <w:tr w:rsidR="002D3CDD" w:rsidTr="002D3CDD">
        <w:tc>
          <w:tcPr>
            <w:tcW w:w="7416" w:type="dxa"/>
            <w:gridSpan w:val="2"/>
          </w:tcPr>
          <w:p w:rsidR="002D3CDD" w:rsidRPr="0001371A" w:rsidRDefault="002D3CDD" w:rsidP="002D3CDD">
            <w:pPr>
              <w:pStyle w:val="ListParagraph"/>
              <w:ind w:left="0"/>
              <w:rPr>
                <w:b/>
              </w:rPr>
            </w:pPr>
            <w:r w:rsidRPr="0001371A">
              <w:rPr>
                <w:b/>
              </w:rPr>
              <w:t>Conditions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Expression Builder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1. Logical Operator And, Or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2. Operand 1 – Variables, System Variables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3. Operators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4. Operand 2 – Values, System Values</w:t>
            </w:r>
          </w:p>
        </w:tc>
      </w:tr>
    </w:tbl>
    <w:p w:rsidR="002D3CDD" w:rsidRDefault="002D3CDD" w:rsidP="002D3CDD">
      <w:pPr>
        <w:pStyle w:val="ListParagraph"/>
        <w:ind w:left="1440"/>
      </w:pPr>
    </w:p>
    <w:p w:rsidR="002D3CDD" w:rsidRDefault="002D3CDD" w:rsidP="002D3CDD">
      <w:pPr>
        <w:pStyle w:val="ListParagraph"/>
        <w:ind w:left="1440"/>
      </w:pPr>
    </w:p>
    <w:p w:rsidR="002D3CDD" w:rsidRDefault="002D3CDD" w:rsidP="002D3CDD">
      <w:pPr>
        <w:pStyle w:val="ListParagraph"/>
        <w:ind w:left="1440"/>
      </w:pPr>
    </w:p>
    <w:p w:rsidR="002D3CDD" w:rsidRDefault="002D3CDD" w:rsidP="002D3CDD">
      <w:pPr>
        <w:pStyle w:val="ListParagraph"/>
        <w:ind w:left="1440"/>
      </w:pPr>
    </w:p>
    <w:p w:rsidR="002D3CDD" w:rsidRDefault="002D3CDD" w:rsidP="002D3CDD">
      <w:pPr>
        <w:pStyle w:val="ListParagraph"/>
        <w:ind w:left="0"/>
      </w:pPr>
      <w:bookmarkStart w:id="47" w:name="_Toc299101128"/>
      <w:bookmarkStart w:id="48" w:name="_Toc299101942"/>
      <w:bookmarkStart w:id="49" w:name="_Toc311131771"/>
      <w:r>
        <w:rPr>
          <w:rStyle w:val="Heading2Char"/>
        </w:rPr>
        <w:lastRenderedPageBreak/>
        <w:t>3.2. Activity Properties</w:t>
      </w:r>
      <w:bookmarkEnd w:id="47"/>
      <w:bookmarkEnd w:id="48"/>
      <w:bookmarkEnd w:id="49"/>
      <w:r>
        <w:t>:</w:t>
      </w:r>
    </w:p>
    <w:p w:rsidR="002D3CDD" w:rsidRDefault="002D3CDD" w:rsidP="002D3CDD">
      <w:pPr>
        <w:pStyle w:val="ListParagraph"/>
        <w:ind w:left="0"/>
      </w:pPr>
      <w:r>
        <w:t>Activity properties will be shown on clicking the activity node from the map. Following are the list of activity properties:</w:t>
      </w:r>
    </w:p>
    <w:p w:rsidR="002D3CDD" w:rsidRDefault="002D3CDD" w:rsidP="002D3CDD">
      <w:pPr>
        <w:pStyle w:val="ListParagraph"/>
        <w:ind w:left="0"/>
      </w:pPr>
    </w:p>
    <w:tbl>
      <w:tblPr>
        <w:tblStyle w:val="TableGrid"/>
        <w:tblW w:w="0" w:type="auto"/>
        <w:tblInd w:w="720" w:type="dxa"/>
        <w:tblLook w:val="04A0"/>
      </w:tblPr>
      <w:tblGrid>
        <w:gridCol w:w="3705"/>
        <w:gridCol w:w="3711"/>
      </w:tblGrid>
      <w:tr w:rsidR="002D3CDD" w:rsidTr="002D3CDD">
        <w:tc>
          <w:tcPr>
            <w:tcW w:w="7416" w:type="dxa"/>
            <w:gridSpan w:val="2"/>
          </w:tcPr>
          <w:p w:rsidR="002D3CDD" w:rsidRDefault="002D3CDD" w:rsidP="002D3CDD">
            <w:pPr>
              <w:pStyle w:val="ListParagraph"/>
              <w:ind w:left="0"/>
            </w:pPr>
            <w:r w:rsidRPr="00632438">
              <w:rPr>
                <w:b/>
              </w:rPr>
              <w:t>General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Activity Name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Unique Activity name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Recipient Type</w:t>
            </w:r>
          </w:p>
        </w:tc>
        <w:tc>
          <w:tcPr>
            <w:tcW w:w="3711" w:type="dxa"/>
          </w:tcPr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>User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>Job Title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 xml:space="preserve">Group 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>Queue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>Department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>Initiator of Process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>Supervisor of Initiator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>Manager of Initiator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>Variable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>Supervisor Variable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>Manager Variable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>Supervisor Previous Activity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>Manager Previous Activity</w:t>
            </w:r>
          </w:p>
          <w:p w:rsidR="002D3CDD" w:rsidRDefault="002D3CDD" w:rsidP="00EC72D2">
            <w:pPr>
              <w:pStyle w:val="ListParagraph"/>
              <w:numPr>
                <w:ilvl w:val="0"/>
                <w:numId w:val="5"/>
              </w:numPr>
            </w:pPr>
            <w:r>
              <w:t>Agents Document, Email</w:t>
            </w: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>Node Types</w:t>
            </w:r>
          </w:p>
        </w:tc>
        <w:tc>
          <w:tcPr>
            <w:tcW w:w="3711" w:type="dxa"/>
          </w:tcPr>
          <w:p w:rsidR="00D567EA" w:rsidRDefault="00D567EA" w:rsidP="004D11CC">
            <w:pPr>
              <w:pStyle w:val="ListParagraph"/>
              <w:numPr>
                <w:ilvl w:val="0"/>
                <w:numId w:val="49"/>
              </w:numPr>
            </w:pPr>
            <w:r>
              <w:t>Start</w:t>
            </w:r>
          </w:p>
          <w:p w:rsidR="00D567EA" w:rsidRDefault="00D567EA" w:rsidP="004D11CC">
            <w:pPr>
              <w:pStyle w:val="ListParagraph"/>
              <w:numPr>
                <w:ilvl w:val="0"/>
                <w:numId w:val="49"/>
              </w:numPr>
            </w:pPr>
            <w:r>
              <w:t>End</w:t>
            </w:r>
          </w:p>
          <w:p w:rsidR="00D567EA" w:rsidRDefault="00D567EA" w:rsidP="004D11CC">
            <w:pPr>
              <w:pStyle w:val="ListParagraph"/>
              <w:numPr>
                <w:ilvl w:val="0"/>
                <w:numId w:val="49"/>
              </w:numPr>
            </w:pPr>
            <w:r>
              <w:t>Decision</w:t>
            </w:r>
          </w:p>
          <w:p w:rsidR="00D567EA" w:rsidRDefault="00D567EA" w:rsidP="004D11CC">
            <w:pPr>
              <w:pStyle w:val="ListParagraph"/>
              <w:numPr>
                <w:ilvl w:val="0"/>
                <w:numId w:val="49"/>
              </w:numPr>
            </w:pPr>
            <w:r>
              <w:t>User</w:t>
            </w:r>
          </w:p>
          <w:p w:rsidR="00D567EA" w:rsidRDefault="00D567EA" w:rsidP="004D11CC">
            <w:pPr>
              <w:pStyle w:val="ListParagraph"/>
              <w:numPr>
                <w:ilvl w:val="0"/>
                <w:numId w:val="49"/>
              </w:numPr>
            </w:pPr>
            <w:r>
              <w:t>Agent</w:t>
            </w:r>
          </w:p>
          <w:p w:rsidR="00D567EA" w:rsidRDefault="00D567EA" w:rsidP="004D11CC">
            <w:pPr>
              <w:pStyle w:val="ListParagraph"/>
              <w:numPr>
                <w:ilvl w:val="0"/>
                <w:numId w:val="49"/>
              </w:numPr>
            </w:pPr>
            <w:r>
              <w:t>Sub Process</w:t>
            </w:r>
          </w:p>
          <w:p w:rsidR="00D567EA" w:rsidRDefault="00D567EA" w:rsidP="004D11CC">
            <w:pPr>
              <w:pStyle w:val="ListParagraph"/>
              <w:numPr>
                <w:ilvl w:val="0"/>
                <w:numId w:val="49"/>
              </w:numPr>
            </w:pPr>
            <w:r>
              <w:t>Delay</w:t>
            </w:r>
          </w:p>
          <w:p w:rsidR="00D567EA" w:rsidRDefault="00D567EA" w:rsidP="004D11CC">
            <w:pPr>
              <w:pStyle w:val="ListParagraph"/>
              <w:numPr>
                <w:ilvl w:val="0"/>
                <w:numId w:val="49"/>
              </w:numPr>
            </w:pPr>
            <w:r>
              <w:t>Arrow</w:t>
            </w:r>
          </w:p>
          <w:p w:rsidR="00D567EA" w:rsidRDefault="00D567EA" w:rsidP="004D11CC">
            <w:pPr>
              <w:pStyle w:val="ListParagraph"/>
              <w:numPr>
                <w:ilvl w:val="0"/>
                <w:numId w:val="49"/>
              </w:numPr>
            </w:pPr>
            <w:r>
              <w:t>Label</w:t>
            </w: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>Minimum Response</w:t>
            </w:r>
          </w:p>
        </w:tc>
        <w:tc>
          <w:tcPr>
            <w:tcW w:w="3711" w:type="dxa"/>
          </w:tcPr>
          <w:p w:rsidR="00D567EA" w:rsidRDefault="00D567EA" w:rsidP="002D3CDD">
            <w:pPr>
              <w:pStyle w:val="ListParagraph"/>
              <w:ind w:left="0"/>
            </w:pPr>
            <w:r>
              <w:t>&lt;&lt;for groups and Departments&gt;&gt;</w:t>
            </w: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>Recipient</w:t>
            </w:r>
          </w:p>
        </w:tc>
        <w:tc>
          <w:tcPr>
            <w:tcW w:w="3711" w:type="dxa"/>
          </w:tcPr>
          <w:p w:rsidR="00D567EA" w:rsidRDefault="00D567EA" w:rsidP="002D3CDD">
            <w:pPr>
              <w:pStyle w:val="ListParagraph"/>
              <w:ind w:left="0"/>
            </w:pPr>
            <w:r>
              <w:t>Browse from Recipient on type</w:t>
            </w: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>Help URL</w:t>
            </w:r>
          </w:p>
        </w:tc>
        <w:tc>
          <w:tcPr>
            <w:tcW w:w="3711" w:type="dxa"/>
          </w:tcPr>
          <w:p w:rsidR="00D567EA" w:rsidRDefault="00D567EA" w:rsidP="002D3CDD">
            <w:pPr>
              <w:pStyle w:val="ListParagraph"/>
              <w:ind w:left="0"/>
            </w:pPr>
          </w:p>
        </w:tc>
      </w:tr>
      <w:tr w:rsidR="00D567EA" w:rsidTr="002D3CDD">
        <w:tc>
          <w:tcPr>
            <w:tcW w:w="7416" w:type="dxa"/>
            <w:gridSpan w:val="2"/>
          </w:tcPr>
          <w:p w:rsidR="00D567EA" w:rsidRPr="00850BEF" w:rsidRDefault="00D567EA" w:rsidP="002D3CD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Activity Form</w:t>
            </w: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>Form Type</w:t>
            </w:r>
          </w:p>
        </w:tc>
        <w:tc>
          <w:tcPr>
            <w:tcW w:w="3711" w:type="dxa"/>
          </w:tcPr>
          <w:p w:rsidR="00D567EA" w:rsidRDefault="00D567EA" w:rsidP="002D3CDD">
            <w:pPr>
              <w:pStyle w:val="ListParagraph"/>
              <w:ind w:left="0"/>
            </w:pPr>
            <w:r>
              <w:t>Standard | .NET</w:t>
            </w: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>Form URL</w:t>
            </w:r>
          </w:p>
        </w:tc>
        <w:tc>
          <w:tcPr>
            <w:tcW w:w="3711" w:type="dxa"/>
          </w:tcPr>
          <w:p w:rsidR="00D567EA" w:rsidRDefault="00D567EA" w:rsidP="002D3CDD">
            <w:pPr>
              <w:pStyle w:val="ListParagraph"/>
              <w:ind w:left="0"/>
            </w:pP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>Authentication Username</w:t>
            </w:r>
          </w:p>
        </w:tc>
        <w:tc>
          <w:tcPr>
            <w:tcW w:w="3711" w:type="dxa"/>
          </w:tcPr>
          <w:p w:rsidR="00D567EA" w:rsidRDefault="00D567EA" w:rsidP="002D3CDD">
            <w:pPr>
              <w:pStyle w:val="ListParagraph"/>
              <w:ind w:left="0"/>
            </w:pPr>
            <w:r>
              <w:t>&lt;&lt;Variable&gt;&gt;</w:t>
            </w: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>Authentication Password</w:t>
            </w:r>
          </w:p>
        </w:tc>
        <w:tc>
          <w:tcPr>
            <w:tcW w:w="3711" w:type="dxa"/>
          </w:tcPr>
          <w:p w:rsidR="00D567EA" w:rsidRDefault="00D567EA" w:rsidP="002D3CDD">
            <w:pPr>
              <w:pStyle w:val="ListParagraph"/>
              <w:ind w:left="0"/>
            </w:pPr>
            <w:r>
              <w:t>&lt;&lt;Variable&gt;&gt;</w:t>
            </w:r>
          </w:p>
        </w:tc>
      </w:tr>
      <w:tr w:rsidR="00D567EA" w:rsidTr="002D3CDD">
        <w:tc>
          <w:tcPr>
            <w:tcW w:w="7416" w:type="dxa"/>
            <w:gridSpan w:val="2"/>
          </w:tcPr>
          <w:p w:rsidR="00D567EA" w:rsidRDefault="00D567EA" w:rsidP="002D3CDD">
            <w:pPr>
              <w:pStyle w:val="ListParagraph"/>
              <w:ind w:left="0"/>
            </w:pPr>
            <w:r>
              <w:rPr>
                <w:b/>
              </w:rPr>
              <w:t xml:space="preserve">Runtime </w:t>
            </w:r>
            <w:r w:rsidRPr="00632438">
              <w:rPr>
                <w:b/>
              </w:rPr>
              <w:t>Settings</w:t>
            </w: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>Completion Time</w:t>
            </w:r>
          </w:p>
        </w:tc>
        <w:tc>
          <w:tcPr>
            <w:tcW w:w="3711" w:type="dxa"/>
          </w:tcPr>
          <w:p w:rsidR="00D567EA" w:rsidRDefault="00D567EA" w:rsidP="002D3CDD">
            <w:pPr>
              <w:pStyle w:val="ListParagraph"/>
              <w:ind w:left="0"/>
            </w:pP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>Extension Time</w:t>
            </w:r>
          </w:p>
        </w:tc>
        <w:tc>
          <w:tcPr>
            <w:tcW w:w="3711" w:type="dxa"/>
          </w:tcPr>
          <w:p w:rsidR="00D567EA" w:rsidRDefault="00D567EA" w:rsidP="002D3CDD">
            <w:pPr>
              <w:pStyle w:val="ListParagraph"/>
              <w:ind w:left="0"/>
            </w:pP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 xml:space="preserve">Delay Time </w:t>
            </w:r>
          </w:p>
        </w:tc>
        <w:tc>
          <w:tcPr>
            <w:tcW w:w="3711" w:type="dxa"/>
          </w:tcPr>
          <w:p w:rsidR="00D567EA" w:rsidRDefault="00D567EA" w:rsidP="002D3CDD">
            <w:pPr>
              <w:pStyle w:val="ListParagraph"/>
              <w:ind w:left="0"/>
            </w:pP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>Private</w:t>
            </w:r>
          </w:p>
        </w:tc>
        <w:tc>
          <w:tcPr>
            <w:tcW w:w="3711" w:type="dxa"/>
          </w:tcPr>
          <w:p w:rsidR="00D567EA" w:rsidRDefault="00D567EA" w:rsidP="002D3CDD">
            <w:pPr>
              <w:pStyle w:val="ListParagraph"/>
              <w:ind w:left="0"/>
            </w:pP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>Non-Assignable</w:t>
            </w:r>
          </w:p>
        </w:tc>
        <w:tc>
          <w:tcPr>
            <w:tcW w:w="3711" w:type="dxa"/>
          </w:tcPr>
          <w:p w:rsidR="00D567EA" w:rsidRDefault="00D567EA" w:rsidP="002D3CDD">
            <w:pPr>
              <w:pStyle w:val="ListParagraph"/>
              <w:ind w:left="0"/>
            </w:pPr>
          </w:p>
        </w:tc>
      </w:tr>
      <w:tr w:rsidR="00D567EA" w:rsidTr="002D3CDD">
        <w:tc>
          <w:tcPr>
            <w:tcW w:w="3705" w:type="dxa"/>
          </w:tcPr>
          <w:p w:rsidR="00D567EA" w:rsidRDefault="00D567EA" w:rsidP="002D3CDD">
            <w:pPr>
              <w:pStyle w:val="ListParagraph"/>
              <w:ind w:left="0"/>
            </w:pPr>
            <w:r>
              <w:t>Allow Resubmit</w:t>
            </w:r>
          </w:p>
        </w:tc>
        <w:tc>
          <w:tcPr>
            <w:tcW w:w="3711" w:type="dxa"/>
          </w:tcPr>
          <w:p w:rsidR="00D567EA" w:rsidRDefault="00D567EA" w:rsidP="002D3CDD">
            <w:pPr>
              <w:pStyle w:val="ListParagraph"/>
              <w:ind w:left="0"/>
            </w:pPr>
          </w:p>
        </w:tc>
      </w:tr>
    </w:tbl>
    <w:p w:rsidR="002D3CDD" w:rsidRDefault="002D3CDD" w:rsidP="002D3CDD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/>
      </w:tblPr>
      <w:tblGrid>
        <w:gridCol w:w="3705"/>
        <w:gridCol w:w="3711"/>
      </w:tblGrid>
      <w:tr w:rsidR="002D3CDD" w:rsidTr="002D3CDD">
        <w:tc>
          <w:tcPr>
            <w:tcW w:w="7416" w:type="dxa"/>
            <w:gridSpan w:val="2"/>
          </w:tcPr>
          <w:p w:rsidR="002D3CDD" w:rsidRDefault="002D3CDD" w:rsidP="002D3CDD">
            <w:pPr>
              <w:pStyle w:val="ListParagraph"/>
              <w:ind w:left="0"/>
            </w:pPr>
            <w:r>
              <w:rPr>
                <w:b/>
              </w:rPr>
              <w:lastRenderedPageBreak/>
              <w:t>Activity Events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 xml:space="preserve">Activity Event 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1. Task Activated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2. Task Opened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3. Task Completed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4. Task Late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5. Task Returned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 xml:space="preserve">6. Task Resubmitted 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7. Task Reactiviated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Action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1. Activate Activity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2. Terminate Activity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3. Auto Complete Activity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4. Terminate Incident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5. Restart Incident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6. Send Notification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Target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&lt;&lt;Activity Name&gt;&gt;</w:t>
            </w:r>
          </w:p>
        </w:tc>
      </w:tr>
      <w:tr w:rsidR="002D3CDD" w:rsidTr="002D3CDD">
        <w:tc>
          <w:tcPr>
            <w:tcW w:w="7416" w:type="dxa"/>
            <w:gridSpan w:val="2"/>
          </w:tcPr>
          <w:p w:rsidR="002D3CDD" w:rsidRPr="0001371A" w:rsidRDefault="002D3CDD" w:rsidP="002D3CDD">
            <w:pPr>
              <w:pStyle w:val="ListParagraph"/>
              <w:ind w:left="0"/>
              <w:rPr>
                <w:b/>
              </w:rPr>
            </w:pPr>
            <w:r w:rsidRPr="0001371A">
              <w:rPr>
                <w:b/>
              </w:rPr>
              <w:t>Conditions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Expression Builder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1. Logical Operator And, Or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2. Operand 1 – Variables, System Variables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3. Operators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4. Operand 2 – Values, System Values</w:t>
            </w:r>
          </w:p>
        </w:tc>
      </w:tr>
    </w:tbl>
    <w:p w:rsidR="002D3CDD" w:rsidRDefault="002D3CDD" w:rsidP="002D3CDD">
      <w:pPr>
        <w:pStyle w:val="ListParagraph"/>
        <w:ind w:left="1440"/>
      </w:pPr>
    </w:p>
    <w:p w:rsidR="002D3CDD" w:rsidRDefault="002D3CDD" w:rsidP="002D3CDD">
      <w:pPr>
        <w:pStyle w:val="ListParagraph"/>
        <w:ind w:left="1440"/>
      </w:pPr>
    </w:p>
    <w:p w:rsidR="002D3CDD" w:rsidRDefault="002D3CDD" w:rsidP="002D3CDD">
      <w:pPr>
        <w:pStyle w:val="Heading2"/>
      </w:pPr>
      <w:bookmarkStart w:id="50" w:name="_Toc299101129"/>
      <w:bookmarkStart w:id="51" w:name="_Toc299101943"/>
      <w:bookmarkStart w:id="52" w:name="_Toc311131772"/>
      <w:r>
        <w:t>3.3. Decision Node Properties</w:t>
      </w:r>
      <w:bookmarkEnd w:id="50"/>
      <w:bookmarkEnd w:id="51"/>
      <w:bookmarkEnd w:id="52"/>
    </w:p>
    <w:p w:rsidR="002D3CDD" w:rsidRPr="002D6FFA" w:rsidRDefault="002D3CDD" w:rsidP="002D3CDD"/>
    <w:tbl>
      <w:tblPr>
        <w:tblStyle w:val="TableGrid"/>
        <w:tblW w:w="0" w:type="auto"/>
        <w:tblInd w:w="720" w:type="dxa"/>
        <w:tblLook w:val="04A0"/>
      </w:tblPr>
      <w:tblGrid>
        <w:gridCol w:w="3705"/>
        <w:gridCol w:w="3711"/>
      </w:tblGrid>
      <w:tr w:rsidR="002D3CDD" w:rsidTr="002D3CDD">
        <w:tc>
          <w:tcPr>
            <w:tcW w:w="7416" w:type="dxa"/>
            <w:gridSpan w:val="2"/>
          </w:tcPr>
          <w:p w:rsidR="002D3CDD" w:rsidRDefault="002D3CDD" w:rsidP="002D3CDD">
            <w:pPr>
              <w:pStyle w:val="ListParagraph"/>
              <w:ind w:left="0"/>
            </w:pPr>
            <w:r w:rsidRPr="00632438">
              <w:rPr>
                <w:b/>
              </w:rPr>
              <w:t>General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Decision Name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Unique Decision name</w:t>
            </w:r>
          </w:p>
        </w:tc>
      </w:tr>
      <w:tr w:rsidR="002D3CDD" w:rsidTr="002D3CDD">
        <w:tc>
          <w:tcPr>
            <w:tcW w:w="7416" w:type="dxa"/>
            <w:gridSpan w:val="2"/>
          </w:tcPr>
          <w:p w:rsidR="002D3CDD" w:rsidRDefault="002D3CDD" w:rsidP="002D3CDD">
            <w:pPr>
              <w:pStyle w:val="ListParagraph"/>
              <w:ind w:left="0"/>
            </w:pPr>
            <w:r>
              <w:rPr>
                <w:b/>
              </w:rPr>
              <w:t xml:space="preserve">Runtime </w:t>
            </w:r>
            <w:r w:rsidRPr="00632438">
              <w:rPr>
                <w:b/>
              </w:rPr>
              <w:t>Settings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Completion Time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Extension Time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 xml:space="preserve">Delay Time 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</w:tbl>
    <w:p w:rsidR="002D3CDD" w:rsidRDefault="002D3CDD" w:rsidP="002D3CDD"/>
    <w:tbl>
      <w:tblPr>
        <w:tblStyle w:val="TableGrid"/>
        <w:tblW w:w="0" w:type="auto"/>
        <w:tblInd w:w="720" w:type="dxa"/>
        <w:tblLook w:val="04A0"/>
      </w:tblPr>
      <w:tblGrid>
        <w:gridCol w:w="3705"/>
        <w:gridCol w:w="3711"/>
      </w:tblGrid>
      <w:tr w:rsidR="002D3CDD" w:rsidTr="002D3CDD">
        <w:tc>
          <w:tcPr>
            <w:tcW w:w="7416" w:type="dxa"/>
            <w:gridSpan w:val="2"/>
          </w:tcPr>
          <w:p w:rsidR="002D3CDD" w:rsidRDefault="002D3CDD" w:rsidP="002D3CDD">
            <w:pPr>
              <w:pStyle w:val="ListParagraph"/>
              <w:ind w:left="0"/>
            </w:pPr>
            <w:r>
              <w:rPr>
                <w:b/>
              </w:rPr>
              <w:t>Decision Events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 xml:space="preserve">Decision Event 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1. Task Activated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2. Task Completed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 xml:space="preserve">3. Task Late 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4. Task Reactivated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Action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1. Activate Activity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2. Terminate Activity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3. Auto Complete Activity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4. Terminate Incident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5. Restart Incident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6. Send Notification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Target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&lt;&lt;Activity Name&gt;&gt;</w:t>
            </w:r>
          </w:p>
        </w:tc>
      </w:tr>
      <w:tr w:rsidR="002D3CDD" w:rsidTr="002D3CDD">
        <w:tc>
          <w:tcPr>
            <w:tcW w:w="7416" w:type="dxa"/>
            <w:gridSpan w:val="2"/>
          </w:tcPr>
          <w:p w:rsidR="002D3CDD" w:rsidRPr="0001371A" w:rsidRDefault="002D3CDD" w:rsidP="002D3CDD">
            <w:pPr>
              <w:pStyle w:val="ListParagraph"/>
              <w:ind w:left="0"/>
              <w:rPr>
                <w:b/>
              </w:rPr>
            </w:pPr>
            <w:r w:rsidRPr="0001371A">
              <w:rPr>
                <w:b/>
              </w:rPr>
              <w:lastRenderedPageBreak/>
              <w:t>Conditions</w:t>
            </w:r>
          </w:p>
        </w:tc>
      </w:tr>
      <w:tr w:rsidR="002D3CDD" w:rsidTr="002D3CDD">
        <w:tc>
          <w:tcPr>
            <w:tcW w:w="3705" w:type="dxa"/>
          </w:tcPr>
          <w:p w:rsidR="002D3CDD" w:rsidRPr="00632438" w:rsidRDefault="002D3CDD" w:rsidP="002D3CDD">
            <w:pPr>
              <w:pStyle w:val="ListParagraph"/>
              <w:ind w:left="0"/>
            </w:pPr>
            <w:r>
              <w:t>Expression Builder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  <w:r>
              <w:t>1. Logical Operator And, Or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2. Operand 1 – Variables, System Variables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3. Operators</w:t>
            </w:r>
          </w:p>
          <w:p w:rsidR="002D3CDD" w:rsidRDefault="002D3CDD" w:rsidP="002D3CDD">
            <w:pPr>
              <w:pStyle w:val="ListParagraph"/>
              <w:ind w:left="0"/>
            </w:pPr>
            <w:r>
              <w:t>4. Operand 2 – Values, System Values</w:t>
            </w:r>
          </w:p>
        </w:tc>
      </w:tr>
    </w:tbl>
    <w:p w:rsidR="002D3CDD" w:rsidRDefault="002D3CDD" w:rsidP="002D3CDD"/>
    <w:p w:rsidR="002D3CDD" w:rsidRDefault="002D3CDD" w:rsidP="002D3CDD"/>
    <w:p w:rsidR="002D3CDD" w:rsidRDefault="002D3CDD" w:rsidP="002D3CDD">
      <w:pPr>
        <w:pStyle w:val="Heading2"/>
      </w:pPr>
      <w:bookmarkStart w:id="53" w:name="_Toc299101130"/>
      <w:bookmarkStart w:id="54" w:name="_Toc299101944"/>
      <w:bookmarkStart w:id="55" w:name="_Toc311131773"/>
      <w:r>
        <w:t>3.4. Links Properties</w:t>
      </w:r>
      <w:bookmarkEnd w:id="53"/>
      <w:bookmarkEnd w:id="54"/>
      <w:bookmarkEnd w:id="55"/>
    </w:p>
    <w:p w:rsidR="002D3CDD" w:rsidRPr="002D6FFA" w:rsidRDefault="002D3CDD" w:rsidP="002D3CDD"/>
    <w:tbl>
      <w:tblPr>
        <w:tblStyle w:val="TableGrid"/>
        <w:tblW w:w="0" w:type="auto"/>
        <w:tblInd w:w="720" w:type="dxa"/>
        <w:tblLook w:val="04A0"/>
      </w:tblPr>
      <w:tblGrid>
        <w:gridCol w:w="3705"/>
        <w:gridCol w:w="3711"/>
      </w:tblGrid>
      <w:tr w:rsidR="002D3CDD" w:rsidTr="002D3CDD">
        <w:tc>
          <w:tcPr>
            <w:tcW w:w="7416" w:type="dxa"/>
            <w:gridSpan w:val="2"/>
          </w:tcPr>
          <w:p w:rsidR="002D3CDD" w:rsidRDefault="002D3CDD" w:rsidP="002D3CDD">
            <w:pPr>
              <w:pStyle w:val="ListParagraph"/>
              <w:ind w:left="0"/>
            </w:pPr>
            <w:r w:rsidRPr="00632438">
              <w:rPr>
                <w:b/>
              </w:rPr>
              <w:t>General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 xml:space="preserve">Caption 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Style</w:t>
            </w:r>
          </w:p>
        </w:tc>
        <w:tc>
          <w:tcPr>
            <w:tcW w:w="3711" w:type="dxa"/>
          </w:tcPr>
          <w:p w:rsidR="002D3CDD" w:rsidRDefault="00603408" w:rsidP="002D3CDD">
            <w:pPr>
              <w:pStyle w:val="ListParagraph"/>
              <w:ind w:left="0"/>
            </w:pPr>
            <w:r>
              <w:t>Straight</w:t>
            </w:r>
            <w:r w:rsidR="002D3CDD">
              <w:t xml:space="preserve"> | Elbow | Curve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 xml:space="preserve">Line Width 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</w:tbl>
    <w:p w:rsidR="002D3CDD" w:rsidRDefault="002D3CDD" w:rsidP="002D3CDD"/>
    <w:p w:rsidR="002D3CDD" w:rsidRDefault="002D3CDD" w:rsidP="002D3CDD">
      <w:pPr>
        <w:pStyle w:val="Heading2"/>
      </w:pPr>
      <w:bookmarkStart w:id="56" w:name="_Toc299101131"/>
      <w:bookmarkStart w:id="57" w:name="_Toc299101945"/>
      <w:bookmarkStart w:id="58" w:name="_Toc311131774"/>
      <w:r>
        <w:t>3.5. Swimlane Properties</w:t>
      </w:r>
      <w:bookmarkEnd w:id="56"/>
      <w:bookmarkEnd w:id="57"/>
      <w:bookmarkEnd w:id="58"/>
    </w:p>
    <w:p w:rsidR="002D3CDD" w:rsidRDefault="002D3CDD" w:rsidP="002D3CDD"/>
    <w:tbl>
      <w:tblPr>
        <w:tblStyle w:val="TableGrid"/>
        <w:tblW w:w="0" w:type="auto"/>
        <w:tblInd w:w="720" w:type="dxa"/>
        <w:tblLook w:val="04A0"/>
      </w:tblPr>
      <w:tblGrid>
        <w:gridCol w:w="3705"/>
        <w:gridCol w:w="3711"/>
      </w:tblGrid>
      <w:tr w:rsidR="002D3CDD" w:rsidTr="002D3CDD">
        <w:tc>
          <w:tcPr>
            <w:tcW w:w="7416" w:type="dxa"/>
            <w:gridSpan w:val="2"/>
          </w:tcPr>
          <w:p w:rsidR="002D3CDD" w:rsidRDefault="002D3CDD" w:rsidP="002D3CDD">
            <w:pPr>
              <w:pStyle w:val="ListParagraph"/>
              <w:ind w:left="0"/>
            </w:pPr>
            <w:r w:rsidRPr="00632438">
              <w:rPr>
                <w:b/>
              </w:rPr>
              <w:t>General</w:t>
            </w: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 xml:space="preserve">Caption 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  <w:tr w:rsidR="002D3CDD" w:rsidTr="002D3CDD">
        <w:tc>
          <w:tcPr>
            <w:tcW w:w="3705" w:type="dxa"/>
          </w:tcPr>
          <w:p w:rsidR="002D3CDD" w:rsidRDefault="002D3CDD" w:rsidP="002D3CDD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3711" w:type="dxa"/>
          </w:tcPr>
          <w:p w:rsidR="002D3CDD" w:rsidRDefault="002D3CDD" w:rsidP="002D3CDD">
            <w:pPr>
              <w:pStyle w:val="ListParagraph"/>
              <w:ind w:left="0"/>
            </w:pPr>
          </w:p>
        </w:tc>
      </w:tr>
    </w:tbl>
    <w:p w:rsidR="002D3CDD" w:rsidRPr="00F81F3A" w:rsidRDefault="002D3CDD" w:rsidP="002D3CDD"/>
    <w:p w:rsidR="00C076B8" w:rsidRDefault="00C076B8" w:rsidP="00C076B8">
      <w:pPr>
        <w:pStyle w:val="Heading1"/>
      </w:pPr>
      <w:bookmarkStart w:id="59" w:name="_Toc311131775"/>
      <w:r>
        <w:t>How to define Events and Conditions</w:t>
      </w:r>
      <w:bookmarkEnd w:id="59"/>
    </w:p>
    <w:p w:rsidR="00C076B8" w:rsidRDefault="00C076B8" w:rsidP="00C076B8">
      <w:pPr>
        <w:pStyle w:val="Heading2"/>
      </w:pPr>
      <w:bookmarkStart w:id="60" w:name="_Toc311131776"/>
      <w:r>
        <w:t>Events</w:t>
      </w:r>
      <w:bookmarkEnd w:id="60"/>
    </w:p>
    <w:p w:rsidR="00C076B8" w:rsidRDefault="00C076B8" w:rsidP="00C076B8">
      <w:r>
        <w:t>Select an Event from the Drop down list</w:t>
      </w:r>
    </w:p>
    <w:p w:rsidR="00C076B8" w:rsidRDefault="00C076B8" w:rsidP="00C076B8">
      <w:pPr>
        <w:pStyle w:val="Heading2"/>
      </w:pPr>
      <w:bookmarkStart w:id="61" w:name="_Toc311131777"/>
      <w:r>
        <w:t>Condition</w:t>
      </w:r>
      <w:bookmarkEnd w:id="61"/>
    </w:p>
    <w:p w:rsidR="00C076B8" w:rsidRPr="00CE6B20" w:rsidRDefault="00C076B8" w:rsidP="00C076B8"/>
    <w:p w:rsidR="00C076B8" w:rsidRDefault="00C076B8" w:rsidP="00C076B8">
      <w:r>
        <w:rPr>
          <w:noProof/>
        </w:rPr>
        <w:lastRenderedPageBreak/>
        <w:drawing>
          <wp:inline distT="0" distB="0" distL="0" distR="0">
            <wp:extent cx="5943600" cy="369570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B6D" w:rsidRDefault="00FB3B6D" w:rsidP="00FB3B6D">
      <w:r>
        <w:t xml:space="preserve">For every activity (other than Start and End), create value with name </w:t>
      </w:r>
      <w:r w:rsidRPr="00055216">
        <w:t>S</w:t>
      </w:r>
      <w:r>
        <w:t>TATUS</w:t>
      </w:r>
      <w:r w:rsidRPr="00055216">
        <w:t>_</w:t>
      </w:r>
      <w:r w:rsidRPr="00055216">
        <w:rPr>
          <w:i/>
        </w:rPr>
        <w:t>ACTIVTYNAME</w:t>
      </w:r>
      <w:r>
        <w:rPr>
          <w:i/>
        </w:rPr>
        <w:t xml:space="preserve">. </w:t>
      </w:r>
      <w:proofErr w:type="gramStart"/>
      <w:r>
        <w:t>Where ACTIVITYNAME is the name of activity.</w:t>
      </w:r>
      <w:proofErr w:type="gramEnd"/>
      <w:r>
        <w:t xml:space="preserve"> </w:t>
      </w:r>
      <w:proofErr w:type="gramStart"/>
      <w:r>
        <w:t>E.g. STATUS_Approval.</w:t>
      </w:r>
      <w:proofErr w:type="gramEnd"/>
      <w:r>
        <w:t xml:space="preserve"> Show these variables in Variables drop down list.</w:t>
      </w:r>
    </w:p>
    <w:p w:rsidR="00FB3B6D" w:rsidRDefault="00FB3B6D" w:rsidP="00FB3B6D">
      <w:r>
        <w:t>Keyword drop down list will contain these key words: (See Enums for detail)</w:t>
      </w:r>
    </w:p>
    <w:p w:rsidR="00FB3B6D" w:rsidRDefault="00FB3B6D" w:rsidP="00FB3B6D">
      <w:pPr>
        <w:pStyle w:val="ListParagraph"/>
        <w:numPr>
          <w:ilvl w:val="0"/>
          <w:numId w:val="67"/>
        </w:numPr>
      </w:pPr>
      <w:r>
        <w:t>ACTIVITY_ACTIVE</w:t>
      </w:r>
    </w:p>
    <w:p w:rsidR="00FB3B6D" w:rsidRDefault="00FB3B6D" w:rsidP="00FB3B6D">
      <w:pPr>
        <w:pStyle w:val="ListParagraph"/>
        <w:numPr>
          <w:ilvl w:val="0"/>
          <w:numId w:val="67"/>
        </w:numPr>
      </w:pPr>
      <w:r>
        <w:t>ACTIVITY_COMPLETED</w:t>
      </w:r>
    </w:p>
    <w:p w:rsidR="00FB3B6D" w:rsidRDefault="00FB3B6D" w:rsidP="00FB3B6D">
      <w:pPr>
        <w:pStyle w:val="ListParagraph"/>
        <w:numPr>
          <w:ilvl w:val="0"/>
          <w:numId w:val="67"/>
        </w:numPr>
      </w:pPr>
      <w:r>
        <w:t>ACTIVITY_TERMINATED</w:t>
      </w:r>
    </w:p>
    <w:p w:rsidR="00FB3B6D" w:rsidRDefault="00FB3B6D" w:rsidP="00FB3B6D">
      <w:pPr>
        <w:pStyle w:val="ListParagraph"/>
        <w:numPr>
          <w:ilvl w:val="0"/>
          <w:numId w:val="67"/>
        </w:numPr>
      </w:pPr>
      <w:r>
        <w:t>ACTIVITY_DELAYED</w:t>
      </w:r>
    </w:p>
    <w:p w:rsidR="00FB3B6D" w:rsidRPr="00055216" w:rsidRDefault="00FB3B6D" w:rsidP="00FB3B6D">
      <w:pPr>
        <w:pStyle w:val="ListParagraph"/>
        <w:numPr>
          <w:ilvl w:val="0"/>
          <w:numId w:val="67"/>
        </w:numPr>
      </w:pPr>
      <w:r>
        <w:t>ACTIVITY_INQUEUE</w:t>
      </w:r>
    </w:p>
    <w:p w:rsidR="00FB3B6D" w:rsidRDefault="00FB3B6D" w:rsidP="00C076B8"/>
    <w:p w:rsidR="00C076B8" w:rsidRDefault="00C076B8" w:rsidP="00C076B8">
      <w:r>
        <w:t>Three tables will use to store information (see table structure for more detail)</w:t>
      </w:r>
    </w:p>
    <w:p w:rsidR="00C076B8" w:rsidRDefault="00C076B8" w:rsidP="00C076B8">
      <w:pPr>
        <w:pStyle w:val="ListParagraph"/>
        <w:numPr>
          <w:ilvl w:val="0"/>
          <w:numId w:val="19"/>
        </w:numPr>
      </w:pPr>
      <w:r>
        <w:t>D_ActivityEvent</w:t>
      </w:r>
    </w:p>
    <w:p w:rsidR="00C076B8" w:rsidRDefault="00C076B8" w:rsidP="00C076B8">
      <w:pPr>
        <w:pStyle w:val="ListParagraph"/>
        <w:numPr>
          <w:ilvl w:val="0"/>
          <w:numId w:val="19"/>
        </w:numPr>
      </w:pPr>
      <w:r>
        <w:t>D_ActivityCondition</w:t>
      </w:r>
    </w:p>
    <w:p w:rsidR="00C076B8" w:rsidRDefault="00C076B8" w:rsidP="00C076B8">
      <w:pPr>
        <w:pStyle w:val="ListParagraph"/>
        <w:numPr>
          <w:ilvl w:val="0"/>
          <w:numId w:val="19"/>
        </w:numPr>
      </w:pPr>
      <w:r>
        <w:t>D_ActivityAction</w:t>
      </w:r>
    </w:p>
    <w:p w:rsidR="00C076B8" w:rsidRPr="007A27F8" w:rsidRDefault="00C076B8" w:rsidP="00C076B8">
      <w:r>
        <w:t>Same will be applied for Process Events</w:t>
      </w:r>
    </w:p>
    <w:p w:rsidR="003F5EA3" w:rsidRDefault="00A5481E" w:rsidP="00A5481E">
      <w:pPr>
        <w:pStyle w:val="Heading1"/>
      </w:pPr>
      <w:bookmarkStart w:id="62" w:name="_Toc311131778"/>
      <w:r>
        <w:lastRenderedPageBreak/>
        <w:t>Agents Training</w:t>
      </w:r>
      <w:bookmarkEnd w:id="62"/>
      <w:r w:rsidR="003F5EA3">
        <w:t xml:space="preserve"> </w:t>
      </w:r>
    </w:p>
    <w:p w:rsidR="00A5481E" w:rsidRDefault="003F5EA3" w:rsidP="003F5EA3">
      <w:pPr>
        <w:pStyle w:val="Heading2"/>
      </w:pPr>
      <w:bookmarkStart w:id="63" w:name="_Toc311131779"/>
      <w:r>
        <w:t>Document &amp; Email Agent</w:t>
      </w:r>
      <w:bookmarkEnd w:id="63"/>
    </w:p>
    <w:p w:rsidR="003F5EA3" w:rsidRDefault="00A5481E" w:rsidP="00A5481E">
      <w:pPr>
        <w:pStyle w:val="Heading1"/>
      </w:pPr>
      <w:r>
        <w:rPr>
          <w:noProof/>
        </w:rPr>
        <w:drawing>
          <wp:inline distT="0" distB="0" distL="0" distR="0">
            <wp:extent cx="5943600" cy="31718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EA3" w:rsidRDefault="003F5EA3" w:rsidP="003F5EA3">
      <w:pPr>
        <w:pStyle w:val="Heading2"/>
      </w:pPr>
      <w:bookmarkStart w:id="64" w:name="_Toc311131780"/>
      <w:r>
        <w:t>Web Service Agent</w:t>
      </w:r>
      <w:bookmarkEnd w:id="64"/>
    </w:p>
    <w:p w:rsidR="001E63BE" w:rsidRDefault="001E63BE" w:rsidP="00A5481E">
      <w:pPr>
        <w:pStyle w:val="Heading1"/>
      </w:pPr>
    </w:p>
    <w:p w:rsidR="001F02E6" w:rsidRDefault="001E63BE" w:rsidP="00603408">
      <w:pPr>
        <w:pStyle w:val="Title"/>
      </w:pPr>
      <w:r>
        <w:rPr>
          <w:noProof/>
        </w:rPr>
        <w:drawing>
          <wp:inline distT="0" distB="0" distL="0" distR="0">
            <wp:extent cx="4629150" cy="2619940"/>
            <wp:effectExtent l="95250" t="95250" r="95250" b="1042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19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611F5">
        <w:br w:type="page"/>
      </w:r>
      <w:bookmarkStart w:id="65" w:name="_Toc311131781"/>
      <w:r w:rsidR="00F92327" w:rsidRPr="00F92327">
        <w:lastRenderedPageBreak/>
        <w:t xml:space="preserve">4. </w:t>
      </w:r>
      <w:r w:rsidR="001F02E6">
        <w:t xml:space="preserve">Form </w:t>
      </w:r>
      <w:r w:rsidR="009865F7">
        <w:t>Runtime</w:t>
      </w:r>
      <w:r w:rsidR="001F02E6">
        <w:t xml:space="preserve"> Control (Properties)</w:t>
      </w:r>
      <w:bookmarkEnd w:id="65"/>
    </w:p>
    <w:p w:rsidR="00D1308F" w:rsidRDefault="00D1308F" w:rsidP="00D1308F">
      <w:r>
        <w:t xml:space="preserve">Form run time control will be used in both Basic Forms and .NET forms. </w:t>
      </w:r>
    </w:p>
    <w:p w:rsidR="001F02E6" w:rsidRDefault="001F02E6" w:rsidP="001F02E6">
      <w:pPr>
        <w:pStyle w:val="Heading1"/>
      </w:pPr>
      <w:bookmarkStart w:id="66" w:name="_Toc311131782"/>
      <w:r>
        <w:t>Toolbar</w:t>
      </w:r>
      <w:bookmarkEnd w:id="66"/>
      <w:r>
        <w:t xml:space="preserve"> </w:t>
      </w:r>
    </w:p>
    <w:p w:rsidR="001F02E6" w:rsidRDefault="001F02E6" w:rsidP="001F02E6"/>
    <w:tbl>
      <w:tblPr>
        <w:tblStyle w:val="TableGrid"/>
        <w:tblW w:w="0" w:type="auto"/>
        <w:tblInd w:w="720" w:type="dxa"/>
        <w:tblLook w:val="04A0"/>
      </w:tblPr>
      <w:tblGrid>
        <w:gridCol w:w="3705"/>
        <w:gridCol w:w="3711"/>
      </w:tblGrid>
      <w:tr w:rsidR="001F02E6" w:rsidTr="001F02E6">
        <w:tc>
          <w:tcPr>
            <w:tcW w:w="3705" w:type="dxa"/>
          </w:tcPr>
          <w:p w:rsidR="001F02E6" w:rsidRPr="001F02E6" w:rsidRDefault="001F02E6" w:rsidP="001F02E6">
            <w:pPr>
              <w:pStyle w:val="ListParagraph"/>
              <w:ind w:left="0"/>
              <w:rPr>
                <w:b/>
              </w:rPr>
            </w:pPr>
            <w:r w:rsidRPr="001F02E6">
              <w:rPr>
                <w:b/>
              </w:rPr>
              <w:t>Button</w:t>
            </w:r>
          </w:p>
        </w:tc>
        <w:tc>
          <w:tcPr>
            <w:tcW w:w="3711" w:type="dxa"/>
          </w:tcPr>
          <w:p w:rsidR="001F02E6" w:rsidRPr="001F02E6" w:rsidRDefault="001F02E6" w:rsidP="001F02E6">
            <w:pPr>
              <w:pStyle w:val="ListParagraph"/>
              <w:ind w:left="0"/>
              <w:rPr>
                <w:b/>
              </w:rPr>
            </w:pPr>
            <w:r w:rsidRPr="001F02E6">
              <w:rPr>
                <w:b/>
              </w:rPr>
              <w:t>Description</w:t>
            </w:r>
          </w:p>
        </w:tc>
      </w:tr>
      <w:tr w:rsidR="001F02E6" w:rsidTr="001F02E6">
        <w:tc>
          <w:tcPr>
            <w:tcW w:w="3705" w:type="dxa"/>
          </w:tcPr>
          <w:p w:rsidR="001F02E6" w:rsidRDefault="001F02E6" w:rsidP="001F02E6">
            <w:pPr>
              <w:pStyle w:val="ListParagraph"/>
              <w:ind w:left="0"/>
            </w:pPr>
            <w:r>
              <w:t xml:space="preserve">Submit </w:t>
            </w:r>
          </w:p>
        </w:tc>
        <w:tc>
          <w:tcPr>
            <w:tcW w:w="3711" w:type="dxa"/>
          </w:tcPr>
          <w:p w:rsidR="001F02E6" w:rsidRDefault="001F02E6" w:rsidP="001F02E6">
            <w:pPr>
              <w:pStyle w:val="ListParagraph"/>
              <w:ind w:left="0"/>
            </w:pPr>
            <w:r>
              <w:t>To send and submit task</w:t>
            </w:r>
          </w:p>
        </w:tc>
      </w:tr>
      <w:tr w:rsidR="00F23F9D" w:rsidTr="001F02E6">
        <w:tc>
          <w:tcPr>
            <w:tcW w:w="3705" w:type="dxa"/>
          </w:tcPr>
          <w:p w:rsidR="00F23F9D" w:rsidRDefault="00F23F9D" w:rsidP="001F02E6">
            <w:pPr>
              <w:pStyle w:val="ListParagraph"/>
              <w:ind w:left="0"/>
            </w:pPr>
            <w:r>
              <w:t>Save</w:t>
            </w:r>
          </w:p>
        </w:tc>
        <w:tc>
          <w:tcPr>
            <w:tcW w:w="3711" w:type="dxa"/>
          </w:tcPr>
          <w:p w:rsidR="00F23F9D" w:rsidRDefault="00F23F9D" w:rsidP="001F02E6">
            <w:pPr>
              <w:pStyle w:val="ListParagraph"/>
              <w:ind w:left="0"/>
            </w:pPr>
            <w:r>
              <w:t>To Save task for later use</w:t>
            </w:r>
          </w:p>
        </w:tc>
      </w:tr>
      <w:tr w:rsidR="009865F7" w:rsidTr="001F02E6">
        <w:tc>
          <w:tcPr>
            <w:tcW w:w="3705" w:type="dxa"/>
          </w:tcPr>
          <w:p w:rsidR="009865F7" w:rsidRDefault="009865F7" w:rsidP="001F02E6">
            <w:pPr>
              <w:pStyle w:val="ListParagraph"/>
              <w:ind w:left="0"/>
            </w:pPr>
            <w:r>
              <w:t>Discuss</w:t>
            </w:r>
          </w:p>
        </w:tc>
        <w:tc>
          <w:tcPr>
            <w:tcW w:w="3711" w:type="dxa"/>
          </w:tcPr>
          <w:p w:rsidR="009865F7" w:rsidRDefault="009865F7" w:rsidP="001F02E6">
            <w:pPr>
              <w:pStyle w:val="ListParagraph"/>
              <w:ind w:left="0"/>
            </w:pPr>
            <w:r>
              <w:t>To send form for discussion</w:t>
            </w:r>
          </w:p>
        </w:tc>
      </w:tr>
      <w:tr w:rsidR="005D2481" w:rsidTr="001F02E6">
        <w:tc>
          <w:tcPr>
            <w:tcW w:w="3705" w:type="dxa"/>
          </w:tcPr>
          <w:p w:rsidR="005D2481" w:rsidRDefault="005D2481" w:rsidP="001F02E6">
            <w:pPr>
              <w:pStyle w:val="ListParagraph"/>
              <w:ind w:left="0"/>
            </w:pPr>
            <w:r>
              <w:t>Assign To</w:t>
            </w:r>
          </w:p>
        </w:tc>
        <w:tc>
          <w:tcPr>
            <w:tcW w:w="3711" w:type="dxa"/>
          </w:tcPr>
          <w:p w:rsidR="005D2481" w:rsidRDefault="005D2481" w:rsidP="001F02E6">
            <w:pPr>
              <w:pStyle w:val="ListParagraph"/>
              <w:ind w:left="0"/>
            </w:pPr>
            <w:r>
              <w:t>To Assign Task</w:t>
            </w:r>
          </w:p>
        </w:tc>
      </w:tr>
      <w:tr w:rsidR="001F02E6" w:rsidTr="001F02E6">
        <w:tc>
          <w:tcPr>
            <w:tcW w:w="3705" w:type="dxa"/>
          </w:tcPr>
          <w:p w:rsidR="001F02E6" w:rsidRDefault="001F02E6" w:rsidP="001F02E6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3711" w:type="dxa"/>
          </w:tcPr>
          <w:p w:rsidR="001F02E6" w:rsidRDefault="001F02E6" w:rsidP="001F02E6">
            <w:pPr>
              <w:pStyle w:val="ListParagraph"/>
              <w:ind w:left="0"/>
            </w:pPr>
            <w:r>
              <w:t>To return task</w:t>
            </w:r>
          </w:p>
        </w:tc>
      </w:tr>
      <w:tr w:rsidR="001F02E6" w:rsidTr="001F02E6">
        <w:tc>
          <w:tcPr>
            <w:tcW w:w="3705" w:type="dxa"/>
          </w:tcPr>
          <w:p w:rsidR="001F02E6" w:rsidRDefault="001F02E6" w:rsidP="001F02E6">
            <w:pPr>
              <w:pStyle w:val="ListParagraph"/>
              <w:ind w:left="0"/>
            </w:pPr>
            <w:r>
              <w:t xml:space="preserve">Documents/Attachments </w:t>
            </w:r>
          </w:p>
        </w:tc>
        <w:tc>
          <w:tcPr>
            <w:tcW w:w="3711" w:type="dxa"/>
          </w:tcPr>
          <w:p w:rsidR="001F02E6" w:rsidRDefault="001F02E6" w:rsidP="001F02E6">
            <w:pPr>
              <w:pStyle w:val="ListParagraph"/>
              <w:ind w:left="0"/>
            </w:pPr>
            <w:r>
              <w:t>To open attached documents popup</w:t>
            </w:r>
          </w:p>
        </w:tc>
      </w:tr>
      <w:tr w:rsidR="001F02E6" w:rsidTr="001F02E6">
        <w:tc>
          <w:tcPr>
            <w:tcW w:w="3705" w:type="dxa"/>
          </w:tcPr>
          <w:p w:rsidR="001F02E6" w:rsidRDefault="001F02E6" w:rsidP="001F02E6">
            <w:pPr>
              <w:pStyle w:val="ListParagraph"/>
              <w:ind w:left="0"/>
            </w:pPr>
            <w:r>
              <w:t>Notes</w:t>
            </w:r>
          </w:p>
        </w:tc>
        <w:tc>
          <w:tcPr>
            <w:tcW w:w="3711" w:type="dxa"/>
          </w:tcPr>
          <w:p w:rsidR="001F02E6" w:rsidRDefault="001F02E6" w:rsidP="001F02E6">
            <w:pPr>
              <w:pStyle w:val="ListParagraph"/>
              <w:ind w:left="0"/>
            </w:pPr>
            <w:r>
              <w:t>To view and add timestamp remarks</w:t>
            </w:r>
          </w:p>
        </w:tc>
      </w:tr>
      <w:tr w:rsidR="001F02E6" w:rsidTr="001F02E6">
        <w:tc>
          <w:tcPr>
            <w:tcW w:w="3705" w:type="dxa"/>
          </w:tcPr>
          <w:p w:rsidR="001F02E6" w:rsidRDefault="001F02E6" w:rsidP="001F02E6">
            <w:pPr>
              <w:pStyle w:val="ListParagraph"/>
              <w:ind w:left="0"/>
            </w:pPr>
            <w:r>
              <w:t>Help</w:t>
            </w:r>
          </w:p>
        </w:tc>
        <w:tc>
          <w:tcPr>
            <w:tcW w:w="3711" w:type="dxa"/>
          </w:tcPr>
          <w:p w:rsidR="001F02E6" w:rsidRDefault="001F02E6" w:rsidP="001F02E6">
            <w:pPr>
              <w:pStyle w:val="ListParagraph"/>
              <w:ind w:left="0"/>
            </w:pPr>
            <w:r>
              <w:t>To view task help page</w:t>
            </w:r>
          </w:p>
        </w:tc>
      </w:tr>
      <w:tr w:rsidR="001F02E6" w:rsidTr="001F02E6">
        <w:tc>
          <w:tcPr>
            <w:tcW w:w="3705" w:type="dxa"/>
          </w:tcPr>
          <w:p w:rsidR="001F02E6" w:rsidRPr="001F02E6" w:rsidRDefault="001F02E6" w:rsidP="001F02E6">
            <w:pPr>
              <w:pStyle w:val="ListParagraph"/>
              <w:ind w:left="0"/>
              <w:rPr>
                <w:b/>
              </w:rPr>
            </w:pPr>
            <w:r w:rsidRPr="001F02E6">
              <w:rPr>
                <w:b/>
              </w:rPr>
              <w:t>Labels</w:t>
            </w:r>
            <w:r>
              <w:rPr>
                <w:b/>
              </w:rPr>
              <w:t>/Links</w:t>
            </w:r>
          </w:p>
        </w:tc>
        <w:tc>
          <w:tcPr>
            <w:tcW w:w="3711" w:type="dxa"/>
          </w:tcPr>
          <w:p w:rsidR="001F02E6" w:rsidRDefault="001F02E6" w:rsidP="001F02E6">
            <w:pPr>
              <w:pStyle w:val="ListParagraph"/>
              <w:ind w:left="0"/>
            </w:pPr>
          </w:p>
        </w:tc>
      </w:tr>
      <w:tr w:rsidR="001F02E6" w:rsidTr="001F02E6">
        <w:tc>
          <w:tcPr>
            <w:tcW w:w="3705" w:type="dxa"/>
          </w:tcPr>
          <w:p w:rsidR="001F02E6" w:rsidRDefault="001F02E6" w:rsidP="001F02E6">
            <w:pPr>
              <w:pStyle w:val="ListParagraph"/>
              <w:ind w:left="0"/>
            </w:pPr>
            <w:r>
              <w:t>User Name link</w:t>
            </w:r>
          </w:p>
        </w:tc>
        <w:tc>
          <w:tcPr>
            <w:tcW w:w="3711" w:type="dxa"/>
          </w:tcPr>
          <w:p w:rsidR="001F02E6" w:rsidRDefault="001F02E6" w:rsidP="001F02E6">
            <w:pPr>
              <w:pStyle w:val="ListParagraph"/>
              <w:ind w:left="0"/>
            </w:pPr>
            <w:r>
              <w:t>Show Full name of the current user. Click to view more detail.</w:t>
            </w:r>
          </w:p>
        </w:tc>
      </w:tr>
      <w:tr w:rsidR="001F02E6" w:rsidTr="001F02E6">
        <w:tc>
          <w:tcPr>
            <w:tcW w:w="3705" w:type="dxa"/>
          </w:tcPr>
          <w:p w:rsidR="001F02E6" w:rsidRDefault="001F02E6" w:rsidP="001F02E6">
            <w:pPr>
              <w:pStyle w:val="ListParagraph"/>
              <w:ind w:left="0"/>
            </w:pPr>
            <w:r>
              <w:t>Process Name</w:t>
            </w:r>
          </w:p>
        </w:tc>
        <w:tc>
          <w:tcPr>
            <w:tcW w:w="3711" w:type="dxa"/>
          </w:tcPr>
          <w:p w:rsidR="001F02E6" w:rsidRDefault="001F02E6" w:rsidP="001F02E6">
            <w:pPr>
              <w:pStyle w:val="ListParagraph"/>
              <w:ind w:left="0"/>
            </w:pPr>
            <w:r>
              <w:t>Show Process Name</w:t>
            </w:r>
          </w:p>
        </w:tc>
      </w:tr>
      <w:tr w:rsidR="001F02E6" w:rsidTr="001F02E6">
        <w:tc>
          <w:tcPr>
            <w:tcW w:w="3705" w:type="dxa"/>
          </w:tcPr>
          <w:p w:rsidR="001F02E6" w:rsidRDefault="001F02E6" w:rsidP="001F02E6">
            <w:pPr>
              <w:pStyle w:val="ListParagraph"/>
              <w:ind w:left="0"/>
            </w:pPr>
            <w:r>
              <w:t>Incident Number</w:t>
            </w:r>
          </w:p>
        </w:tc>
        <w:tc>
          <w:tcPr>
            <w:tcW w:w="3711" w:type="dxa"/>
          </w:tcPr>
          <w:p w:rsidR="001F02E6" w:rsidRDefault="001F02E6" w:rsidP="001F02E6">
            <w:pPr>
              <w:pStyle w:val="ListParagraph"/>
              <w:ind w:left="0"/>
            </w:pPr>
            <w:r>
              <w:t>Show current incident number</w:t>
            </w:r>
            <w:r w:rsidR="001325F5">
              <w:t>. On click to view incident status.</w:t>
            </w:r>
          </w:p>
        </w:tc>
      </w:tr>
      <w:tr w:rsidR="001F02E6" w:rsidTr="001F02E6">
        <w:tc>
          <w:tcPr>
            <w:tcW w:w="3705" w:type="dxa"/>
          </w:tcPr>
          <w:p w:rsidR="001F02E6" w:rsidRDefault="001F02E6" w:rsidP="001F02E6">
            <w:pPr>
              <w:pStyle w:val="ListParagraph"/>
              <w:ind w:left="0"/>
            </w:pPr>
            <w:r>
              <w:t>Activity Name</w:t>
            </w:r>
          </w:p>
        </w:tc>
        <w:tc>
          <w:tcPr>
            <w:tcW w:w="3711" w:type="dxa"/>
          </w:tcPr>
          <w:p w:rsidR="001F02E6" w:rsidRDefault="001F02E6" w:rsidP="001F02E6">
            <w:pPr>
              <w:pStyle w:val="ListParagraph"/>
              <w:ind w:left="0"/>
            </w:pPr>
            <w:r>
              <w:t>Show current activity name</w:t>
            </w:r>
          </w:p>
        </w:tc>
      </w:tr>
      <w:tr w:rsidR="00806AC5" w:rsidTr="001F02E6">
        <w:tc>
          <w:tcPr>
            <w:tcW w:w="3705" w:type="dxa"/>
          </w:tcPr>
          <w:p w:rsidR="00806AC5" w:rsidRDefault="00806AC5" w:rsidP="001F02E6">
            <w:pPr>
              <w:pStyle w:val="ListParagraph"/>
              <w:ind w:left="0"/>
            </w:pPr>
            <w:r>
              <w:t>Signatures</w:t>
            </w:r>
          </w:p>
        </w:tc>
        <w:tc>
          <w:tcPr>
            <w:tcW w:w="3711" w:type="dxa"/>
          </w:tcPr>
          <w:p w:rsidR="00806AC5" w:rsidRDefault="00806AC5" w:rsidP="001F02E6">
            <w:pPr>
              <w:pStyle w:val="ListParagraph"/>
              <w:ind w:left="0"/>
            </w:pPr>
            <w:r>
              <w:t>List of signatures with date time stamp</w:t>
            </w:r>
          </w:p>
        </w:tc>
      </w:tr>
    </w:tbl>
    <w:p w:rsidR="001F02E6" w:rsidRDefault="001F02E6" w:rsidP="001F02E6"/>
    <w:p w:rsidR="001325F5" w:rsidRDefault="001325F5" w:rsidP="001325F5">
      <w:pPr>
        <w:pStyle w:val="Heading1"/>
      </w:pPr>
      <w:bookmarkStart w:id="67" w:name="_Toc311131783"/>
      <w:r>
        <w:t>Methods</w:t>
      </w:r>
      <w:bookmarkEnd w:id="67"/>
    </w:p>
    <w:p w:rsidR="001325F5" w:rsidRDefault="001325F5" w:rsidP="001325F5"/>
    <w:tbl>
      <w:tblPr>
        <w:tblStyle w:val="TableGrid"/>
        <w:tblW w:w="8924" w:type="dxa"/>
        <w:tblInd w:w="720" w:type="dxa"/>
        <w:tblLook w:val="04A0"/>
      </w:tblPr>
      <w:tblGrid>
        <w:gridCol w:w="2466"/>
        <w:gridCol w:w="2617"/>
        <w:gridCol w:w="1769"/>
        <w:gridCol w:w="2072"/>
      </w:tblGrid>
      <w:tr w:rsidR="001325F5" w:rsidTr="00806AC5">
        <w:tc>
          <w:tcPr>
            <w:tcW w:w="2466" w:type="dxa"/>
          </w:tcPr>
          <w:p w:rsidR="001325F5" w:rsidRPr="001F02E6" w:rsidRDefault="001325F5" w:rsidP="002F65B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Methods</w:t>
            </w:r>
          </w:p>
        </w:tc>
        <w:tc>
          <w:tcPr>
            <w:tcW w:w="2617" w:type="dxa"/>
          </w:tcPr>
          <w:p w:rsidR="001325F5" w:rsidRPr="001F02E6" w:rsidRDefault="001325F5" w:rsidP="002F65B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Paramters</w:t>
            </w:r>
          </w:p>
        </w:tc>
        <w:tc>
          <w:tcPr>
            <w:tcW w:w="1769" w:type="dxa"/>
          </w:tcPr>
          <w:p w:rsidR="001325F5" w:rsidRPr="001F02E6" w:rsidRDefault="001325F5" w:rsidP="002F65B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2072" w:type="dxa"/>
          </w:tcPr>
          <w:p w:rsidR="001325F5" w:rsidRPr="001F02E6" w:rsidRDefault="001325F5" w:rsidP="002F65B1">
            <w:pPr>
              <w:pStyle w:val="ListParagraph"/>
              <w:ind w:left="0"/>
              <w:rPr>
                <w:b/>
              </w:rPr>
            </w:pPr>
            <w:r w:rsidRPr="001F02E6">
              <w:rPr>
                <w:b/>
              </w:rPr>
              <w:t>Description</w:t>
            </w:r>
          </w:p>
        </w:tc>
      </w:tr>
      <w:tr w:rsidR="001325F5" w:rsidTr="00806AC5">
        <w:tc>
          <w:tcPr>
            <w:tcW w:w="2466" w:type="dxa"/>
          </w:tcPr>
          <w:p w:rsidR="001325F5" w:rsidRDefault="001325F5" w:rsidP="002F65B1">
            <w:pPr>
              <w:pStyle w:val="ListParagraph"/>
              <w:ind w:left="0"/>
            </w:pPr>
            <w:r>
              <w:t xml:space="preserve">InitForm (Constructor) </w:t>
            </w:r>
          </w:p>
        </w:tc>
        <w:tc>
          <w:tcPr>
            <w:tcW w:w="2617" w:type="dxa"/>
          </w:tcPr>
          <w:p w:rsidR="001325F5" w:rsidRDefault="001325F5" w:rsidP="002F65B1">
            <w:pPr>
              <w:pStyle w:val="ListParagraph"/>
              <w:ind w:left="0"/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TaskID</w:t>
            </w:r>
          </w:p>
          <w:p w:rsidR="001325F5" w:rsidRDefault="001325F5" w:rsidP="002F65B1">
            <w:pPr>
              <w:pStyle w:val="ListParagraph"/>
              <w:ind w:left="0"/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Process Name</w:t>
            </w:r>
          </w:p>
          <w:p w:rsidR="001325F5" w:rsidRDefault="001325F5" w:rsidP="002F65B1">
            <w:pPr>
              <w:pStyle w:val="ListParagraph"/>
              <w:ind w:left="0"/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Version No</w:t>
            </w:r>
          </w:p>
          <w:p w:rsidR="001325F5" w:rsidRDefault="001325F5" w:rsidP="002F65B1">
            <w:pPr>
              <w:pStyle w:val="ListParagraph"/>
              <w:ind w:left="0"/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IncidentNo</w:t>
            </w:r>
          </w:p>
          <w:p w:rsidR="001325F5" w:rsidRDefault="001325F5" w:rsidP="002F65B1">
            <w:pPr>
              <w:pStyle w:val="ListParagraph"/>
              <w:ind w:left="0"/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bpmConnectionString</w:t>
            </w:r>
          </w:p>
          <w:p w:rsidR="001325F5" w:rsidRDefault="001325F5" w:rsidP="002F65B1">
            <w:pPr>
              <w:pStyle w:val="ListParagraph"/>
              <w:ind w:left="0"/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simConnectionString</w:t>
            </w:r>
          </w:p>
          <w:p w:rsidR="009865F7" w:rsidRDefault="009865F7" w:rsidP="002F65B1">
            <w:pPr>
              <w:pStyle w:val="ListParagraph"/>
              <w:ind w:left="0"/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Mode</w:t>
            </w:r>
          </w:p>
        </w:tc>
        <w:tc>
          <w:tcPr>
            <w:tcW w:w="1769" w:type="dxa"/>
          </w:tcPr>
          <w:p w:rsidR="001325F5" w:rsidRDefault="001325F5" w:rsidP="002F65B1">
            <w:pPr>
              <w:pStyle w:val="ListParagraph"/>
              <w:ind w:left="0"/>
            </w:pPr>
          </w:p>
        </w:tc>
        <w:tc>
          <w:tcPr>
            <w:tcW w:w="2072" w:type="dxa"/>
          </w:tcPr>
          <w:p w:rsidR="001325F5" w:rsidRDefault="009865F7" w:rsidP="002F65B1">
            <w:pPr>
              <w:pStyle w:val="ListParagraph"/>
              <w:ind w:left="0"/>
            </w:pPr>
            <w:r>
              <w:t xml:space="preserve">Mode: </w:t>
            </w:r>
          </w:p>
          <w:p w:rsidR="009865F7" w:rsidRDefault="009865F7" w:rsidP="002F65B1">
            <w:pPr>
              <w:pStyle w:val="ListParagraph"/>
              <w:ind w:left="0"/>
            </w:pPr>
            <w:r>
              <w:t>Simulation</w:t>
            </w:r>
          </w:p>
          <w:p w:rsidR="009865F7" w:rsidRDefault="009865F7" w:rsidP="002F65B1">
            <w:pPr>
              <w:pStyle w:val="ListParagraph"/>
              <w:ind w:left="0"/>
            </w:pPr>
            <w:r>
              <w:t>Live</w:t>
            </w:r>
          </w:p>
        </w:tc>
      </w:tr>
      <w:tr w:rsidR="001325F5" w:rsidTr="00806AC5">
        <w:tc>
          <w:tcPr>
            <w:tcW w:w="2466" w:type="dxa"/>
          </w:tcPr>
          <w:p w:rsidR="001325F5" w:rsidRDefault="001325F5" w:rsidP="002F65B1">
            <w:pPr>
              <w:pStyle w:val="ListParagraph"/>
              <w:ind w:left="0"/>
            </w:pPr>
            <w:r>
              <w:t>InitTask</w:t>
            </w:r>
          </w:p>
        </w:tc>
        <w:tc>
          <w:tcPr>
            <w:tcW w:w="2617" w:type="dxa"/>
          </w:tcPr>
          <w:p w:rsidR="001325F5" w:rsidRDefault="001325F5" w:rsidP="002F65B1">
            <w:pPr>
              <w:pStyle w:val="ListParagraph"/>
              <w:ind w:left="0"/>
            </w:pPr>
            <w:r>
              <w:t>TaskId</w:t>
            </w:r>
          </w:p>
          <w:p w:rsidR="001325F5" w:rsidRDefault="001325F5" w:rsidP="002F65B1">
            <w:pPr>
              <w:pStyle w:val="ListParagraph"/>
              <w:ind w:left="0"/>
            </w:pPr>
            <w:r>
              <w:t>IncidentNo</w:t>
            </w:r>
          </w:p>
        </w:tc>
        <w:tc>
          <w:tcPr>
            <w:tcW w:w="1769" w:type="dxa"/>
          </w:tcPr>
          <w:p w:rsidR="001325F5" w:rsidRDefault="001325F5" w:rsidP="002F65B1">
            <w:pPr>
              <w:pStyle w:val="ListParagraph"/>
              <w:ind w:left="0"/>
            </w:pPr>
            <w:r>
              <w:t>SessionID</w:t>
            </w:r>
          </w:p>
        </w:tc>
        <w:tc>
          <w:tcPr>
            <w:tcW w:w="2072" w:type="dxa"/>
          </w:tcPr>
          <w:p w:rsidR="001325F5" w:rsidRDefault="001325F5" w:rsidP="002F65B1">
            <w:pPr>
              <w:pStyle w:val="ListParagraph"/>
              <w:ind w:left="0"/>
            </w:pPr>
          </w:p>
        </w:tc>
      </w:tr>
      <w:tr w:rsidR="001325F5" w:rsidTr="00806AC5">
        <w:tc>
          <w:tcPr>
            <w:tcW w:w="2466" w:type="dxa"/>
          </w:tcPr>
          <w:p w:rsidR="001325F5" w:rsidRDefault="001325F5" w:rsidP="002F65B1">
            <w:pPr>
              <w:pStyle w:val="ListParagraph"/>
              <w:ind w:left="0"/>
            </w:pPr>
            <w:r>
              <w:t>SubmitTask</w:t>
            </w:r>
          </w:p>
        </w:tc>
        <w:tc>
          <w:tcPr>
            <w:tcW w:w="2617" w:type="dxa"/>
          </w:tcPr>
          <w:p w:rsidR="001325F5" w:rsidRDefault="001325F5" w:rsidP="002F65B1">
            <w:pPr>
              <w:pStyle w:val="ListParagraph"/>
              <w:ind w:left="0"/>
            </w:pPr>
            <w:r>
              <w:t>SessionID</w:t>
            </w:r>
          </w:p>
          <w:p w:rsidR="001325F5" w:rsidRDefault="001325F5" w:rsidP="002F65B1">
            <w:pPr>
              <w:pStyle w:val="ListParagraph"/>
              <w:ind w:left="0"/>
            </w:pPr>
            <w:r>
              <w:t>TaskID</w:t>
            </w:r>
          </w:p>
          <w:p w:rsidR="001325F5" w:rsidRDefault="001325F5" w:rsidP="002F65B1">
            <w:pPr>
              <w:pStyle w:val="ListParagraph"/>
              <w:ind w:left="0"/>
            </w:pPr>
            <w:r>
              <w:t>SubmitType</w:t>
            </w:r>
          </w:p>
        </w:tc>
        <w:tc>
          <w:tcPr>
            <w:tcW w:w="1769" w:type="dxa"/>
          </w:tcPr>
          <w:p w:rsidR="001325F5" w:rsidRDefault="001325F5" w:rsidP="002F65B1">
            <w:pPr>
              <w:pStyle w:val="ListParagraph"/>
              <w:ind w:left="0"/>
            </w:pPr>
          </w:p>
        </w:tc>
        <w:tc>
          <w:tcPr>
            <w:tcW w:w="2072" w:type="dxa"/>
          </w:tcPr>
          <w:p w:rsidR="001325F5" w:rsidRDefault="001325F5" w:rsidP="002F65B1">
            <w:pPr>
              <w:pStyle w:val="ListParagraph"/>
              <w:ind w:left="0"/>
            </w:pPr>
          </w:p>
        </w:tc>
      </w:tr>
      <w:tr w:rsidR="001325F5" w:rsidTr="00806AC5">
        <w:tc>
          <w:tcPr>
            <w:tcW w:w="2466" w:type="dxa"/>
          </w:tcPr>
          <w:p w:rsidR="001325F5" w:rsidRDefault="001325F5" w:rsidP="002F65B1">
            <w:pPr>
              <w:pStyle w:val="ListParagraph"/>
              <w:ind w:left="0"/>
            </w:pPr>
            <w:r>
              <w:t>GetVariablesList</w:t>
            </w:r>
          </w:p>
        </w:tc>
        <w:tc>
          <w:tcPr>
            <w:tcW w:w="2617" w:type="dxa"/>
          </w:tcPr>
          <w:p w:rsidR="001325F5" w:rsidRDefault="001325F5" w:rsidP="002F65B1">
            <w:pPr>
              <w:pStyle w:val="ListParagraph"/>
              <w:ind w:left="0"/>
            </w:pPr>
            <w:r>
              <w:t>ProcessName</w:t>
            </w:r>
          </w:p>
          <w:p w:rsidR="001325F5" w:rsidRDefault="001325F5" w:rsidP="002F65B1">
            <w:pPr>
              <w:pStyle w:val="ListParagraph"/>
              <w:ind w:left="0"/>
            </w:pPr>
            <w:r>
              <w:t>VersionNo</w:t>
            </w:r>
          </w:p>
        </w:tc>
        <w:tc>
          <w:tcPr>
            <w:tcW w:w="1769" w:type="dxa"/>
          </w:tcPr>
          <w:p w:rsidR="001325F5" w:rsidRDefault="001325F5" w:rsidP="002F65B1">
            <w:pPr>
              <w:pStyle w:val="ListParagraph"/>
              <w:ind w:left="0"/>
            </w:pPr>
            <w:r>
              <w:t>VariableInfo[]</w:t>
            </w:r>
          </w:p>
        </w:tc>
        <w:tc>
          <w:tcPr>
            <w:tcW w:w="2072" w:type="dxa"/>
          </w:tcPr>
          <w:p w:rsidR="001325F5" w:rsidRDefault="001325F5" w:rsidP="002F65B1">
            <w:pPr>
              <w:pStyle w:val="ListParagraph"/>
              <w:ind w:left="0"/>
            </w:pPr>
          </w:p>
        </w:tc>
      </w:tr>
      <w:tr w:rsidR="001325F5" w:rsidTr="00806AC5">
        <w:tc>
          <w:tcPr>
            <w:tcW w:w="2466" w:type="dxa"/>
          </w:tcPr>
          <w:p w:rsidR="001325F5" w:rsidRDefault="001325F5" w:rsidP="002F65B1">
            <w:pPr>
              <w:pStyle w:val="ListParagraph"/>
              <w:ind w:left="0"/>
            </w:pPr>
            <w:r>
              <w:lastRenderedPageBreak/>
              <w:t>GetVariables</w:t>
            </w:r>
          </w:p>
        </w:tc>
        <w:tc>
          <w:tcPr>
            <w:tcW w:w="2617" w:type="dxa"/>
          </w:tcPr>
          <w:p w:rsidR="001325F5" w:rsidRDefault="001325F5" w:rsidP="002F65B1">
            <w:pPr>
              <w:pStyle w:val="ListParagraph"/>
              <w:ind w:left="0"/>
            </w:pPr>
            <w:r>
              <w:t>PrcocessName</w:t>
            </w:r>
          </w:p>
          <w:p w:rsidR="001325F5" w:rsidRDefault="001325F5" w:rsidP="002F65B1">
            <w:pPr>
              <w:pStyle w:val="ListParagraph"/>
              <w:ind w:left="0"/>
            </w:pPr>
            <w:r>
              <w:t>IncidentNo</w:t>
            </w:r>
          </w:p>
        </w:tc>
        <w:tc>
          <w:tcPr>
            <w:tcW w:w="1769" w:type="dxa"/>
          </w:tcPr>
          <w:p w:rsidR="001325F5" w:rsidRDefault="001325F5" w:rsidP="002F65B1">
            <w:pPr>
              <w:pStyle w:val="ListParagraph"/>
              <w:ind w:left="0"/>
            </w:pPr>
            <w:r>
              <w:t>VariableInfo[]</w:t>
            </w:r>
          </w:p>
        </w:tc>
        <w:tc>
          <w:tcPr>
            <w:tcW w:w="2072" w:type="dxa"/>
          </w:tcPr>
          <w:p w:rsidR="001325F5" w:rsidRDefault="001325F5" w:rsidP="002F65B1">
            <w:pPr>
              <w:pStyle w:val="ListParagraph"/>
              <w:ind w:left="0"/>
            </w:pPr>
          </w:p>
        </w:tc>
      </w:tr>
      <w:tr w:rsidR="001325F5" w:rsidTr="00806AC5">
        <w:tc>
          <w:tcPr>
            <w:tcW w:w="2466" w:type="dxa"/>
          </w:tcPr>
          <w:p w:rsidR="001325F5" w:rsidRPr="001325F5" w:rsidRDefault="001325F5" w:rsidP="002F65B1">
            <w:pPr>
              <w:pStyle w:val="ListParagraph"/>
              <w:ind w:left="0"/>
            </w:pPr>
            <w:r>
              <w:t>SetVariables</w:t>
            </w:r>
          </w:p>
        </w:tc>
        <w:tc>
          <w:tcPr>
            <w:tcW w:w="2617" w:type="dxa"/>
          </w:tcPr>
          <w:p w:rsidR="001325F5" w:rsidRDefault="001325F5" w:rsidP="002F65B1">
            <w:pPr>
              <w:pStyle w:val="ListParagraph"/>
              <w:ind w:left="0"/>
            </w:pPr>
            <w:r>
              <w:t>SessionID</w:t>
            </w:r>
          </w:p>
          <w:p w:rsidR="001325F5" w:rsidRDefault="001325F5" w:rsidP="002F65B1">
            <w:pPr>
              <w:pStyle w:val="ListParagraph"/>
              <w:ind w:left="0"/>
            </w:pPr>
            <w:r>
              <w:t>VariableInfo[]</w:t>
            </w:r>
          </w:p>
        </w:tc>
        <w:tc>
          <w:tcPr>
            <w:tcW w:w="1769" w:type="dxa"/>
          </w:tcPr>
          <w:p w:rsidR="001325F5" w:rsidRDefault="001325F5" w:rsidP="002F65B1">
            <w:pPr>
              <w:pStyle w:val="ListParagraph"/>
              <w:ind w:left="0"/>
            </w:pPr>
          </w:p>
        </w:tc>
        <w:tc>
          <w:tcPr>
            <w:tcW w:w="2072" w:type="dxa"/>
          </w:tcPr>
          <w:p w:rsidR="001325F5" w:rsidRDefault="001325F5" w:rsidP="002F65B1">
            <w:pPr>
              <w:pStyle w:val="ListParagraph"/>
              <w:ind w:left="0"/>
            </w:pPr>
          </w:p>
        </w:tc>
      </w:tr>
      <w:tr w:rsidR="001325F5" w:rsidTr="00806AC5">
        <w:tc>
          <w:tcPr>
            <w:tcW w:w="2466" w:type="dxa"/>
          </w:tcPr>
          <w:p w:rsidR="001325F5" w:rsidRDefault="001325F5" w:rsidP="002F65B1">
            <w:pPr>
              <w:pStyle w:val="ListParagraph"/>
              <w:ind w:left="0"/>
            </w:pPr>
            <w:r>
              <w:t>SetNotes</w:t>
            </w:r>
          </w:p>
        </w:tc>
        <w:tc>
          <w:tcPr>
            <w:tcW w:w="2617" w:type="dxa"/>
          </w:tcPr>
          <w:p w:rsidR="001325F5" w:rsidRDefault="001325F5" w:rsidP="002F65B1">
            <w:pPr>
              <w:pStyle w:val="ListParagraph"/>
              <w:ind w:left="0"/>
            </w:pPr>
            <w:r>
              <w:t>Notes</w:t>
            </w:r>
          </w:p>
          <w:p w:rsidR="001325F5" w:rsidRDefault="001325F5" w:rsidP="002F65B1">
            <w:pPr>
              <w:pStyle w:val="ListParagraph"/>
              <w:ind w:left="0"/>
            </w:pPr>
            <w:r>
              <w:t>UserName</w:t>
            </w:r>
          </w:p>
          <w:p w:rsidR="001325F5" w:rsidRDefault="001325F5" w:rsidP="002F65B1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769" w:type="dxa"/>
          </w:tcPr>
          <w:p w:rsidR="001325F5" w:rsidRDefault="001325F5" w:rsidP="002F65B1">
            <w:pPr>
              <w:pStyle w:val="ListParagraph"/>
              <w:ind w:left="0"/>
            </w:pPr>
          </w:p>
        </w:tc>
        <w:tc>
          <w:tcPr>
            <w:tcW w:w="2072" w:type="dxa"/>
          </w:tcPr>
          <w:p w:rsidR="001325F5" w:rsidRDefault="001325F5" w:rsidP="002F65B1">
            <w:pPr>
              <w:pStyle w:val="ListParagraph"/>
              <w:ind w:left="0"/>
            </w:pPr>
          </w:p>
        </w:tc>
      </w:tr>
      <w:tr w:rsidR="001325F5" w:rsidTr="00806AC5">
        <w:tc>
          <w:tcPr>
            <w:tcW w:w="2466" w:type="dxa"/>
          </w:tcPr>
          <w:p w:rsidR="001325F5" w:rsidRDefault="001325F5" w:rsidP="002F65B1">
            <w:pPr>
              <w:pStyle w:val="ListParagraph"/>
              <w:ind w:left="0"/>
            </w:pPr>
            <w:r>
              <w:t>GetNotes</w:t>
            </w:r>
          </w:p>
        </w:tc>
        <w:tc>
          <w:tcPr>
            <w:tcW w:w="2617" w:type="dxa"/>
          </w:tcPr>
          <w:p w:rsidR="001325F5" w:rsidRDefault="001325F5" w:rsidP="002F65B1">
            <w:pPr>
              <w:pStyle w:val="ListParagraph"/>
              <w:ind w:left="0"/>
            </w:pPr>
            <w:r>
              <w:t>ProcessName</w:t>
            </w:r>
          </w:p>
          <w:p w:rsidR="001325F5" w:rsidRDefault="001325F5" w:rsidP="002F65B1">
            <w:pPr>
              <w:pStyle w:val="ListParagraph"/>
              <w:ind w:left="0"/>
            </w:pPr>
            <w:r>
              <w:t>IncidentNo</w:t>
            </w:r>
          </w:p>
        </w:tc>
        <w:tc>
          <w:tcPr>
            <w:tcW w:w="1769" w:type="dxa"/>
          </w:tcPr>
          <w:p w:rsidR="001325F5" w:rsidRDefault="001325F5" w:rsidP="002F65B1">
            <w:pPr>
              <w:pStyle w:val="ListParagraph"/>
              <w:ind w:left="0"/>
            </w:pPr>
            <w:r>
              <w:t>NotesString</w:t>
            </w:r>
          </w:p>
        </w:tc>
        <w:tc>
          <w:tcPr>
            <w:tcW w:w="2072" w:type="dxa"/>
          </w:tcPr>
          <w:p w:rsidR="001325F5" w:rsidRDefault="001325F5" w:rsidP="002F65B1">
            <w:pPr>
              <w:pStyle w:val="ListParagraph"/>
              <w:ind w:left="0"/>
            </w:pPr>
          </w:p>
        </w:tc>
      </w:tr>
      <w:tr w:rsidR="001325F5" w:rsidTr="00806AC5">
        <w:tc>
          <w:tcPr>
            <w:tcW w:w="2466" w:type="dxa"/>
          </w:tcPr>
          <w:p w:rsidR="001325F5" w:rsidRDefault="001325F5" w:rsidP="002F65B1">
            <w:pPr>
              <w:pStyle w:val="ListParagraph"/>
              <w:ind w:left="0"/>
            </w:pPr>
            <w:r>
              <w:t>GetAttachments</w:t>
            </w:r>
          </w:p>
        </w:tc>
        <w:tc>
          <w:tcPr>
            <w:tcW w:w="2617" w:type="dxa"/>
          </w:tcPr>
          <w:p w:rsidR="001325F5" w:rsidRDefault="001325F5" w:rsidP="001325F5">
            <w:pPr>
              <w:pStyle w:val="ListParagraph"/>
              <w:ind w:left="0"/>
            </w:pPr>
            <w:r>
              <w:t>ProcessName</w:t>
            </w:r>
          </w:p>
          <w:p w:rsidR="001325F5" w:rsidRDefault="001325F5" w:rsidP="001325F5">
            <w:pPr>
              <w:pStyle w:val="ListParagraph"/>
              <w:ind w:left="0"/>
            </w:pPr>
            <w:r>
              <w:t>IncidentNo</w:t>
            </w:r>
          </w:p>
        </w:tc>
        <w:tc>
          <w:tcPr>
            <w:tcW w:w="1769" w:type="dxa"/>
          </w:tcPr>
          <w:p w:rsidR="001325F5" w:rsidRDefault="001325F5" w:rsidP="002F65B1">
            <w:pPr>
              <w:pStyle w:val="ListParagraph"/>
              <w:ind w:left="0"/>
            </w:pPr>
            <w:r>
              <w:t>AttachmentInfo[]</w:t>
            </w:r>
          </w:p>
        </w:tc>
        <w:tc>
          <w:tcPr>
            <w:tcW w:w="2072" w:type="dxa"/>
          </w:tcPr>
          <w:p w:rsidR="001325F5" w:rsidRDefault="001325F5" w:rsidP="002F65B1">
            <w:pPr>
              <w:pStyle w:val="ListParagraph"/>
              <w:ind w:left="0"/>
            </w:pPr>
          </w:p>
        </w:tc>
      </w:tr>
      <w:tr w:rsidR="001325F5" w:rsidTr="00806AC5">
        <w:tc>
          <w:tcPr>
            <w:tcW w:w="2466" w:type="dxa"/>
          </w:tcPr>
          <w:p w:rsidR="001325F5" w:rsidRDefault="001325F5" w:rsidP="002F65B1">
            <w:pPr>
              <w:pStyle w:val="ListParagraph"/>
              <w:ind w:left="0"/>
            </w:pPr>
            <w:r>
              <w:t>SetAttachment</w:t>
            </w:r>
          </w:p>
        </w:tc>
        <w:tc>
          <w:tcPr>
            <w:tcW w:w="2617" w:type="dxa"/>
          </w:tcPr>
          <w:p w:rsidR="001325F5" w:rsidRDefault="001325F5" w:rsidP="002F65B1">
            <w:pPr>
              <w:pStyle w:val="ListParagraph"/>
              <w:ind w:left="0"/>
            </w:pPr>
            <w:r>
              <w:t>FilePath</w:t>
            </w:r>
          </w:p>
          <w:p w:rsidR="001325F5" w:rsidRDefault="001325F5" w:rsidP="002F65B1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769" w:type="dxa"/>
          </w:tcPr>
          <w:p w:rsidR="001325F5" w:rsidRDefault="001325F5" w:rsidP="002F65B1">
            <w:pPr>
              <w:pStyle w:val="ListParagraph"/>
              <w:ind w:left="0"/>
            </w:pPr>
            <w:r>
              <w:t>ErrorCode</w:t>
            </w:r>
          </w:p>
        </w:tc>
        <w:tc>
          <w:tcPr>
            <w:tcW w:w="2072" w:type="dxa"/>
          </w:tcPr>
          <w:p w:rsidR="001325F5" w:rsidRDefault="001325F5" w:rsidP="002F65B1">
            <w:pPr>
              <w:pStyle w:val="ListParagraph"/>
              <w:ind w:left="0"/>
            </w:pPr>
          </w:p>
        </w:tc>
      </w:tr>
      <w:tr w:rsidR="001325F5" w:rsidTr="00806AC5">
        <w:tc>
          <w:tcPr>
            <w:tcW w:w="2466" w:type="dxa"/>
          </w:tcPr>
          <w:p w:rsidR="001325F5" w:rsidRDefault="00342F86" w:rsidP="002F65B1">
            <w:pPr>
              <w:pStyle w:val="ListParagraph"/>
              <w:ind w:left="0"/>
            </w:pPr>
            <w:r>
              <w:t>GetVariable</w:t>
            </w:r>
          </w:p>
        </w:tc>
        <w:tc>
          <w:tcPr>
            <w:tcW w:w="2617" w:type="dxa"/>
          </w:tcPr>
          <w:p w:rsidR="00342F86" w:rsidRDefault="00342F86" w:rsidP="00342F86">
            <w:pPr>
              <w:pStyle w:val="ListParagraph"/>
              <w:ind w:left="0"/>
            </w:pPr>
            <w:r>
              <w:t>ProcessName</w:t>
            </w:r>
          </w:p>
          <w:p w:rsidR="001325F5" w:rsidRDefault="00342F86" w:rsidP="00342F86">
            <w:pPr>
              <w:pStyle w:val="ListParagraph"/>
              <w:ind w:left="0"/>
            </w:pPr>
            <w:r>
              <w:t>IncidentNo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VariableName</w:t>
            </w:r>
          </w:p>
        </w:tc>
        <w:tc>
          <w:tcPr>
            <w:tcW w:w="1769" w:type="dxa"/>
          </w:tcPr>
          <w:p w:rsidR="001325F5" w:rsidRDefault="00342F86" w:rsidP="002F65B1">
            <w:pPr>
              <w:pStyle w:val="ListParagraph"/>
              <w:ind w:left="0"/>
            </w:pPr>
            <w:r>
              <w:t>VariableInfo</w:t>
            </w:r>
          </w:p>
        </w:tc>
        <w:tc>
          <w:tcPr>
            <w:tcW w:w="2072" w:type="dxa"/>
          </w:tcPr>
          <w:p w:rsidR="001325F5" w:rsidRDefault="001325F5" w:rsidP="002F65B1">
            <w:pPr>
              <w:pStyle w:val="ListParagraph"/>
              <w:ind w:left="0"/>
            </w:pPr>
          </w:p>
        </w:tc>
      </w:tr>
      <w:tr w:rsidR="00342F86" w:rsidTr="00806AC5">
        <w:tc>
          <w:tcPr>
            <w:tcW w:w="2466" w:type="dxa"/>
          </w:tcPr>
          <w:p w:rsidR="00342F86" w:rsidRDefault="00342F86" w:rsidP="002F65B1">
            <w:pPr>
              <w:pStyle w:val="ListParagraph"/>
              <w:ind w:left="0"/>
            </w:pPr>
            <w:r>
              <w:t>SetVariable</w:t>
            </w:r>
          </w:p>
        </w:tc>
        <w:tc>
          <w:tcPr>
            <w:tcW w:w="2617" w:type="dxa"/>
          </w:tcPr>
          <w:p w:rsidR="00342F86" w:rsidRDefault="00342F86" w:rsidP="00342F86">
            <w:pPr>
              <w:pStyle w:val="ListParagraph"/>
              <w:ind w:left="0"/>
            </w:pPr>
            <w:r>
              <w:t>ProcessName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IncidentNo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VariableName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VariableInfo</w:t>
            </w:r>
          </w:p>
        </w:tc>
        <w:tc>
          <w:tcPr>
            <w:tcW w:w="1769" w:type="dxa"/>
          </w:tcPr>
          <w:p w:rsidR="00342F86" w:rsidRDefault="00342F86" w:rsidP="002F65B1">
            <w:pPr>
              <w:pStyle w:val="ListParagraph"/>
              <w:ind w:left="0"/>
            </w:pPr>
          </w:p>
        </w:tc>
        <w:tc>
          <w:tcPr>
            <w:tcW w:w="2072" w:type="dxa"/>
          </w:tcPr>
          <w:p w:rsidR="00342F86" w:rsidRDefault="00342F86" w:rsidP="002F65B1">
            <w:pPr>
              <w:pStyle w:val="ListParagraph"/>
              <w:ind w:left="0"/>
            </w:pPr>
          </w:p>
        </w:tc>
      </w:tr>
      <w:tr w:rsidR="00342F86" w:rsidTr="00806AC5">
        <w:tc>
          <w:tcPr>
            <w:tcW w:w="2466" w:type="dxa"/>
          </w:tcPr>
          <w:p w:rsidR="00342F86" w:rsidRDefault="00342F86" w:rsidP="002F65B1">
            <w:pPr>
              <w:pStyle w:val="ListParagraph"/>
              <w:ind w:left="0"/>
            </w:pPr>
            <w:r>
              <w:t>GetVariableAt</w:t>
            </w:r>
          </w:p>
        </w:tc>
        <w:tc>
          <w:tcPr>
            <w:tcW w:w="2617" w:type="dxa"/>
          </w:tcPr>
          <w:p w:rsidR="00342F86" w:rsidRDefault="00342F86" w:rsidP="00342F86">
            <w:pPr>
              <w:pStyle w:val="ListParagraph"/>
              <w:ind w:left="0"/>
            </w:pPr>
            <w:r>
              <w:t>ProcessName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IncidentNo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VariableName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Row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Col</w:t>
            </w:r>
          </w:p>
        </w:tc>
        <w:tc>
          <w:tcPr>
            <w:tcW w:w="1769" w:type="dxa"/>
          </w:tcPr>
          <w:p w:rsidR="00342F86" w:rsidRDefault="00342F86" w:rsidP="002F65B1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2072" w:type="dxa"/>
          </w:tcPr>
          <w:p w:rsidR="00342F86" w:rsidRDefault="00342F86" w:rsidP="002F65B1">
            <w:pPr>
              <w:pStyle w:val="ListParagraph"/>
              <w:ind w:left="0"/>
            </w:pPr>
          </w:p>
        </w:tc>
      </w:tr>
      <w:tr w:rsidR="00342F86" w:rsidTr="00806AC5">
        <w:tc>
          <w:tcPr>
            <w:tcW w:w="2466" w:type="dxa"/>
          </w:tcPr>
          <w:p w:rsidR="00342F86" w:rsidRDefault="00342F86" w:rsidP="002F65B1">
            <w:pPr>
              <w:pStyle w:val="ListParagraph"/>
              <w:ind w:left="0"/>
            </w:pPr>
            <w:r>
              <w:t>SetVariableAt</w:t>
            </w:r>
          </w:p>
        </w:tc>
        <w:tc>
          <w:tcPr>
            <w:tcW w:w="2617" w:type="dxa"/>
          </w:tcPr>
          <w:p w:rsidR="00342F86" w:rsidRDefault="00342F86" w:rsidP="00342F86">
            <w:pPr>
              <w:pStyle w:val="ListParagraph"/>
              <w:ind w:left="0"/>
            </w:pPr>
            <w:r>
              <w:t>ProcessName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IncidentNo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VariableName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Row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Col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769" w:type="dxa"/>
          </w:tcPr>
          <w:p w:rsidR="00342F86" w:rsidRDefault="00342F86" w:rsidP="002F65B1">
            <w:pPr>
              <w:pStyle w:val="ListParagraph"/>
              <w:ind w:left="0"/>
            </w:pPr>
          </w:p>
        </w:tc>
        <w:tc>
          <w:tcPr>
            <w:tcW w:w="2072" w:type="dxa"/>
          </w:tcPr>
          <w:p w:rsidR="00342F86" w:rsidRDefault="00342F86" w:rsidP="002F65B1">
            <w:pPr>
              <w:pStyle w:val="ListParagraph"/>
              <w:ind w:left="0"/>
            </w:pPr>
          </w:p>
        </w:tc>
      </w:tr>
      <w:tr w:rsidR="00342F86" w:rsidTr="00806AC5">
        <w:tc>
          <w:tcPr>
            <w:tcW w:w="2466" w:type="dxa"/>
          </w:tcPr>
          <w:p w:rsidR="00342F86" w:rsidRDefault="00342F86" w:rsidP="002F65B1">
            <w:pPr>
              <w:pStyle w:val="ListParagraph"/>
              <w:ind w:left="0"/>
            </w:pPr>
            <w:r>
              <w:t>GetVariableValue</w:t>
            </w:r>
          </w:p>
        </w:tc>
        <w:tc>
          <w:tcPr>
            <w:tcW w:w="2617" w:type="dxa"/>
          </w:tcPr>
          <w:p w:rsidR="00342F86" w:rsidRDefault="00342F86" w:rsidP="00342F86">
            <w:pPr>
              <w:pStyle w:val="ListParagraph"/>
              <w:ind w:left="0"/>
            </w:pPr>
            <w:r>
              <w:t>ProcessName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IncidentNo</w:t>
            </w:r>
          </w:p>
          <w:p w:rsidR="00342F86" w:rsidRDefault="00342F86" w:rsidP="00342F86">
            <w:pPr>
              <w:pStyle w:val="ListParagraph"/>
              <w:ind w:left="0"/>
            </w:pPr>
            <w:r>
              <w:t>VariableName</w:t>
            </w:r>
          </w:p>
        </w:tc>
        <w:tc>
          <w:tcPr>
            <w:tcW w:w="1769" w:type="dxa"/>
          </w:tcPr>
          <w:p w:rsidR="00342F86" w:rsidRDefault="00342F86" w:rsidP="002F65B1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2072" w:type="dxa"/>
          </w:tcPr>
          <w:p w:rsidR="00342F86" w:rsidRDefault="00342F86" w:rsidP="002F65B1">
            <w:pPr>
              <w:pStyle w:val="ListParagraph"/>
              <w:ind w:left="0"/>
            </w:pPr>
          </w:p>
        </w:tc>
      </w:tr>
      <w:tr w:rsidR="00342F86" w:rsidTr="00806AC5">
        <w:tc>
          <w:tcPr>
            <w:tcW w:w="2466" w:type="dxa"/>
          </w:tcPr>
          <w:p w:rsidR="00342F86" w:rsidRDefault="00342F86" w:rsidP="002F65B1">
            <w:pPr>
              <w:pStyle w:val="ListParagraph"/>
              <w:ind w:left="0"/>
            </w:pPr>
            <w:r>
              <w:t>SetVariableValue</w:t>
            </w:r>
          </w:p>
        </w:tc>
        <w:tc>
          <w:tcPr>
            <w:tcW w:w="2617" w:type="dxa"/>
          </w:tcPr>
          <w:p w:rsidR="00342F86" w:rsidRDefault="00342F86" w:rsidP="002F65B1">
            <w:pPr>
              <w:pStyle w:val="ListParagraph"/>
              <w:ind w:left="0"/>
            </w:pPr>
            <w:r>
              <w:t>ProcessName</w:t>
            </w:r>
          </w:p>
          <w:p w:rsidR="00342F86" w:rsidRDefault="00342F86" w:rsidP="002F65B1">
            <w:pPr>
              <w:pStyle w:val="ListParagraph"/>
              <w:ind w:left="0"/>
            </w:pPr>
            <w:r>
              <w:t>IncidentNo</w:t>
            </w:r>
          </w:p>
          <w:p w:rsidR="00342F86" w:rsidRDefault="00342F86" w:rsidP="002F65B1">
            <w:pPr>
              <w:pStyle w:val="ListParagraph"/>
              <w:ind w:left="0"/>
            </w:pPr>
            <w:r>
              <w:t>VariableName</w:t>
            </w:r>
          </w:p>
          <w:p w:rsidR="00342F86" w:rsidRDefault="00342F86" w:rsidP="002F65B1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769" w:type="dxa"/>
          </w:tcPr>
          <w:p w:rsidR="00342F86" w:rsidRDefault="00342F86" w:rsidP="002F65B1">
            <w:pPr>
              <w:pStyle w:val="ListParagraph"/>
              <w:ind w:left="0"/>
            </w:pPr>
          </w:p>
        </w:tc>
        <w:tc>
          <w:tcPr>
            <w:tcW w:w="2072" w:type="dxa"/>
          </w:tcPr>
          <w:p w:rsidR="00342F86" w:rsidRDefault="00342F86" w:rsidP="002F65B1">
            <w:pPr>
              <w:pStyle w:val="ListParagraph"/>
              <w:ind w:left="0"/>
            </w:pPr>
          </w:p>
        </w:tc>
      </w:tr>
      <w:tr w:rsidR="002F65B1" w:rsidTr="00806AC5">
        <w:tc>
          <w:tcPr>
            <w:tcW w:w="2466" w:type="dxa"/>
          </w:tcPr>
          <w:p w:rsidR="002F65B1" w:rsidRDefault="002F65B1" w:rsidP="002F65B1">
            <w:pPr>
              <w:pStyle w:val="ListParagraph"/>
              <w:ind w:left="0"/>
            </w:pPr>
            <w:r>
              <w:t>SaveTask</w:t>
            </w:r>
          </w:p>
        </w:tc>
        <w:tc>
          <w:tcPr>
            <w:tcW w:w="2617" w:type="dxa"/>
          </w:tcPr>
          <w:p w:rsidR="002F65B1" w:rsidRDefault="002F65B1" w:rsidP="002F65B1">
            <w:pPr>
              <w:pStyle w:val="ListParagraph"/>
              <w:ind w:left="0"/>
            </w:pPr>
            <w:r>
              <w:t>SessionID</w:t>
            </w:r>
          </w:p>
        </w:tc>
        <w:tc>
          <w:tcPr>
            <w:tcW w:w="1769" w:type="dxa"/>
          </w:tcPr>
          <w:p w:rsidR="002F65B1" w:rsidRDefault="002F65B1" w:rsidP="002F65B1">
            <w:pPr>
              <w:pStyle w:val="ListParagraph"/>
              <w:ind w:left="0"/>
            </w:pPr>
          </w:p>
        </w:tc>
        <w:tc>
          <w:tcPr>
            <w:tcW w:w="2072" w:type="dxa"/>
          </w:tcPr>
          <w:p w:rsidR="002F65B1" w:rsidRDefault="002F65B1" w:rsidP="002F65B1">
            <w:pPr>
              <w:pStyle w:val="ListParagraph"/>
              <w:ind w:left="0"/>
            </w:pPr>
          </w:p>
        </w:tc>
      </w:tr>
    </w:tbl>
    <w:p w:rsidR="004611F5" w:rsidRDefault="004611F5">
      <w:pPr>
        <w:rPr>
          <w:b/>
        </w:rPr>
      </w:pPr>
    </w:p>
    <w:p w:rsidR="00806AC5" w:rsidRDefault="00806AC5" w:rsidP="00806AC5">
      <w:pPr>
        <w:pStyle w:val="Heading1"/>
      </w:pPr>
      <w:bookmarkStart w:id="68" w:name="_Toc311131784"/>
      <w:r>
        <w:t>Properties</w:t>
      </w:r>
      <w:bookmarkEnd w:id="68"/>
      <w:r>
        <w:t xml:space="preserve"> </w:t>
      </w:r>
    </w:p>
    <w:p w:rsidR="009865F7" w:rsidRPr="009865F7" w:rsidRDefault="009865F7" w:rsidP="009865F7">
      <w:r>
        <w:t>(</w:t>
      </w:r>
      <w:proofErr w:type="gramStart"/>
      <w:r>
        <w:t>for</w:t>
      </w:r>
      <w:proofErr w:type="gramEnd"/>
      <w:r>
        <w:t xml:space="preserve"> each property Get/Set method will be written)</w:t>
      </w:r>
    </w:p>
    <w:p w:rsidR="00806AC5" w:rsidRDefault="00806AC5" w:rsidP="00806AC5"/>
    <w:tbl>
      <w:tblPr>
        <w:tblStyle w:val="TableGrid"/>
        <w:tblW w:w="0" w:type="auto"/>
        <w:tblInd w:w="720" w:type="dxa"/>
        <w:tblLook w:val="04A0"/>
      </w:tblPr>
      <w:tblGrid>
        <w:gridCol w:w="2808"/>
        <w:gridCol w:w="2207"/>
        <w:gridCol w:w="2072"/>
      </w:tblGrid>
      <w:tr w:rsidR="00806AC5" w:rsidTr="00806AC5">
        <w:tc>
          <w:tcPr>
            <w:tcW w:w="2808" w:type="dxa"/>
          </w:tcPr>
          <w:p w:rsidR="00806AC5" w:rsidRPr="001F02E6" w:rsidRDefault="00806AC5" w:rsidP="002F65B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Property</w:t>
            </w:r>
          </w:p>
        </w:tc>
        <w:tc>
          <w:tcPr>
            <w:tcW w:w="2207" w:type="dxa"/>
          </w:tcPr>
          <w:p w:rsidR="00806AC5" w:rsidRPr="001F02E6" w:rsidRDefault="00806AC5" w:rsidP="002F65B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072" w:type="dxa"/>
          </w:tcPr>
          <w:p w:rsidR="00806AC5" w:rsidRPr="001F02E6" w:rsidRDefault="00806AC5" w:rsidP="002F65B1">
            <w:pPr>
              <w:pStyle w:val="ListParagraph"/>
              <w:ind w:left="0"/>
              <w:rPr>
                <w:b/>
              </w:rPr>
            </w:pPr>
            <w:r w:rsidRPr="001F02E6">
              <w:rPr>
                <w:b/>
              </w:rPr>
              <w:t>Description</w:t>
            </w:r>
          </w:p>
        </w:tc>
      </w:tr>
      <w:tr w:rsidR="00806AC5" w:rsidTr="00806AC5">
        <w:tc>
          <w:tcPr>
            <w:tcW w:w="2808" w:type="dxa"/>
          </w:tcPr>
          <w:p w:rsidR="00806AC5" w:rsidRDefault="00806AC5" w:rsidP="002F65B1">
            <w:pPr>
              <w:pStyle w:val="ListParagraph"/>
              <w:ind w:left="0"/>
            </w:pPr>
            <w:r>
              <w:t xml:space="preserve">Show Form Toolbar </w:t>
            </w:r>
          </w:p>
        </w:tc>
        <w:tc>
          <w:tcPr>
            <w:tcW w:w="2207" w:type="dxa"/>
          </w:tcPr>
          <w:p w:rsidR="00806AC5" w:rsidRDefault="00806AC5" w:rsidP="002F65B1">
            <w:pPr>
              <w:pStyle w:val="ListParagraph"/>
              <w:ind w:left="0"/>
            </w:pPr>
            <w:r>
              <w:t>Yes|No</w:t>
            </w:r>
          </w:p>
        </w:tc>
        <w:tc>
          <w:tcPr>
            <w:tcW w:w="2072" w:type="dxa"/>
          </w:tcPr>
          <w:p w:rsidR="00806AC5" w:rsidRDefault="00806AC5" w:rsidP="002F65B1">
            <w:pPr>
              <w:pStyle w:val="ListParagraph"/>
              <w:ind w:left="0"/>
            </w:pPr>
          </w:p>
        </w:tc>
      </w:tr>
      <w:tr w:rsidR="00806AC5" w:rsidTr="00806AC5">
        <w:tc>
          <w:tcPr>
            <w:tcW w:w="2808" w:type="dxa"/>
          </w:tcPr>
          <w:p w:rsidR="00806AC5" w:rsidRDefault="00806AC5" w:rsidP="002F65B1">
            <w:pPr>
              <w:pStyle w:val="ListParagraph"/>
              <w:ind w:left="0"/>
            </w:pPr>
            <w:r>
              <w:t>Show Send Button</w:t>
            </w:r>
          </w:p>
        </w:tc>
        <w:tc>
          <w:tcPr>
            <w:tcW w:w="2207" w:type="dxa"/>
          </w:tcPr>
          <w:p w:rsidR="00806AC5" w:rsidRDefault="00806AC5" w:rsidP="002F65B1">
            <w:pPr>
              <w:pStyle w:val="ListParagraph"/>
              <w:ind w:left="0"/>
            </w:pPr>
            <w:r>
              <w:t>Yes|No</w:t>
            </w:r>
          </w:p>
        </w:tc>
        <w:tc>
          <w:tcPr>
            <w:tcW w:w="2072" w:type="dxa"/>
          </w:tcPr>
          <w:p w:rsidR="00806AC5" w:rsidRDefault="00806AC5" w:rsidP="002F65B1">
            <w:pPr>
              <w:pStyle w:val="ListParagraph"/>
              <w:ind w:left="0"/>
            </w:pPr>
          </w:p>
        </w:tc>
      </w:tr>
      <w:tr w:rsidR="002F65B1" w:rsidTr="00806AC5">
        <w:tc>
          <w:tcPr>
            <w:tcW w:w="2808" w:type="dxa"/>
          </w:tcPr>
          <w:p w:rsidR="002F65B1" w:rsidRDefault="002F65B1" w:rsidP="002F65B1">
            <w:pPr>
              <w:pStyle w:val="ListParagraph"/>
              <w:ind w:left="0"/>
            </w:pPr>
            <w:r>
              <w:t>Show Save Button</w:t>
            </w:r>
          </w:p>
        </w:tc>
        <w:tc>
          <w:tcPr>
            <w:tcW w:w="2207" w:type="dxa"/>
          </w:tcPr>
          <w:p w:rsidR="002F65B1" w:rsidRDefault="002F65B1" w:rsidP="002F65B1">
            <w:pPr>
              <w:pStyle w:val="ListParagraph"/>
              <w:ind w:left="0"/>
            </w:pPr>
            <w:r>
              <w:t>Yes|No</w:t>
            </w:r>
          </w:p>
        </w:tc>
        <w:tc>
          <w:tcPr>
            <w:tcW w:w="2072" w:type="dxa"/>
          </w:tcPr>
          <w:p w:rsidR="002F65B1" w:rsidRDefault="002F65B1" w:rsidP="002F65B1">
            <w:pPr>
              <w:pStyle w:val="ListParagraph"/>
              <w:ind w:left="0"/>
            </w:pPr>
          </w:p>
        </w:tc>
      </w:tr>
      <w:tr w:rsidR="00806AC5" w:rsidTr="00806AC5">
        <w:tc>
          <w:tcPr>
            <w:tcW w:w="2808" w:type="dxa"/>
          </w:tcPr>
          <w:p w:rsidR="00806AC5" w:rsidRDefault="00806AC5" w:rsidP="002F65B1">
            <w:pPr>
              <w:pStyle w:val="ListParagraph"/>
              <w:ind w:left="0"/>
            </w:pPr>
            <w:r>
              <w:t>Show Return Button</w:t>
            </w:r>
          </w:p>
        </w:tc>
        <w:tc>
          <w:tcPr>
            <w:tcW w:w="2207" w:type="dxa"/>
          </w:tcPr>
          <w:p w:rsidR="00806AC5" w:rsidRDefault="00806AC5" w:rsidP="002F65B1">
            <w:pPr>
              <w:pStyle w:val="ListParagraph"/>
              <w:ind w:left="0"/>
            </w:pPr>
            <w:r>
              <w:t>Yes|No</w:t>
            </w:r>
          </w:p>
        </w:tc>
        <w:tc>
          <w:tcPr>
            <w:tcW w:w="2072" w:type="dxa"/>
          </w:tcPr>
          <w:p w:rsidR="00806AC5" w:rsidRDefault="00806AC5" w:rsidP="002F65B1">
            <w:pPr>
              <w:pStyle w:val="ListParagraph"/>
              <w:ind w:left="0"/>
            </w:pPr>
          </w:p>
        </w:tc>
      </w:tr>
      <w:tr w:rsidR="00806AC5" w:rsidTr="00806AC5">
        <w:tc>
          <w:tcPr>
            <w:tcW w:w="2808" w:type="dxa"/>
          </w:tcPr>
          <w:p w:rsidR="00806AC5" w:rsidRDefault="00806AC5" w:rsidP="002F65B1">
            <w:pPr>
              <w:pStyle w:val="ListParagraph"/>
              <w:ind w:left="0"/>
            </w:pPr>
            <w:r>
              <w:t>Show Attachment Button</w:t>
            </w:r>
          </w:p>
        </w:tc>
        <w:tc>
          <w:tcPr>
            <w:tcW w:w="2207" w:type="dxa"/>
          </w:tcPr>
          <w:p w:rsidR="00806AC5" w:rsidRDefault="00806AC5" w:rsidP="002F65B1">
            <w:pPr>
              <w:pStyle w:val="ListParagraph"/>
              <w:ind w:left="0"/>
            </w:pPr>
            <w:r>
              <w:t>Yes|No</w:t>
            </w:r>
          </w:p>
        </w:tc>
        <w:tc>
          <w:tcPr>
            <w:tcW w:w="2072" w:type="dxa"/>
          </w:tcPr>
          <w:p w:rsidR="00806AC5" w:rsidRDefault="00806AC5" w:rsidP="002F65B1">
            <w:pPr>
              <w:pStyle w:val="ListParagraph"/>
              <w:ind w:left="0"/>
            </w:pPr>
          </w:p>
        </w:tc>
      </w:tr>
      <w:tr w:rsidR="00806AC5" w:rsidTr="00806AC5">
        <w:tc>
          <w:tcPr>
            <w:tcW w:w="2808" w:type="dxa"/>
          </w:tcPr>
          <w:p w:rsidR="00806AC5" w:rsidRDefault="00806AC5" w:rsidP="002F65B1">
            <w:pPr>
              <w:pStyle w:val="ListParagraph"/>
              <w:ind w:left="0"/>
            </w:pPr>
            <w:r>
              <w:t>Show Notes Button</w:t>
            </w:r>
          </w:p>
        </w:tc>
        <w:tc>
          <w:tcPr>
            <w:tcW w:w="2207" w:type="dxa"/>
          </w:tcPr>
          <w:p w:rsidR="00806AC5" w:rsidRDefault="00806AC5" w:rsidP="002F65B1">
            <w:pPr>
              <w:pStyle w:val="ListParagraph"/>
              <w:ind w:left="0"/>
            </w:pPr>
            <w:r>
              <w:t>Yes|No</w:t>
            </w:r>
          </w:p>
        </w:tc>
        <w:tc>
          <w:tcPr>
            <w:tcW w:w="2072" w:type="dxa"/>
          </w:tcPr>
          <w:p w:rsidR="00806AC5" w:rsidRDefault="00806AC5" w:rsidP="002F65B1">
            <w:pPr>
              <w:pStyle w:val="ListParagraph"/>
              <w:ind w:left="0"/>
            </w:pPr>
          </w:p>
        </w:tc>
      </w:tr>
      <w:tr w:rsidR="00806AC5" w:rsidTr="00806AC5">
        <w:tc>
          <w:tcPr>
            <w:tcW w:w="2808" w:type="dxa"/>
          </w:tcPr>
          <w:p w:rsidR="00806AC5" w:rsidRDefault="00806AC5" w:rsidP="002F65B1">
            <w:pPr>
              <w:pStyle w:val="ListParagraph"/>
              <w:ind w:left="0"/>
            </w:pPr>
            <w:r>
              <w:t>Show Signature Button</w:t>
            </w:r>
          </w:p>
        </w:tc>
        <w:tc>
          <w:tcPr>
            <w:tcW w:w="2207" w:type="dxa"/>
          </w:tcPr>
          <w:p w:rsidR="00806AC5" w:rsidRDefault="00806AC5" w:rsidP="002F65B1">
            <w:pPr>
              <w:pStyle w:val="ListParagraph"/>
              <w:ind w:left="0"/>
            </w:pPr>
            <w:r>
              <w:t>Yes|No</w:t>
            </w:r>
          </w:p>
        </w:tc>
        <w:tc>
          <w:tcPr>
            <w:tcW w:w="2072" w:type="dxa"/>
          </w:tcPr>
          <w:p w:rsidR="00806AC5" w:rsidRDefault="00806AC5" w:rsidP="002F65B1">
            <w:pPr>
              <w:pStyle w:val="ListParagraph"/>
              <w:ind w:left="0"/>
            </w:pPr>
          </w:p>
        </w:tc>
      </w:tr>
      <w:tr w:rsidR="009865F7" w:rsidTr="00806AC5">
        <w:tc>
          <w:tcPr>
            <w:tcW w:w="2808" w:type="dxa"/>
          </w:tcPr>
          <w:p w:rsidR="009865F7" w:rsidRDefault="009865F7" w:rsidP="002F65B1">
            <w:pPr>
              <w:pStyle w:val="ListParagraph"/>
              <w:ind w:left="0"/>
            </w:pPr>
            <w:r>
              <w:t>Show Help Button</w:t>
            </w:r>
          </w:p>
        </w:tc>
        <w:tc>
          <w:tcPr>
            <w:tcW w:w="2207" w:type="dxa"/>
          </w:tcPr>
          <w:p w:rsidR="009865F7" w:rsidRDefault="009865F7" w:rsidP="002F65B1">
            <w:pPr>
              <w:pStyle w:val="ListParagraph"/>
              <w:ind w:left="0"/>
            </w:pPr>
            <w:r>
              <w:t>Yes | No</w:t>
            </w:r>
          </w:p>
        </w:tc>
        <w:tc>
          <w:tcPr>
            <w:tcW w:w="2072" w:type="dxa"/>
          </w:tcPr>
          <w:p w:rsidR="009865F7" w:rsidRDefault="009865F7" w:rsidP="002F65B1">
            <w:pPr>
              <w:pStyle w:val="ListParagraph"/>
              <w:ind w:left="0"/>
            </w:pPr>
          </w:p>
        </w:tc>
      </w:tr>
      <w:tr w:rsidR="00806AC5" w:rsidTr="00806AC5">
        <w:tc>
          <w:tcPr>
            <w:tcW w:w="2808" w:type="dxa"/>
          </w:tcPr>
          <w:p w:rsidR="00806AC5" w:rsidRDefault="00806AC5" w:rsidP="002F65B1">
            <w:pPr>
              <w:pStyle w:val="ListParagraph"/>
              <w:ind w:left="0"/>
            </w:pPr>
            <w:r>
              <w:t>CSS Path</w:t>
            </w:r>
          </w:p>
        </w:tc>
        <w:tc>
          <w:tcPr>
            <w:tcW w:w="2207" w:type="dxa"/>
          </w:tcPr>
          <w:p w:rsidR="00806AC5" w:rsidRDefault="00806AC5" w:rsidP="002F65B1">
            <w:pPr>
              <w:pStyle w:val="ListParagraph"/>
              <w:ind w:left="0"/>
            </w:pPr>
          </w:p>
        </w:tc>
        <w:tc>
          <w:tcPr>
            <w:tcW w:w="2072" w:type="dxa"/>
          </w:tcPr>
          <w:p w:rsidR="00806AC5" w:rsidRDefault="00806AC5" w:rsidP="002F65B1">
            <w:pPr>
              <w:pStyle w:val="ListParagraph"/>
              <w:ind w:left="0"/>
            </w:pPr>
            <w:r>
              <w:t>CSS Path for form toolbar</w:t>
            </w:r>
          </w:p>
        </w:tc>
      </w:tr>
      <w:tr w:rsidR="00806AC5" w:rsidTr="00806AC5">
        <w:tc>
          <w:tcPr>
            <w:tcW w:w="2808" w:type="dxa"/>
          </w:tcPr>
          <w:p w:rsidR="00806AC5" w:rsidRDefault="00806AC5" w:rsidP="002F65B1">
            <w:pPr>
              <w:pStyle w:val="ListParagraph"/>
              <w:ind w:left="0"/>
            </w:pPr>
            <w:r>
              <w:t>Show Toolbar at</w:t>
            </w:r>
          </w:p>
        </w:tc>
        <w:tc>
          <w:tcPr>
            <w:tcW w:w="2207" w:type="dxa"/>
          </w:tcPr>
          <w:p w:rsidR="00806AC5" w:rsidRDefault="00806AC5" w:rsidP="002F65B1">
            <w:pPr>
              <w:pStyle w:val="ListParagraph"/>
              <w:ind w:left="0"/>
            </w:pPr>
            <w:r>
              <w:t xml:space="preserve">Bottom of the page | </w:t>
            </w:r>
          </w:p>
          <w:p w:rsidR="00806AC5" w:rsidRDefault="00806AC5" w:rsidP="002F65B1">
            <w:pPr>
              <w:pStyle w:val="ListParagraph"/>
              <w:ind w:left="0"/>
            </w:pPr>
            <w:r>
              <w:t>Top of the page</w:t>
            </w:r>
          </w:p>
        </w:tc>
        <w:tc>
          <w:tcPr>
            <w:tcW w:w="2072" w:type="dxa"/>
          </w:tcPr>
          <w:p w:rsidR="00806AC5" w:rsidRDefault="00806AC5" w:rsidP="002F65B1">
            <w:pPr>
              <w:pStyle w:val="ListParagraph"/>
              <w:ind w:left="0"/>
            </w:pPr>
          </w:p>
        </w:tc>
      </w:tr>
      <w:tr w:rsidR="009865F7" w:rsidTr="00806AC5">
        <w:tc>
          <w:tcPr>
            <w:tcW w:w="2808" w:type="dxa"/>
          </w:tcPr>
          <w:p w:rsidR="009865F7" w:rsidRDefault="009865F7" w:rsidP="009865F7">
            <w:pPr>
              <w:pStyle w:val="ListParagraph"/>
              <w:ind w:left="0"/>
            </w:pPr>
            <w:r>
              <w:t>Help Path</w:t>
            </w:r>
          </w:p>
        </w:tc>
        <w:tc>
          <w:tcPr>
            <w:tcW w:w="2207" w:type="dxa"/>
          </w:tcPr>
          <w:p w:rsidR="009865F7" w:rsidRDefault="009865F7" w:rsidP="002F65B1">
            <w:pPr>
              <w:pStyle w:val="ListParagraph"/>
              <w:ind w:left="0"/>
            </w:pPr>
          </w:p>
        </w:tc>
        <w:tc>
          <w:tcPr>
            <w:tcW w:w="2072" w:type="dxa"/>
          </w:tcPr>
          <w:p w:rsidR="009865F7" w:rsidRDefault="009865F7" w:rsidP="002F65B1">
            <w:pPr>
              <w:pStyle w:val="ListParagraph"/>
              <w:ind w:left="0"/>
            </w:pPr>
          </w:p>
        </w:tc>
      </w:tr>
      <w:tr w:rsidR="009865F7" w:rsidTr="00806AC5">
        <w:tc>
          <w:tcPr>
            <w:tcW w:w="2808" w:type="dxa"/>
          </w:tcPr>
          <w:p w:rsidR="009865F7" w:rsidRDefault="009865F7" w:rsidP="002F65B1">
            <w:pPr>
              <w:pStyle w:val="ListParagraph"/>
              <w:ind w:left="0"/>
            </w:pPr>
            <w:r>
              <w:t>Attachment path</w:t>
            </w:r>
          </w:p>
        </w:tc>
        <w:tc>
          <w:tcPr>
            <w:tcW w:w="2207" w:type="dxa"/>
          </w:tcPr>
          <w:p w:rsidR="009865F7" w:rsidRDefault="009865F7" w:rsidP="002F65B1">
            <w:pPr>
              <w:pStyle w:val="ListParagraph"/>
              <w:ind w:left="0"/>
            </w:pPr>
          </w:p>
        </w:tc>
        <w:tc>
          <w:tcPr>
            <w:tcW w:w="2072" w:type="dxa"/>
          </w:tcPr>
          <w:p w:rsidR="009865F7" w:rsidRDefault="009865F7" w:rsidP="002F65B1">
            <w:pPr>
              <w:pStyle w:val="ListParagraph"/>
              <w:ind w:left="0"/>
            </w:pPr>
          </w:p>
        </w:tc>
      </w:tr>
      <w:tr w:rsidR="009865F7" w:rsidTr="00806AC5">
        <w:tc>
          <w:tcPr>
            <w:tcW w:w="2808" w:type="dxa"/>
          </w:tcPr>
          <w:p w:rsidR="009865F7" w:rsidRDefault="009865F7" w:rsidP="002F65B1">
            <w:pPr>
              <w:pStyle w:val="ListParagraph"/>
              <w:ind w:left="0"/>
            </w:pPr>
            <w:r>
              <w:t>Buttons Style</w:t>
            </w:r>
          </w:p>
        </w:tc>
        <w:tc>
          <w:tcPr>
            <w:tcW w:w="2207" w:type="dxa"/>
          </w:tcPr>
          <w:p w:rsidR="009865F7" w:rsidRDefault="009865F7" w:rsidP="002F65B1">
            <w:pPr>
              <w:pStyle w:val="ListParagraph"/>
              <w:ind w:left="0"/>
            </w:pPr>
            <w:r>
              <w:t>Link | Push Button</w:t>
            </w:r>
          </w:p>
        </w:tc>
        <w:tc>
          <w:tcPr>
            <w:tcW w:w="2072" w:type="dxa"/>
          </w:tcPr>
          <w:p w:rsidR="009865F7" w:rsidRDefault="009865F7" w:rsidP="002F65B1">
            <w:pPr>
              <w:pStyle w:val="ListParagraph"/>
              <w:ind w:left="0"/>
            </w:pPr>
          </w:p>
        </w:tc>
      </w:tr>
    </w:tbl>
    <w:p w:rsidR="001F02E6" w:rsidRDefault="007E1867" w:rsidP="007E1867">
      <w:pPr>
        <w:pStyle w:val="Heading1"/>
        <w:rPr>
          <w:kern w:val="28"/>
        </w:rPr>
      </w:pPr>
      <w:bookmarkStart w:id="69" w:name="_Toc311131785"/>
      <w:r>
        <w:rPr>
          <w:kern w:val="28"/>
        </w:rPr>
        <w:t>Form Design Time</w:t>
      </w:r>
      <w:bookmarkEnd w:id="69"/>
    </w:p>
    <w:tbl>
      <w:tblPr>
        <w:tblStyle w:val="TableGrid"/>
        <w:tblW w:w="0" w:type="auto"/>
        <w:tblInd w:w="720" w:type="dxa"/>
        <w:tblLook w:val="04A0"/>
      </w:tblPr>
      <w:tblGrid>
        <w:gridCol w:w="2808"/>
        <w:gridCol w:w="2207"/>
      </w:tblGrid>
      <w:tr w:rsidR="007E1867" w:rsidRPr="005D2481" w:rsidTr="002F65B1">
        <w:tc>
          <w:tcPr>
            <w:tcW w:w="2808" w:type="dxa"/>
          </w:tcPr>
          <w:p w:rsidR="007E1867" w:rsidRPr="005D2481" w:rsidRDefault="007E1867" w:rsidP="002F65B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Form Control</w:t>
            </w:r>
          </w:p>
        </w:tc>
        <w:tc>
          <w:tcPr>
            <w:tcW w:w="2207" w:type="dxa"/>
          </w:tcPr>
          <w:p w:rsidR="007E1867" w:rsidRPr="005D2481" w:rsidRDefault="007E1867" w:rsidP="002F65B1">
            <w:pPr>
              <w:pStyle w:val="ListParagraph"/>
              <w:ind w:left="0"/>
              <w:rPr>
                <w:b/>
              </w:rPr>
            </w:pPr>
            <w:r w:rsidRPr="005D2481">
              <w:rPr>
                <w:b/>
              </w:rPr>
              <w:t>Description</w:t>
            </w:r>
          </w:p>
        </w:tc>
      </w:tr>
      <w:tr w:rsidR="007E1867" w:rsidTr="002F65B1">
        <w:tc>
          <w:tcPr>
            <w:tcW w:w="2808" w:type="dxa"/>
          </w:tcPr>
          <w:p w:rsidR="007E1867" w:rsidRDefault="007E1867" w:rsidP="002F65B1">
            <w:pPr>
              <w:pStyle w:val="ListParagraph"/>
              <w:tabs>
                <w:tab w:val="right" w:pos="2592"/>
              </w:tabs>
              <w:ind w:left="0"/>
            </w:pPr>
            <w:r>
              <w:t>FormID</w:t>
            </w:r>
          </w:p>
        </w:tc>
        <w:tc>
          <w:tcPr>
            <w:tcW w:w="2207" w:type="dxa"/>
          </w:tcPr>
          <w:p w:rsidR="007E1867" w:rsidRDefault="007E1867" w:rsidP="002F65B1">
            <w:pPr>
              <w:pStyle w:val="ListParagraph"/>
              <w:ind w:left="0"/>
            </w:pPr>
            <w:r>
              <w:t xml:space="preserve">Show attached documents </w:t>
            </w:r>
          </w:p>
        </w:tc>
      </w:tr>
      <w:tr w:rsidR="007E1867" w:rsidTr="002F65B1">
        <w:tc>
          <w:tcPr>
            <w:tcW w:w="2808" w:type="dxa"/>
          </w:tcPr>
          <w:p w:rsidR="007E1867" w:rsidRDefault="007E1867" w:rsidP="002F65B1">
            <w:pPr>
              <w:pStyle w:val="ListParagraph"/>
              <w:ind w:left="0"/>
            </w:pPr>
            <w:r>
              <w:t>SourceVariable</w:t>
            </w:r>
          </w:p>
        </w:tc>
        <w:tc>
          <w:tcPr>
            <w:tcW w:w="2207" w:type="dxa"/>
          </w:tcPr>
          <w:p w:rsidR="007E1867" w:rsidRDefault="007E1867" w:rsidP="002F65B1">
            <w:pPr>
              <w:pStyle w:val="ListParagraph"/>
              <w:ind w:left="0"/>
            </w:pPr>
            <w:r>
              <w:t>Show list of signature on form</w:t>
            </w:r>
          </w:p>
        </w:tc>
      </w:tr>
      <w:tr w:rsidR="007E1867" w:rsidTr="002F65B1">
        <w:tc>
          <w:tcPr>
            <w:tcW w:w="2808" w:type="dxa"/>
          </w:tcPr>
          <w:p w:rsidR="007E1867" w:rsidRDefault="007E1867" w:rsidP="002F65B1">
            <w:pPr>
              <w:pStyle w:val="ListParagraph"/>
              <w:ind w:left="0"/>
            </w:pPr>
            <w:r>
              <w:t>DestinationVariable</w:t>
            </w:r>
          </w:p>
        </w:tc>
        <w:tc>
          <w:tcPr>
            <w:tcW w:w="2207" w:type="dxa"/>
          </w:tcPr>
          <w:p w:rsidR="007E1867" w:rsidRDefault="007E1867" w:rsidP="002F65B1">
            <w:pPr>
              <w:pStyle w:val="ListParagraph"/>
              <w:ind w:left="0"/>
            </w:pPr>
          </w:p>
        </w:tc>
      </w:tr>
      <w:tr w:rsidR="007E1867" w:rsidTr="002F65B1">
        <w:tc>
          <w:tcPr>
            <w:tcW w:w="2808" w:type="dxa"/>
          </w:tcPr>
          <w:p w:rsidR="007E1867" w:rsidRDefault="007E1867" w:rsidP="002F65B1">
            <w:pPr>
              <w:pStyle w:val="ListParagraph"/>
              <w:ind w:left="0"/>
            </w:pPr>
            <w:r>
              <w:t>ReadOnly</w:t>
            </w:r>
          </w:p>
        </w:tc>
        <w:tc>
          <w:tcPr>
            <w:tcW w:w="2207" w:type="dxa"/>
          </w:tcPr>
          <w:p w:rsidR="007E1867" w:rsidRDefault="007E1867" w:rsidP="002F65B1">
            <w:pPr>
              <w:pStyle w:val="ListParagraph"/>
              <w:ind w:left="0"/>
            </w:pPr>
            <w:r>
              <w:t>Yes|No|Variable</w:t>
            </w:r>
          </w:p>
        </w:tc>
      </w:tr>
      <w:tr w:rsidR="007E1867" w:rsidTr="002F65B1">
        <w:tc>
          <w:tcPr>
            <w:tcW w:w="2808" w:type="dxa"/>
          </w:tcPr>
          <w:p w:rsidR="007E1867" w:rsidRDefault="007E1867" w:rsidP="002F65B1">
            <w:pPr>
              <w:pStyle w:val="ListParagraph"/>
              <w:ind w:left="0"/>
            </w:pPr>
            <w:r>
              <w:t>Enable</w:t>
            </w:r>
          </w:p>
        </w:tc>
        <w:tc>
          <w:tcPr>
            <w:tcW w:w="2207" w:type="dxa"/>
          </w:tcPr>
          <w:p w:rsidR="007E1867" w:rsidRDefault="007E1867" w:rsidP="002F65B1">
            <w:pPr>
              <w:pStyle w:val="ListParagraph"/>
              <w:ind w:left="0"/>
            </w:pPr>
            <w:r>
              <w:t>Yes|No|Variable</w:t>
            </w:r>
          </w:p>
        </w:tc>
      </w:tr>
      <w:tr w:rsidR="007E1867" w:rsidTr="002F65B1">
        <w:tc>
          <w:tcPr>
            <w:tcW w:w="2808" w:type="dxa"/>
          </w:tcPr>
          <w:p w:rsidR="007E1867" w:rsidRDefault="007E1867" w:rsidP="002F65B1">
            <w:pPr>
              <w:pStyle w:val="ListParagraph"/>
              <w:ind w:left="0"/>
            </w:pPr>
            <w:r>
              <w:t>Visible</w:t>
            </w:r>
          </w:p>
        </w:tc>
        <w:tc>
          <w:tcPr>
            <w:tcW w:w="2207" w:type="dxa"/>
          </w:tcPr>
          <w:p w:rsidR="007E1867" w:rsidRDefault="007E1867" w:rsidP="002F65B1">
            <w:pPr>
              <w:pStyle w:val="ListParagraph"/>
              <w:ind w:left="0"/>
            </w:pPr>
            <w:r>
              <w:t>Yes|No|Variable</w:t>
            </w:r>
          </w:p>
        </w:tc>
      </w:tr>
    </w:tbl>
    <w:p w:rsidR="007E1867" w:rsidRPr="007E1867" w:rsidRDefault="007E1867" w:rsidP="007E1867"/>
    <w:p w:rsidR="005D2481" w:rsidRDefault="005D2481" w:rsidP="005D2481">
      <w:pPr>
        <w:pStyle w:val="Heading1"/>
        <w:rPr>
          <w:kern w:val="28"/>
        </w:rPr>
      </w:pPr>
      <w:bookmarkStart w:id="70" w:name="_Toc311131786"/>
      <w:r>
        <w:rPr>
          <w:kern w:val="28"/>
        </w:rPr>
        <w:t>Popup Windows</w:t>
      </w:r>
      <w:bookmarkEnd w:id="70"/>
    </w:p>
    <w:p w:rsidR="005D2481" w:rsidRDefault="005D2481" w:rsidP="005D2481"/>
    <w:tbl>
      <w:tblPr>
        <w:tblStyle w:val="TableGrid"/>
        <w:tblW w:w="0" w:type="auto"/>
        <w:tblInd w:w="720" w:type="dxa"/>
        <w:tblLook w:val="04A0"/>
      </w:tblPr>
      <w:tblGrid>
        <w:gridCol w:w="2808"/>
        <w:gridCol w:w="2207"/>
      </w:tblGrid>
      <w:tr w:rsidR="005D2481" w:rsidTr="002F65B1">
        <w:tc>
          <w:tcPr>
            <w:tcW w:w="2808" w:type="dxa"/>
          </w:tcPr>
          <w:p w:rsidR="005D2481" w:rsidRPr="005D2481" w:rsidRDefault="005D2481" w:rsidP="002F65B1">
            <w:pPr>
              <w:pStyle w:val="ListParagraph"/>
              <w:ind w:left="0"/>
              <w:rPr>
                <w:b/>
              </w:rPr>
            </w:pPr>
            <w:r w:rsidRPr="005D2481">
              <w:rPr>
                <w:b/>
              </w:rPr>
              <w:t>Window</w:t>
            </w:r>
          </w:p>
        </w:tc>
        <w:tc>
          <w:tcPr>
            <w:tcW w:w="2207" w:type="dxa"/>
          </w:tcPr>
          <w:p w:rsidR="005D2481" w:rsidRPr="005D2481" w:rsidRDefault="005D2481" w:rsidP="002F65B1">
            <w:pPr>
              <w:pStyle w:val="ListParagraph"/>
              <w:ind w:left="0"/>
              <w:rPr>
                <w:b/>
              </w:rPr>
            </w:pPr>
            <w:r w:rsidRPr="005D2481">
              <w:rPr>
                <w:b/>
              </w:rPr>
              <w:t>Description</w:t>
            </w:r>
          </w:p>
        </w:tc>
      </w:tr>
      <w:tr w:rsidR="005D2481" w:rsidTr="002F65B1">
        <w:tc>
          <w:tcPr>
            <w:tcW w:w="2808" w:type="dxa"/>
          </w:tcPr>
          <w:p w:rsidR="005D2481" w:rsidRDefault="005D2481" w:rsidP="005D2481">
            <w:pPr>
              <w:pStyle w:val="ListParagraph"/>
              <w:tabs>
                <w:tab w:val="right" w:pos="2592"/>
              </w:tabs>
              <w:ind w:left="0"/>
            </w:pPr>
            <w:r>
              <w:t>Attachments</w:t>
            </w:r>
            <w:r>
              <w:tab/>
            </w:r>
          </w:p>
        </w:tc>
        <w:tc>
          <w:tcPr>
            <w:tcW w:w="2207" w:type="dxa"/>
          </w:tcPr>
          <w:p w:rsidR="005D2481" w:rsidRDefault="005D2481" w:rsidP="002F65B1">
            <w:pPr>
              <w:pStyle w:val="ListParagraph"/>
              <w:ind w:left="0"/>
            </w:pPr>
            <w:r>
              <w:t xml:space="preserve">Show attached documents </w:t>
            </w:r>
          </w:p>
        </w:tc>
      </w:tr>
      <w:tr w:rsidR="005D2481" w:rsidTr="002F65B1">
        <w:tc>
          <w:tcPr>
            <w:tcW w:w="2808" w:type="dxa"/>
          </w:tcPr>
          <w:p w:rsidR="005D2481" w:rsidRDefault="005D2481" w:rsidP="002F65B1">
            <w:pPr>
              <w:pStyle w:val="ListParagraph"/>
              <w:ind w:left="0"/>
            </w:pPr>
            <w:r>
              <w:t>Signatures</w:t>
            </w:r>
          </w:p>
        </w:tc>
        <w:tc>
          <w:tcPr>
            <w:tcW w:w="2207" w:type="dxa"/>
          </w:tcPr>
          <w:p w:rsidR="005D2481" w:rsidRDefault="005D2481" w:rsidP="002F65B1">
            <w:pPr>
              <w:pStyle w:val="ListParagraph"/>
              <w:ind w:left="0"/>
            </w:pPr>
            <w:r>
              <w:t>Show list of signature on form</w:t>
            </w:r>
          </w:p>
        </w:tc>
      </w:tr>
      <w:tr w:rsidR="005D2481" w:rsidTr="002F65B1">
        <w:tc>
          <w:tcPr>
            <w:tcW w:w="2808" w:type="dxa"/>
          </w:tcPr>
          <w:p w:rsidR="005D2481" w:rsidRDefault="005D2481" w:rsidP="002F65B1">
            <w:pPr>
              <w:pStyle w:val="ListParagraph"/>
              <w:ind w:left="0"/>
            </w:pPr>
            <w:r>
              <w:t>Notes</w:t>
            </w:r>
          </w:p>
        </w:tc>
        <w:tc>
          <w:tcPr>
            <w:tcW w:w="2207" w:type="dxa"/>
          </w:tcPr>
          <w:p w:rsidR="005D2481" w:rsidRDefault="005D2481" w:rsidP="002F65B1">
            <w:pPr>
              <w:pStyle w:val="ListParagraph"/>
              <w:ind w:left="0"/>
            </w:pPr>
            <w:r>
              <w:t>Show history of notes</w:t>
            </w:r>
          </w:p>
        </w:tc>
      </w:tr>
      <w:tr w:rsidR="005D2481" w:rsidTr="002F65B1">
        <w:tc>
          <w:tcPr>
            <w:tcW w:w="2808" w:type="dxa"/>
          </w:tcPr>
          <w:p w:rsidR="005D2481" w:rsidRDefault="005D2481" w:rsidP="002F65B1">
            <w:pPr>
              <w:pStyle w:val="ListParagraph"/>
              <w:ind w:left="0"/>
            </w:pPr>
            <w:r>
              <w:t>Help</w:t>
            </w:r>
          </w:p>
        </w:tc>
        <w:tc>
          <w:tcPr>
            <w:tcW w:w="2207" w:type="dxa"/>
          </w:tcPr>
          <w:p w:rsidR="005D2481" w:rsidRDefault="005D2481" w:rsidP="005D2481">
            <w:pPr>
              <w:pStyle w:val="ListParagraph"/>
              <w:ind w:left="0"/>
            </w:pPr>
            <w:r>
              <w:t>Show form help</w:t>
            </w:r>
          </w:p>
        </w:tc>
      </w:tr>
      <w:tr w:rsidR="005D2481" w:rsidTr="002F65B1">
        <w:tc>
          <w:tcPr>
            <w:tcW w:w="2808" w:type="dxa"/>
          </w:tcPr>
          <w:p w:rsidR="005D2481" w:rsidRDefault="005D2481" w:rsidP="002F65B1">
            <w:pPr>
              <w:pStyle w:val="ListParagraph"/>
              <w:ind w:left="0"/>
            </w:pPr>
            <w:r>
              <w:t>Assign Task</w:t>
            </w:r>
          </w:p>
        </w:tc>
        <w:tc>
          <w:tcPr>
            <w:tcW w:w="2207" w:type="dxa"/>
          </w:tcPr>
          <w:p w:rsidR="005D2481" w:rsidRDefault="005D2481" w:rsidP="005D2481">
            <w:pPr>
              <w:pStyle w:val="ListParagraph"/>
              <w:ind w:left="0"/>
            </w:pPr>
            <w:r>
              <w:t>List of users to assign task</w:t>
            </w:r>
          </w:p>
        </w:tc>
      </w:tr>
      <w:tr w:rsidR="005D2481" w:rsidTr="002F65B1">
        <w:tc>
          <w:tcPr>
            <w:tcW w:w="2808" w:type="dxa"/>
          </w:tcPr>
          <w:p w:rsidR="005D2481" w:rsidRDefault="005D2481" w:rsidP="002F65B1">
            <w:pPr>
              <w:pStyle w:val="ListParagraph"/>
              <w:ind w:left="0"/>
            </w:pPr>
            <w:r>
              <w:t xml:space="preserve">Discuss Task </w:t>
            </w:r>
          </w:p>
        </w:tc>
        <w:tc>
          <w:tcPr>
            <w:tcW w:w="2207" w:type="dxa"/>
          </w:tcPr>
          <w:p w:rsidR="005D2481" w:rsidRDefault="005D2481" w:rsidP="005D2481">
            <w:pPr>
              <w:pStyle w:val="ListParagraph"/>
              <w:ind w:left="0"/>
            </w:pPr>
            <w:r>
              <w:t>List of users to discuss current task</w:t>
            </w:r>
          </w:p>
        </w:tc>
      </w:tr>
    </w:tbl>
    <w:p w:rsidR="005D2481" w:rsidRPr="005D2481" w:rsidRDefault="005D2481" w:rsidP="005D2481"/>
    <w:p w:rsidR="00C77D4F" w:rsidRDefault="00F92327" w:rsidP="00C77D4F">
      <w:pPr>
        <w:pStyle w:val="Title"/>
      </w:pPr>
      <w:bookmarkStart w:id="71" w:name="_Toc311131787"/>
      <w:r>
        <w:lastRenderedPageBreak/>
        <w:t xml:space="preserve">5. </w:t>
      </w:r>
      <w:r w:rsidR="00C77D4F">
        <w:t>Configuration (Setting Pages)</w:t>
      </w:r>
      <w:bookmarkEnd w:id="71"/>
    </w:p>
    <w:p w:rsidR="00D52C8C" w:rsidRDefault="00D52C8C" w:rsidP="00C77D4F">
      <w:pPr>
        <w:pStyle w:val="Heading1"/>
      </w:pPr>
      <w:bookmarkStart w:id="72" w:name="_Toc311131788"/>
      <w:r>
        <w:t>Workspaces (For Master Administrator)</w:t>
      </w:r>
      <w:bookmarkEnd w:id="72"/>
    </w:p>
    <w:p w:rsidR="00A43E7B" w:rsidRDefault="00A43E7B" w:rsidP="00EC72D2">
      <w:pPr>
        <w:pStyle w:val="ListParagraph"/>
        <w:numPr>
          <w:ilvl w:val="0"/>
          <w:numId w:val="44"/>
        </w:numPr>
      </w:pPr>
      <w:r>
        <w:t>Toolbar</w:t>
      </w:r>
    </w:p>
    <w:p w:rsidR="00A43E7B" w:rsidRDefault="00A43E7B" w:rsidP="00EC72D2">
      <w:pPr>
        <w:pStyle w:val="ListParagraph"/>
        <w:numPr>
          <w:ilvl w:val="1"/>
          <w:numId w:val="44"/>
        </w:numPr>
      </w:pPr>
      <w:r>
        <w:t>New Workspace</w:t>
      </w:r>
    </w:p>
    <w:p w:rsidR="00A43E7B" w:rsidRDefault="00A43E7B" w:rsidP="00EC72D2">
      <w:pPr>
        <w:pStyle w:val="ListParagraph"/>
        <w:numPr>
          <w:ilvl w:val="1"/>
          <w:numId w:val="44"/>
        </w:numPr>
      </w:pPr>
      <w:r>
        <w:t>Disable</w:t>
      </w:r>
    </w:p>
    <w:p w:rsidR="00A43E7B" w:rsidRDefault="00A43E7B" w:rsidP="00EC72D2">
      <w:pPr>
        <w:pStyle w:val="ListParagraph"/>
        <w:numPr>
          <w:ilvl w:val="1"/>
          <w:numId w:val="44"/>
        </w:numPr>
      </w:pPr>
      <w:r>
        <w:t>Remove</w:t>
      </w:r>
    </w:p>
    <w:p w:rsidR="0018115F" w:rsidRDefault="0018115F" w:rsidP="0018115F">
      <w:pPr>
        <w:pStyle w:val="ListParagraph"/>
        <w:numPr>
          <w:ilvl w:val="0"/>
          <w:numId w:val="44"/>
        </w:numPr>
      </w:pPr>
      <w:r>
        <w:t>BPM Administrator</w:t>
      </w:r>
    </w:p>
    <w:p w:rsidR="0018115F" w:rsidRDefault="0018115F" w:rsidP="0018115F">
      <w:pPr>
        <w:pStyle w:val="ListParagraph"/>
        <w:numPr>
          <w:ilvl w:val="1"/>
          <w:numId w:val="44"/>
        </w:numPr>
      </w:pPr>
      <w:r>
        <w:t>Users</w:t>
      </w:r>
    </w:p>
    <w:p w:rsidR="0018115F" w:rsidRPr="00A43E7B" w:rsidRDefault="0018115F" w:rsidP="0018115F">
      <w:pPr>
        <w:pStyle w:val="ListParagraph"/>
        <w:numPr>
          <w:ilvl w:val="1"/>
          <w:numId w:val="44"/>
        </w:numPr>
      </w:pPr>
      <w:r>
        <w:t>BPM Database Settings</w:t>
      </w:r>
    </w:p>
    <w:p w:rsidR="00D52C8C" w:rsidRDefault="00D52C8C" w:rsidP="00EC72D2">
      <w:pPr>
        <w:pStyle w:val="ListParagraph"/>
        <w:numPr>
          <w:ilvl w:val="0"/>
          <w:numId w:val="43"/>
        </w:numPr>
      </w:pPr>
      <w:r>
        <w:t>Workspace</w:t>
      </w:r>
    </w:p>
    <w:p w:rsidR="0018115F" w:rsidRDefault="0018115F" w:rsidP="0018115F">
      <w:pPr>
        <w:pStyle w:val="ListParagraph"/>
        <w:numPr>
          <w:ilvl w:val="1"/>
          <w:numId w:val="43"/>
        </w:numPr>
      </w:pPr>
      <w:r>
        <w:t>Database</w:t>
      </w:r>
    </w:p>
    <w:p w:rsidR="0018115F" w:rsidRDefault="0018115F" w:rsidP="0018115F">
      <w:pPr>
        <w:pStyle w:val="ListParagraph"/>
        <w:numPr>
          <w:ilvl w:val="2"/>
          <w:numId w:val="43"/>
        </w:numPr>
      </w:pPr>
      <w:r>
        <w:t xml:space="preserve"> Name</w:t>
      </w:r>
    </w:p>
    <w:p w:rsidR="0018115F" w:rsidRDefault="0018115F" w:rsidP="0018115F">
      <w:pPr>
        <w:pStyle w:val="ListParagraph"/>
        <w:numPr>
          <w:ilvl w:val="2"/>
          <w:numId w:val="43"/>
        </w:numPr>
      </w:pPr>
      <w:r>
        <w:t>Workspace Database</w:t>
      </w:r>
    </w:p>
    <w:p w:rsidR="00D52C8C" w:rsidRDefault="00D52C8C" w:rsidP="00EC72D2">
      <w:pPr>
        <w:pStyle w:val="ListParagraph"/>
        <w:numPr>
          <w:ilvl w:val="1"/>
          <w:numId w:val="43"/>
        </w:numPr>
      </w:pPr>
      <w:r>
        <w:t>Customer Information</w:t>
      </w:r>
    </w:p>
    <w:p w:rsidR="00D52C8C" w:rsidRDefault="00D52C8C" w:rsidP="00EC72D2">
      <w:pPr>
        <w:pStyle w:val="ListParagraph"/>
        <w:numPr>
          <w:ilvl w:val="2"/>
          <w:numId w:val="43"/>
        </w:numPr>
      </w:pPr>
      <w:r>
        <w:t>Company</w:t>
      </w:r>
      <w:r w:rsidR="0001282C">
        <w:t xml:space="preserve"> </w:t>
      </w:r>
      <w:r>
        <w:t>Name</w:t>
      </w:r>
    </w:p>
    <w:p w:rsidR="00D52C8C" w:rsidRDefault="00D52C8C" w:rsidP="00EC72D2">
      <w:pPr>
        <w:pStyle w:val="ListParagraph"/>
        <w:numPr>
          <w:ilvl w:val="2"/>
          <w:numId w:val="43"/>
        </w:numPr>
      </w:pPr>
      <w:r>
        <w:t>OfficialAddress1</w:t>
      </w:r>
    </w:p>
    <w:p w:rsidR="00D52C8C" w:rsidRDefault="00D52C8C" w:rsidP="00EC72D2">
      <w:pPr>
        <w:pStyle w:val="ListParagraph"/>
        <w:numPr>
          <w:ilvl w:val="2"/>
          <w:numId w:val="43"/>
        </w:numPr>
      </w:pPr>
      <w:r>
        <w:t>OfficialAddress2</w:t>
      </w:r>
    </w:p>
    <w:p w:rsidR="00D52C8C" w:rsidRDefault="00D52C8C" w:rsidP="00EC72D2">
      <w:pPr>
        <w:pStyle w:val="ListParagraph"/>
        <w:numPr>
          <w:ilvl w:val="2"/>
          <w:numId w:val="43"/>
        </w:numPr>
      </w:pPr>
      <w:r>
        <w:t>City</w:t>
      </w:r>
    </w:p>
    <w:p w:rsidR="00D52C8C" w:rsidRDefault="00D52C8C" w:rsidP="00EC72D2">
      <w:pPr>
        <w:pStyle w:val="ListParagraph"/>
        <w:numPr>
          <w:ilvl w:val="2"/>
          <w:numId w:val="43"/>
        </w:numPr>
      </w:pPr>
      <w:r>
        <w:t>State</w:t>
      </w:r>
    </w:p>
    <w:p w:rsidR="00D52C8C" w:rsidRDefault="00D52C8C" w:rsidP="00EC72D2">
      <w:pPr>
        <w:pStyle w:val="ListParagraph"/>
        <w:numPr>
          <w:ilvl w:val="2"/>
          <w:numId w:val="43"/>
        </w:numPr>
      </w:pPr>
      <w:r>
        <w:t>Country</w:t>
      </w:r>
    </w:p>
    <w:p w:rsidR="00D52C8C" w:rsidRDefault="00D52C8C" w:rsidP="00EC72D2">
      <w:pPr>
        <w:pStyle w:val="ListParagraph"/>
        <w:numPr>
          <w:ilvl w:val="2"/>
          <w:numId w:val="43"/>
        </w:numPr>
      </w:pPr>
      <w:r>
        <w:t>Zip</w:t>
      </w:r>
      <w:r w:rsidR="0001282C">
        <w:t xml:space="preserve"> </w:t>
      </w:r>
      <w:r>
        <w:t>Code</w:t>
      </w:r>
    </w:p>
    <w:p w:rsidR="00D52C8C" w:rsidRDefault="00D52C8C" w:rsidP="00EC72D2">
      <w:pPr>
        <w:pStyle w:val="ListParagraph"/>
        <w:numPr>
          <w:ilvl w:val="2"/>
          <w:numId w:val="43"/>
        </w:numPr>
      </w:pPr>
      <w:r>
        <w:t>Contact</w:t>
      </w:r>
      <w:r w:rsidR="0001282C">
        <w:t xml:space="preserve"> </w:t>
      </w:r>
      <w:r>
        <w:t>Person</w:t>
      </w:r>
      <w:r w:rsidR="0001282C">
        <w:t xml:space="preserve"> </w:t>
      </w:r>
      <w:r>
        <w:t>Name</w:t>
      </w:r>
    </w:p>
    <w:p w:rsidR="00D52C8C" w:rsidRDefault="00D52C8C" w:rsidP="00EC72D2">
      <w:pPr>
        <w:pStyle w:val="ListParagraph"/>
        <w:numPr>
          <w:ilvl w:val="2"/>
          <w:numId w:val="43"/>
        </w:numPr>
      </w:pPr>
      <w:r>
        <w:t>Contact</w:t>
      </w:r>
      <w:r w:rsidR="0001282C">
        <w:t xml:space="preserve"> </w:t>
      </w:r>
      <w:r>
        <w:t>Person</w:t>
      </w:r>
      <w:r w:rsidR="0001282C">
        <w:t xml:space="preserve"> </w:t>
      </w:r>
      <w:r>
        <w:t>Email</w:t>
      </w:r>
    </w:p>
    <w:p w:rsidR="00D52C8C" w:rsidRDefault="00D52C8C" w:rsidP="00EC72D2">
      <w:pPr>
        <w:pStyle w:val="ListParagraph"/>
        <w:numPr>
          <w:ilvl w:val="2"/>
          <w:numId w:val="43"/>
        </w:numPr>
      </w:pPr>
      <w:r>
        <w:t>Contact</w:t>
      </w:r>
      <w:r w:rsidR="0001282C">
        <w:t xml:space="preserve"> </w:t>
      </w:r>
      <w:r>
        <w:t>Person</w:t>
      </w:r>
      <w:r w:rsidR="0001282C">
        <w:t xml:space="preserve"> </w:t>
      </w:r>
      <w:r>
        <w:t>Phone</w:t>
      </w:r>
      <w:r w:rsidR="0001282C">
        <w:t xml:space="preserve"> </w:t>
      </w:r>
      <w:r>
        <w:t>No</w:t>
      </w:r>
    </w:p>
    <w:p w:rsidR="00D52C8C" w:rsidRDefault="00D52C8C" w:rsidP="00EC72D2">
      <w:pPr>
        <w:pStyle w:val="ListParagraph"/>
        <w:numPr>
          <w:ilvl w:val="2"/>
          <w:numId w:val="43"/>
        </w:numPr>
      </w:pPr>
      <w:r>
        <w:t>Official</w:t>
      </w:r>
      <w:r w:rsidR="0001282C">
        <w:t xml:space="preserve"> </w:t>
      </w:r>
      <w:r>
        <w:t>Phone</w:t>
      </w:r>
      <w:r w:rsidR="0001282C">
        <w:t xml:space="preserve"> </w:t>
      </w:r>
      <w:r>
        <w:t>No1</w:t>
      </w:r>
    </w:p>
    <w:p w:rsidR="00D52C8C" w:rsidRDefault="00D52C8C" w:rsidP="00EC72D2">
      <w:pPr>
        <w:pStyle w:val="ListParagraph"/>
        <w:numPr>
          <w:ilvl w:val="2"/>
          <w:numId w:val="43"/>
        </w:numPr>
      </w:pPr>
      <w:r>
        <w:t>Official</w:t>
      </w:r>
      <w:r w:rsidR="0001282C">
        <w:t xml:space="preserve"> </w:t>
      </w:r>
      <w:r>
        <w:t>Phone</w:t>
      </w:r>
      <w:r w:rsidR="0001282C">
        <w:t xml:space="preserve"> </w:t>
      </w:r>
      <w:r>
        <w:t>No2</w:t>
      </w:r>
    </w:p>
    <w:p w:rsidR="0001282C" w:rsidRDefault="0001282C" w:rsidP="00EC72D2">
      <w:pPr>
        <w:pStyle w:val="ListParagraph"/>
        <w:numPr>
          <w:ilvl w:val="1"/>
          <w:numId w:val="43"/>
        </w:numPr>
      </w:pPr>
      <w:r>
        <w:t>Package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Package Type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Deployed At Type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Maintained By Type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Number Of Designer Users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Number Of Administrator Users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Number Of Report Users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Form Builder Access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Web Service Access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Process Repository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Simulation Access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Number Of End Users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lastRenderedPageBreak/>
        <w:t>Email Process Launch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Number Of Transactions Per Day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Account Status Type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Activation Date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Expiry Date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Grace Period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Renewal Due Date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Sales Person Name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Sales Person Contact No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Sales Person Email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Sales Person Address</w:t>
      </w:r>
    </w:p>
    <w:p w:rsidR="0001282C" w:rsidRDefault="0001282C" w:rsidP="00EC72D2">
      <w:pPr>
        <w:pStyle w:val="ListParagraph"/>
        <w:numPr>
          <w:ilvl w:val="1"/>
          <w:numId w:val="43"/>
        </w:numPr>
      </w:pPr>
      <w:r>
        <w:t>Financial Transaction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Transaction Amount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Transaction Currency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Transaction Date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Transaction Medium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Other Details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Accounts Remarks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Receipt Generated Email</w:t>
      </w:r>
    </w:p>
    <w:p w:rsidR="0001282C" w:rsidRDefault="0001282C" w:rsidP="00EC72D2">
      <w:pPr>
        <w:pStyle w:val="ListParagraph"/>
        <w:numPr>
          <w:ilvl w:val="2"/>
          <w:numId w:val="43"/>
        </w:numPr>
      </w:pPr>
      <w:r>
        <w:t>Receipt Generated Courier</w:t>
      </w:r>
    </w:p>
    <w:p w:rsidR="000C0190" w:rsidRDefault="000C0190" w:rsidP="000C0190">
      <w:pPr>
        <w:pStyle w:val="ListParagraph"/>
        <w:numPr>
          <w:ilvl w:val="1"/>
          <w:numId w:val="43"/>
        </w:numPr>
      </w:pPr>
      <w:r>
        <w:t>Database</w:t>
      </w:r>
    </w:p>
    <w:p w:rsidR="000C0190" w:rsidRPr="000C0190" w:rsidRDefault="000C0190" w:rsidP="000C0190">
      <w:pPr>
        <w:pStyle w:val="ListParagraph"/>
        <w:numPr>
          <w:ilvl w:val="2"/>
          <w:numId w:val="43"/>
        </w:numPr>
      </w:pPr>
      <w:r w:rsidRPr="000C0190">
        <w:t xml:space="preserve">Live Database 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Database Server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Database Name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User Name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Password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Database Size</w:t>
      </w:r>
    </w:p>
    <w:p w:rsidR="000C0190" w:rsidRPr="000C0190" w:rsidRDefault="000C0190" w:rsidP="000C0190">
      <w:pPr>
        <w:pStyle w:val="ListParagraph"/>
        <w:numPr>
          <w:ilvl w:val="2"/>
          <w:numId w:val="43"/>
        </w:numPr>
      </w:pPr>
      <w:r w:rsidRPr="000C0190">
        <w:t xml:space="preserve">Simulation Database 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Database Server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Database Name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User Name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Password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Database Size</w:t>
      </w:r>
    </w:p>
    <w:p w:rsidR="000C0190" w:rsidRPr="000C0190" w:rsidRDefault="000C0190" w:rsidP="000C0190">
      <w:pPr>
        <w:pStyle w:val="ListParagraph"/>
        <w:numPr>
          <w:ilvl w:val="2"/>
          <w:numId w:val="43"/>
        </w:numPr>
      </w:pPr>
      <w:r w:rsidRPr="000C0190">
        <w:t>Process Database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 xml:space="preserve">Prefix 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Database Server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Database Name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User Name</w:t>
      </w:r>
    </w:p>
    <w:p w:rsidR="000C0190" w:rsidRPr="000C0190" w:rsidRDefault="000C0190" w:rsidP="000C0190">
      <w:pPr>
        <w:pStyle w:val="ListParagraph"/>
        <w:numPr>
          <w:ilvl w:val="3"/>
          <w:numId w:val="43"/>
        </w:numPr>
      </w:pPr>
      <w:r w:rsidRPr="000C0190">
        <w:t>Password</w:t>
      </w:r>
    </w:p>
    <w:p w:rsidR="000C0190" w:rsidRPr="00D52C8C" w:rsidRDefault="000C0190" w:rsidP="000C0190">
      <w:pPr>
        <w:pStyle w:val="ListParagraph"/>
        <w:numPr>
          <w:ilvl w:val="1"/>
          <w:numId w:val="43"/>
        </w:numPr>
      </w:pPr>
    </w:p>
    <w:p w:rsidR="00C77D4F" w:rsidRDefault="003B6AD8" w:rsidP="00C77D4F">
      <w:pPr>
        <w:pStyle w:val="Heading1"/>
      </w:pPr>
      <w:bookmarkStart w:id="73" w:name="_Toc311131789"/>
      <w:r>
        <w:lastRenderedPageBreak/>
        <w:t>Configuration</w:t>
      </w:r>
      <w:r w:rsidR="00A43E7B">
        <w:t xml:space="preserve"> (For each workspace)</w:t>
      </w:r>
      <w:bookmarkEnd w:id="73"/>
    </w:p>
    <w:p w:rsidR="003B6AD8" w:rsidRDefault="00AE7D23" w:rsidP="003B6AD8">
      <w:pPr>
        <w:pStyle w:val="Heading2"/>
      </w:pPr>
      <w:bookmarkStart w:id="74" w:name="_Toc311131790"/>
      <w:r>
        <w:t>Basic Setting Tab</w:t>
      </w:r>
      <w:bookmarkEnd w:id="74"/>
    </w:p>
    <w:p w:rsidR="00C77D4F" w:rsidRPr="00C77D4F" w:rsidRDefault="00C77D4F" w:rsidP="00C77D4F">
      <w:r>
        <w:t xml:space="preserve">These will come as tab buttons on top and left panel. </w:t>
      </w:r>
    </w:p>
    <w:p w:rsidR="00C77D4F" w:rsidRDefault="00C77D4F" w:rsidP="00EC72D2">
      <w:pPr>
        <w:pStyle w:val="ListParagraph"/>
        <w:numPr>
          <w:ilvl w:val="0"/>
          <w:numId w:val="36"/>
        </w:numPr>
      </w:pPr>
      <w:r>
        <w:t>General Info</w:t>
      </w:r>
      <w:r w:rsidR="00880BF1">
        <w:t>rmation</w:t>
      </w:r>
    </w:p>
    <w:p w:rsidR="00C77D4F" w:rsidRDefault="002E618C" w:rsidP="00EC72D2">
      <w:pPr>
        <w:pStyle w:val="ListParagraph"/>
        <w:numPr>
          <w:ilvl w:val="0"/>
          <w:numId w:val="36"/>
        </w:numPr>
      </w:pPr>
      <w:r>
        <w:t>Database Usage</w:t>
      </w:r>
    </w:p>
    <w:p w:rsidR="00C77D4F" w:rsidRDefault="002E618C" w:rsidP="00EC72D2">
      <w:pPr>
        <w:pStyle w:val="ListParagraph"/>
        <w:numPr>
          <w:ilvl w:val="0"/>
          <w:numId w:val="36"/>
        </w:numPr>
      </w:pPr>
      <w:r>
        <w:t xml:space="preserve">Manage </w:t>
      </w:r>
      <w:r w:rsidR="00F36568">
        <w:t>Services</w:t>
      </w:r>
    </w:p>
    <w:p w:rsidR="00F36568" w:rsidRDefault="002E618C" w:rsidP="00EC72D2">
      <w:pPr>
        <w:pStyle w:val="ListParagraph"/>
        <w:numPr>
          <w:ilvl w:val="0"/>
          <w:numId w:val="36"/>
        </w:numPr>
      </w:pPr>
      <w:r>
        <w:t xml:space="preserve">Working </w:t>
      </w:r>
      <w:r w:rsidR="00F36568">
        <w:t xml:space="preserve">Environment </w:t>
      </w:r>
    </w:p>
    <w:p w:rsidR="00C77D4F" w:rsidRDefault="00C77D4F" w:rsidP="00EC72D2">
      <w:pPr>
        <w:pStyle w:val="ListParagraph"/>
        <w:numPr>
          <w:ilvl w:val="0"/>
          <w:numId w:val="36"/>
        </w:numPr>
      </w:pPr>
      <w:r>
        <w:t xml:space="preserve">System </w:t>
      </w:r>
      <w:r w:rsidR="004F2C6F">
        <w:t>Notifications</w:t>
      </w:r>
    </w:p>
    <w:p w:rsidR="00C076B8" w:rsidRDefault="00C076B8" w:rsidP="00EC72D2">
      <w:pPr>
        <w:pStyle w:val="ListParagraph"/>
        <w:numPr>
          <w:ilvl w:val="0"/>
          <w:numId w:val="36"/>
        </w:numPr>
      </w:pPr>
      <w:r>
        <w:t>Custom Attributes</w:t>
      </w:r>
    </w:p>
    <w:p w:rsidR="00D249B0" w:rsidRDefault="00D249B0" w:rsidP="00EC72D2">
      <w:pPr>
        <w:pStyle w:val="ListParagraph"/>
        <w:numPr>
          <w:ilvl w:val="0"/>
          <w:numId w:val="36"/>
        </w:numPr>
      </w:pPr>
      <w:r>
        <w:t>Processes</w:t>
      </w:r>
    </w:p>
    <w:p w:rsidR="00C77D4F" w:rsidRDefault="00C77D4F" w:rsidP="003B6AD8">
      <w:pPr>
        <w:pStyle w:val="Heading2"/>
      </w:pPr>
      <w:bookmarkStart w:id="75" w:name="_Toc311131791"/>
      <w:r>
        <w:t xml:space="preserve">General </w:t>
      </w:r>
      <w:r w:rsidR="00880BF1">
        <w:t>Information</w:t>
      </w:r>
      <w:bookmarkEnd w:id="75"/>
      <w:r w:rsidR="006E37A9">
        <w:t xml:space="preserve"> </w:t>
      </w:r>
      <w:r w:rsidR="000C0190">
        <w:t xml:space="preserve"> </w:t>
      </w:r>
    </w:p>
    <w:p w:rsidR="006E37A9" w:rsidRPr="006E37A9" w:rsidRDefault="006E37A9" w:rsidP="006E37A9">
      <w:r>
        <w:t xml:space="preserve">Use A_Customer </w:t>
      </w:r>
      <w:r w:rsidR="000C0190">
        <w:t xml:space="preserve">and A_CustomerPackage </w:t>
      </w:r>
      <w:r>
        <w:t>table</w:t>
      </w:r>
      <w:r w:rsidR="000C0190">
        <w:t>s</w:t>
      </w:r>
      <w:r>
        <w:t>. Use CustomerID as Workspace ID</w:t>
      </w:r>
      <w:r w:rsidR="000C0190">
        <w:t xml:space="preserve"> </w:t>
      </w:r>
    </w:p>
    <w:p w:rsidR="000C0190" w:rsidRDefault="000C0190" w:rsidP="000C0190">
      <w:r>
        <w:t>(Readonly)</w:t>
      </w:r>
    </w:p>
    <w:p w:rsidR="00C77D4F" w:rsidRDefault="00C77D4F" w:rsidP="00EC72D2">
      <w:pPr>
        <w:pStyle w:val="ListParagraph"/>
        <w:numPr>
          <w:ilvl w:val="0"/>
          <w:numId w:val="37"/>
        </w:numPr>
      </w:pPr>
      <w:r>
        <w:t>Company Name</w:t>
      </w:r>
    </w:p>
    <w:p w:rsidR="00C77D4F" w:rsidRDefault="00C77D4F" w:rsidP="00EC72D2">
      <w:pPr>
        <w:pStyle w:val="ListParagraph"/>
        <w:numPr>
          <w:ilvl w:val="0"/>
          <w:numId w:val="37"/>
        </w:numPr>
      </w:pPr>
      <w:r>
        <w:t>Package Name</w:t>
      </w:r>
    </w:p>
    <w:p w:rsidR="00C77D4F" w:rsidRDefault="00C77D4F" w:rsidP="00EC72D2">
      <w:pPr>
        <w:pStyle w:val="ListParagraph"/>
        <w:numPr>
          <w:ilvl w:val="0"/>
          <w:numId w:val="37"/>
        </w:numPr>
      </w:pPr>
      <w:r>
        <w:t>Activation Date</w:t>
      </w:r>
    </w:p>
    <w:p w:rsidR="00C77D4F" w:rsidRDefault="00C77D4F" w:rsidP="00EC72D2">
      <w:pPr>
        <w:pStyle w:val="ListParagraph"/>
        <w:numPr>
          <w:ilvl w:val="0"/>
          <w:numId w:val="37"/>
        </w:numPr>
      </w:pPr>
      <w:r>
        <w:t>Expiry Date</w:t>
      </w:r>
    </w:p>
    <w:p w:rsidR="00C77D4F" w:rsidRDefault="00880BF1" w:rsidP="00EC72D2">
      <w:pPr>
        <w:pStyle w:val="ListParagraph"/>
        <w:numPr>
          <w:ilvl w:val="0"/>
          <w:numId w:val="37"/>
        </w:numPr>
      </w:pPr>
      <w:r>
        <w:t>Package Type</w:t>
      </w:r>
    </w:p>
    <w:p w:rsidR="00880BF1" w:rsidRDefault="00880BF1" w:rsidP="00EC72D2">
      <w:pPr>
        <w:pStyle w:val="ListParagraph"/>
        <w:numPr>
          <w:ilvl w:val="0"/>
          <w:numId w:val="37"/>
        </w:numPr>
      </w:pPr>
      <w:r>
        <w:t>Administrator Account</w:t>
      </w:r>
    </w:p>
    <w:p w:rsidR="00880BF1" w:rsidRDefault="00880BF1" w:rsidP="00EC72D2">
      <w:pPr>
        <w:pStyle w:val="ListParagraph"/>
        <w:numPr>
          <w:ilvl w:val="0"/>
          <w:numId w:val="37"/>
        </w:numPr>
      </w:pPr>
      <w:r>
        <w:t>Set Administrator Password</w:t>
      </w:r>
    </w:p>
    <w:p w:rsidR="00880BF1" w:rsidRDefault="00880BF1" w:rsidP="00EC72D2">
      <w:pPr>
        <w:pStyle w:val="ListParagraph"/>
        <w:numPr>
          <w:ilvl w:val="0"/>
          <w:numId w:val="37"/>
        </w:numPr>
      </w:pPr>
      <w:r>
        <w:t xml:space="preserve">Language </w:t>
      </w:r>
      <w:r w:rsidR="00F36568">
        <w:t>–</w:t>
      </w:r>
      <w:r>
        <w:t xml:space="preserve"> English</w:t>
      </w:r>
    </w:p>
    <w:p w:rsidR="00880BF1" w:rsidRDefault="004F2C6F" w:rsidP="003B6AD8">
      <w:pPr>
        <w:pStyle w:val="Heading2"/>
      </w:pPr>
      <w:bookmarkStart w:id="76" w:name="_Toc311131792"/>
      <w:r>
        <w:t>Database</w:t>
      </w:r>
      <w:r w:rsidR="002E618C">
        <w:t xml:space="preserve"> Usage</w:t>
      </w:r>
      <w:bookmarkEnd w:id="76"/>
      <w:r w:rsidR="000C0190">
        <w:t xml:space="preserve"> </w:t>
      </w:r>
    </w:p>
    <w:p w:rsidR="005718AD" w:rsidRPr="005718AD" w:rsidRDefault="005718AD" w:rsidP="005718AD">
      <w:r>
        <w:t>A_CustomerPackage table</w:t>
      </w:r>
    </w:p>
    <w:p w:rsidR="000C0190" w:rsidRDefault="000C0190" w:rsidP="004D11CC">
      <w:pPr>
        <w:pStyle w:val="ListParagraph"/>
        <w:numPr>
          <w:ilvl w:val="0"/>
          <w:numId w:val="48"/>
        </w:numPr>
      </w:pPr>
      <w:r>
        <w:t>Maximum Database Size</w:t>
      </w:r>
    </w:p>
    <w:p w:rsidR="000C0190" w:rsidRDefault="000C0190" w:rsidP="004D11CC">
      <w:pPr>
        <w:pStyle w:val="ListParagraph"/>
        <w:numPr>
          <w:ilvl w:val="1"/>
          <w:numId w:val="48"/>
        </w:numPr>
      </w:pPr>
      <w:r>
        <w:t>Used</w:t>
      </w:r>
    </w:p>
    <w:p w:rsidR="000C0190" w:rsidRDefault="000C0190" w:rsidP="004D11CC">
      <w:pPr>
        <w:pStyle w:val="ListParagraph"/>
        <w:numPr>
          <w:ilvl w:val="1"/>
          <w:numId w:val="48"/>
        </w:numPr>
      </w:pPr>
      <w:r>
        <w:t>Free</w:t>
      </w:r>
    </w:p>
    <w:p w:rsidR="000C0190" w:rsidRDefault="000C0190" w:rsidP="004D11CC">
      <w:pPr>
        <w:pStyle w:val="ListParagraph"/>
        <w:numPr>
          <w:ilvl w:val="0"/>
          <w:numId w:val="48"/>
        </w:numPr>
      </w:pPr>
      <w:r>
        <w:t>Maximum Simulation Database Size</w:t>
      </w:r>
    </w:p>
    <w:p w:rsidR="000C0190" w:rsidRDefault="000C0190" w:rsidP="004D11CC">
      <w:pPr>
        <w:pStyle w:val="ListParagraph"/>
        <w:numPr>
          <w:ilvl w:val="1"/>
          <w:numId w:val="48"/>
        </w:numPr>
      </w:pPr>
      <w:r>
        <w:t>Used</w:t>
      </w:r>
    </w:p>
    <w:p w:rsidR="000C0190" w:rsidRDefault="000C0190" w:rsidP="004D11CC">
      <w:pPr>
        <w:pStyle w:val="ListParagraph"/>
        <w:numPr>
          <w:ilvl w:val="1"/>
          <w:numId w:val="48"/>
        </w:numPr>
      </w:pPr>
      <w:r>
        <w:t>Free</w:t>
      </w:r>
    </w:p>
    <w:p w:rsidR="000C0190" w:rsidRPr="000C0190" w:rsidRDefault="000C0190" w:rsidP="000C0190"/>
    <w:p w:rsidR="00880BF1" w:rsidRDefault="002E618C" w:rsidP="003B6AD8">
      <w:pPr>
        <w:pStyle w:val="Heading2"/>
      </w:pPr>
      <w:bookmarkStart w:id="77" w:name="_Toc311131793"/>
      <w:r>
        <w:t xml:space="preserve">Manage </w:t>
      </w:r>
      <w:r w:rsidR="002F7E17">
        <w:t>Services</w:t>
      </w:r>
      <w:bookmarkEnd w:id="77"/>
    </w:p>
    <w:p w:rsidR="005718AD" w:rsidRPr="005718AD" w:rsidRDefault="005718AD" w:rsidP="005718AD">
      <w:r>
        <w:t>C_Setting table</w:t>
      </w:r>
    </w:p>
    <w:p w:rsidR="00880BF1" w:rsidRDefault="00880BF1" w:rsidP="00EC72D2">
      <w:pPr>
        <w:pStyle w:val="ListParagraph"/>
        <w:numPr>
          <w:ilvl w:val="0"/>
          <w:numId w:val="37"/>
        </w:numPr>
      </w:pPr>
      <w:r>
        <w:t>Maintenance Intervals</w:t>
      </w:r>
    </w:p>
    <w:p w:rsidR="00880BF1" w:rsidRDefault="00880BF1" w:rsidP="00EC72D2">
      <w:pPr>
        <w:pStyle w:val="ListParagraph"/>
        <w:numPr>
          <w:ilvl w:val="1"/>
          <w:numId w:val="37"/>
        </w:numPr>
      </w:pPr>
      <w:r>
        <w:t>Overall Maintenance</w:t>
      </w:r>
    </w:p>
    <w:p w:rsidR="00880BF1" w:rsidRDefault="00880BF1" w:rsidP="00EC72D2">
      <w:pPr>
        <w:pStyle w:val="ListParagraph"/>
        <w:numPr>
          <w:ilvl w:val="1"/>
          <w:numId w:val="37"/>
        </w:numPr>
      </w:pPr>
      <w:r>
        <w:lastRenderedPageBreak/>
        <w:t>Process Auto Launch</w:t>
      </w:r>
    </w:p>
    <w:p w:rsidR="00880BF1" w:rsidRDefault="00880BF1" w:rsidP="00EC72D2">
      <w:pPr>
        <w:pStyle w:val="ListParagraph"/>
        <w:numPr>
          <w:ilvl w:val="1"/>
          <w:numId w:val="37"/>
        </w:numPr>
      </w:pPr>
      <w:r>
        <w:t>Launch Periodic Process</w:t>
      </w:r>
    </w:p>
    <w:p w:rsidR="00880BF1" w:rsidRDefault="00880BF1" w:rsidP="00EC72D2">
      <w:pPr>
        <w:pStyle w:val="ListParagraph"/>
        <w:numPr>
          <w:ilvl w:val="1"/>
          <w:numId w:val="37"/>
        </w:numPr>
      </w:pPr>
      <w:r>
        <w:t>Check for late tasks</w:t>
      </w:r>
    </w:p>
    <w:p w:rsidR="00880BF1" w:rsidRDefault="00880BF1" w:rsidP="00EC72D2">
      <w:pPr>
        <w:pStyle w:val="ListParagraph"/>
        <w:numPr>
          <w:ilvl w:val="1"/>
          <w:numId w:val="37"/>
        </w:numPr>
      </w:pPr>
      <w:r>
        <w:t>Check for assign until expiration</w:t>
      </w:r>
    </w:p>
    <w:p w:rsidR="00880BF1" w:rsidRDefault="00880BF1" w:rsidP="00EC72D2">
      <w:pPr>
        <w:pStyle w:val="ListParagraph"/>
        <w:numPr>
          <w:ilvl w:val="1"/>
          <w:numId w:val="37"/>
        </w:numPr>
      </w:pPr>
      <w:r>
        <w:t>Check for delayed tasks</w:t>
      </w:r>
    </w:p>
    <w:p w:rsidR="00880BF1" w:rsidRDefault="00880BF1" w:rsidP="00EC72D2">
      <w:pPr>
        <w:pStyle w:val="ListParagraph"/>
        <w:numPr>
          <w:ilvl w:val="1"/>
          <w:numId w:val="37"/>
        </w:numPr>
      </w:pPr>
      <w:r>
        <w:t>Check for stuck incidents</w:t>
      </w:r>
    </w:p>
    <w:p w:rsidR="00880BF1" w:rsidRDefault="00880BF1" w:rsidP="00EC72D2">
      <w:pPr>
        <w:pStyle w:val="ListParagraph"/>
        <w:numPr>
          <w:ilvl w:val="1"/>
          <w:numId w:val="37"/>
        </w:numPr>
      </w:pPr>
      <w:r>
        <w:t>Check for email process launch</w:t>
      </w:r>
    </w:p>
    <w:p w:rsidR="00F36568" w:rsidRDefault="00F36568" w:rsidP="00EC72D2">
      <w:pPr>
        <w:pStyle w:val="ListParagraph"/>
        <w:numPr>
          <w:ilvl w:val="1"/>
          <w:numId w:val="37"/>
        </w:numPr>
      </w:pPr>
      <w:r>
        <w:t xml:space="preserve">Check for agent tasks  </w:t>
      </w:r>
    </w:p>
    <w:p w:rsidR="00F36568" w:rsidRDefault="002E618C" w:rsidP="003B6AD8">
      <w:pPr>
        <w:pStyle w:val="Heading2"/>
      </w:pPr>
      <w:bookmarkStart w:id="78" w:name="_Toc311131794"/>
      <w:r>
        <w:t xml:space="preserve">Working </w:t>
      </w:r>
      <w:r w:rsidR="00F36568">
        <w:t>Environment</w:t>
      </w:r>
      <w:bookmarkEnd w:id="78"/>
      <w:r w:rsidR="00F36568">
        <w:t xml:space="preserve"> </w:t>
      </w:r>
    </w:p>
    <w:p w:rsidR="005718AD" w:rsidRPr="005718AD" w:rsidRDefault="005718AD" w:rsidP="005718AD">
      <w:r>
        <w:t>C_Setting and C_DayExclude</w:t>
      </w:r>
    </w:p>
    <w:p w:rsidR="002F7E17" w:rsidRDefault="002F7E17" w:rsidP="00EC72D2">
      <w:pPr>
        <w:pStyle w:val="ListParagraph"/>
        <w:numPr>
          <w:ilvl w:val="0"/>
          <w:numId w:val="37"/>
        </w:numPr>
      </w:pPr>
      <w:r>
        <w:t>Date Time format</w:t>
      </w:r>
    </w:p>
    <w:p w:rsidR="002F7E17" w:rsidRDefault="002F7E17" w:rsidP="00EC72D2">
      <w:pPr>
        <w:pStyle w:val="ListParagraph"/>
        <w:numPr>
          <w:ilvl w:val="0"/>
          <w:numId w:val="37"/>
        </w:numPr>
      </w:pPr>
      <w:r>
        <w:t>Time Zone</w:t>
      </w:r>
    </w:p>
    <w:p w:rsidR="00880BF1" w:rsidRDefault="00880BF1" w:rsidP="00EC72D2">
      <w:pPr>
        <w:pStyle w:val="ListParagraph"/>
        <w:numPr>
          <w:ilvl w:val="0"/>
          <w:numId w:val="37"/>
        </w:numPr>
      </w:pPr>
      <w:r>
        <w:t>Exclusion Days</w:t>
      </w:r>
    </w:p>
    <w:p w:rsidR="00880BF1" w:rsidRDefault="00880BF1" w:rsidP="00EC72D2">
      <w:pPr>
        <w:pStyle w:val="ListParagraph"/>
        <w:numPr>
          <w:ilvl w:val="1"/>
          <w:numId w:val="37"/>
        </w:numPr>
      </w:pPr>
      <w:r>
        <w:t>List of “Month/Day/Year/Description”</w:t>
      </w:r>
    </w:p>
    <w:p w:rsidR="00880BF1" w:rsidRDefault="00880BF1" w:rsidP="00EC72D2">
      <w:pPr>
        <w:pStyle w:val="ListParagraph"/>
        <w:numPr>
          <w:ilvl w:val="1"/>
          <w:numId w:val="37"/>
        </w:numPr>
      </w:pPr>
      <w:r>
        <w:t>Working Hours</w:t>
      </w:r>
    </w:p>
    <w:p w:rsidR="00880BF1" w:rsidRDefault="00880BF1" w:rsidP="00EC72D2">
      <w:pPr>
        <w:pStyle w:val="ListParagraph"/>
        <w:numPr>
          <w:ilvl w:val="1"/>
          <w:numId w:val="37"/>
        </w:numPr>
      </w:pPr>
      <w:r>
        <w:t>Off Days</w:t>
      </w:r>
    </w:p>
    <w:p w:rsidR="00880BF1" w:rsidRDefault="00880BF1" w:rsidP="00EC72D2">
      <w:pPr>
        <w:pStyle w:val="ListParagraph"/>
        <w:numPr>
          <w:ilvl w:val="0"/>
          <w:numId w:val="37"/>
        </w:numPr>
      </w:pPr>
      <w:r>
        <w:t>Delete Completed Tasks</w:t>
      </w:r>
      <w:r w:rsidR="00BE5843">
        <w:t xml:space="preserve"> </w:t>
      </w:r>
    </w:p>
    <w:p w:rsidR="00BE5843" w:rsidRDefault="00BE5843" w:rsidP="00EC72D2">
      <w:pPr>
        <w:pStyle w:val="ListParagraph"/>
        <w:numPr>
          <w:ilvl w:val="1"/>
          <w:numId w:val="37"/>
        </w:numPr>
      </w:pPr>
      <w:r>
        <w:t>N Days</w:t>
      </w:r>
    </w:p>
    <w:p w:rsidR="00BE5843" w:rsidRPr="002E618C" w:rsidRDefault="00BE5843" w:rsidP="00EC72D2">
      <w:pPr>
        <w:pStyle w:val="ListParagraph"/>
        <w:numPr>
          <w:ilvl w:val="0"/>
          <w:numId w:val="37"/>
        </w:numPr>
        <w:rPr>
          <w:strike/>
        </w:rPr>
      </w:pPr>
      <w:r w:rsidRPr="002E618C">
        <w:rPr>
          <w:strike/>
        </w:rPr>
        <w:t>Delete Temporary Files</w:t>
      </w:r>
    </w:p>
    <w:p w:rsidR="00BE5843" w:rsidRDefault="00BE5843" w:rsidP="003B6AD8">
      <w:pPr>
        <w:pStyle w:val="Heading2"/>
      </w:pPr>
      <w:bookmarkStart w:id="79" w:name="_Toc311131795"/>
      <w:r>
        <w:t>S</w:t>
      </w:r>
      <w:r w:rsidR="004F2C6F">
        <w:t>ystem Notifications</w:t>
      </w:r>
      <w:bookmarkEnd w:id="79"/>
    </w:p>
    <w:p w:rsidR="005718AD" w:rsidRPr="005718AD" w:rsidRDefault="005718AD" w:rsidP="005718AD">
      <w:r>
        <w:t>C_Setting, C_EmailPopSettings, C_EmailSMTPSettings</w:t>
      </w:r>
    </w:p>
    <w:p w:rsidR="00BE5843" w:rsidRDefault="00BE5843" w:rsidP="00EC72D2">
      <w:pPr>
        <w:pStyle w:val="ListParagraph"/>
        <w:numPr>
          <w:ilvl w:val="0"/>
          <w:numId w:val="38"/>
        </w:numPr>
      </w:pPr>
      <w:r>
        <w:t>Enable Notifications [Yes|No]</w:t>
      </w:r>
    </w:p>
    <w:p w:rsidR="00BE5843" w:rsidRDefault="00BE5843" w:rsidP="00EC72D2">
      <w:pPr>
        <w:pStyle w:val="ListParagraph"/>
        <w:numPr>
          <w:ilvl w:val="0"/>
          <w:numId w:val="38"/>
        </w:numPr>
      </w:pPr>
      <w:r>
        <w:t>BPM Manager Email address</w:t>
      </w:r>
      <w:r w:rsidR="002E618C">
        <w:t xml:space="preserve"> (bpm@company.com)</w:t>
      </w:r>
    </w:p>
    <w:p w:rsidR="00BE5843" w:rsidRDefault="00BE5843" w:rsidP="00EC72D2">
      <w:pPr>
        <w:pStyle w:val="ListParagraph"/>
        <w:numPr>
          <w:ilvl w:val="0"/>
          <w:numId w:val="38"/>
        </w:numPr>
      </w:pPr>
      <w:r>
        <w:t>SMTP Settings</w:t>
      </w:r>
    </w:p>
    <w:p w:rsidR="00BE5843" w:rsidRDefault="00BE5843" w:rsidP="00EC72D2">
      <w:pPr>
        <w:pStyle w:val="ListParagraph"/>
        <w:numPr>
          <w:ilvl w:val="1"/>
          <w:numId w:val="38"/>
        </w:numPr>
      </w:pPr>
      <w:r>
        <w:t>User Name</w:t>
      </w:r>
    </w:p>
    <w:p w:rsidR="00BE5843" w:rsidRDefault="00BE5843" w:rsidP="00EC72D2">
      <w:pPr>
        <w:pStyle w:val="ListParagraph"/>
        <w:numPr>
          <w:ilvl w:val="1"/>
          <w:numId w:val="38"/>
        </w:numPr>
      </w:pPr>
      <w:r>
        <w:t>Password</w:t>
      </w:r>
    </w:p>
    <w:p w:rsidR="00BE5843" w:rsidRDefault="00BE5843" w:rsidP="00EC72D2">
      <w:pPr>
        <w:pStyle w:val="ListParagraph"/>
        <w:numPr>
          <w:ilvl w:val="1"/>
          <w:numId w:val="38"/>
        </w:numPr>
      </w:pPr>
      <w:r>
        <w:t>SMTP Server</w:t>
      </w:r>
    </w:p>
    <w:p w:rsidR="00BE5843" w:rsidRDefault="00BE5843" w:rsidP="00EC72D2">
      <w:pPr>
        <w:pStyle w:val="ListParagraph"/>
        <w:numPr>
          <w:ilvl w:val="1"/>
          <w:numId w:val="38"/>
        </w:numPr>
      </w:pPr>
      <w:r>
        <w:t>Port</w:t>
      </w:r>
    </w:p>
    <w:p w:rsidR="00BE5843" w:rsidRDefault="00BE5843" w:rsidP="00EC72D2">
      <w:pPr>
        <w:pStyle w:val="ListParagraph"/>
        <w:numPr>
          <w:ilvl w:val="1"/>
          <w:numId w:val="38"/>
        </w:numPr>
      </w:pPr>
      <w:r>
        <w:t>Connection [TLS|SSL|Unsecure]</w:t>
      </w:r>
    </w:p>
    <w:p w:rsidR="00BE5843" w:rsidRDefault="00BE5843" w:rsidP="00EC72D2">
      <w:pPr>
        <w:pStyle w:val="ListParagraph"/>
        <w:numPr>
          <w:ilvl w:val="0"/>
          <w:numId w:val="38"/>
        </w:numPr>
      </w:pPr>
      <w:r>
        <w:t>POP3 Settings</w:t>
      </w:r>
    </w:p>
    <w:p w:rsidR="00BE5843" w:rsidRDefault="00BE5843" w:rsidP="00EC72D2">
      <w:pPr>
        <w:pStyle w:val="ListParagraph"/>
        <w:numPr>
          <w:ilvl w:val="1"/>
          <w:numId w:val="38"/>
        </w:numPr>
      </w:pPr>
      <w:r>
        <w:t>Email Address</w:t>
      </w:r>
    </w:p>
    <w:p w:rsidR="00BE5843" w:rsidRDefault="00BE5843" w:rsidP="00EC72D2">
      <w:pPr>
        <w:pStyle w:val="ListParagraph"/>
        <w:numPr>
          <w:ilvl w:val="1"/>
          <w:numId w:val="38"/>
        </w:numPr>
      </w:pPr>
      <w:r>
        <w:t>User Name</w:t>
      </w:r>
    </w:p>
    <w:p w:rsidR="00BE5843" w:rsidRDefault="00BE5843" w:rsidP="00EC72D2">
      <w:pPr>
        <w:pStyle w:val="ListParagraph"/>
        <w:numPr>
          <w:ilvl w:val="1"/>
          <w:numId w:val="38"/>
        </w:numPr>
      </w:pPr>
      <w:r>
        <w:t>Password</w:t>
      </w:r>
    </w:p>
    <w:p w:rsidR="00BE5843" w:rsidRDefault="00BE5843" w:rsidP="00EC72D2">
      <w:pPr>
        <w:pStyle w:val="ListParagraph"/>
        <w:numPr>
          <w:ilvl w:val="1"/>
          <w:numId w:val="38"/>
        </w:numPr>
      </w:pPr>
      <w:r>
        <w:t>POP Server</w:t>
      </w:r>
    </w:p>
    <w:p w:rsidR="00BE5843" w:rsidRDefault="00BE5843" w:rsidP="00EC72D2">
      <w:pPr>
        <w:pStyle w:val="ListParagraph"/>
        <w:numPr>
          <w:ilvl w:val="1"/>
          <w:numId w:val="38"/>
        </w:numPr>
      </w:pPr>
      <w:r>
        <w:t>Port</w:t>
      </w:r>
    </w:p>
    <w:p w:rsidR="00BE5843" w:rsidRDefault="00BE5843" w:rsidP="00EC72D2">
      <w:pPr>
        <w:pStyle w:val="ListParagraph"/>
        <w:numPr>
          <w:ilvl w:val="1"/>
          <w:numId w:val="38"/>
        </w:numPr>
      </w:pPr>
      <w:r>
        <w:t>Leave Copy on server</w:t>
      </w:r>
    </w:p>
    <w:p w:rsidR="00BE5843" w:rsidRDefault="00BE5843" w:rsidP="00EC72D2">
      <w:pPr>
        <w:pStyle w:val="ListParagraph"/>
        <w:numPr>
          <w:ilvl w:val="1"/>
          <w:numId w:val="38"/>
        </w:numPr>
      </w:pPr>
      <w:r>
        <w:t>Use SSL</w:t>
      </w:r>
    </w:p>
    <w:p w:rsidR="00C076B8" w:rsidRDefault="00C076B8" w:rsidP="00C076B8">
      <w:pPr>
        <w:pStyle w:val="Heading2"/>
      </w:pPr>
      <w:bookmarkStart w:id="80" w:name="_Toc311131796"/>
      <w:r>
        <w:lastRenderedPageBreak/>
        <w:t>Custom Attributes</w:t>
      </w:r>
      <w:bookmarkEnd w:id="80"/>
    </w:p>
    <w:p w:rsidR="00C076B8" w:rsidRDefault="005718AD" w:rsidP="00C076B8">
      <w:pPr>
        <w:pStyle w:val="ListParagraph"/>
        <w:numPr>
          <w:ilvl w:val="0"/>
          <w:numId w:val="38"/>
        </w:numPr>
      </w:pPr>
      <w:r>
        <w:t>C_WorkSpaceCustomAttribute</w:t>
      </w:r>
      <w:r w:rsidR="00C076B8">
        <w:t>Attribute Type</w:t>
      </w:r>
      <w:r w:rsidR="00FE5B87">
        <w:t xml:space="preserve"> (Drop down)</w:t>
      </w:r>
    </w:p>
    <w:p w:rsidR="00C076B8" w:rsidRDefault="00C076B8" w:rsidP="00C076B8">
      <w:pPr>
        <w:pStyle w:val="ListParagraph"/>
        <w:numPr>
          <w:ilvl w:val="1"/>
          <w:numId w:val="38"/>
        </w:numPr>
      </w:pPr>
      <w:r>
        <w:t>Workspace</w:t>
      </w:r>
    </w:p>
    <w:p w:rsidR="00C076B8" w:rsidRDefault="00C076B8" w:rsidP="00C076B8">
      <w:pPr>
        <w:pStyle w:val="ListParagraph"/>
        <w:numPr>
          <w:ilvl w:val="1"/>
          <w:numId w:val="38"/>
        </w:numPr>
      </w:pPr>
      <w:r>
        <w:t>Process</w:t>
      </w:r>
      <w:r w:rsidR="0018115F">
        <w:t>es</w:t>
      </w:r>
    </w:p>
    <w:p w:rsidR="00C076B8" w:rsidRDefault="0018115F" w:rsidP="00C076B8">
      <w:pPr>
        <w:pStyle w:val="ListParagraph"/>
        <w:numPr>
          <w:ilvl w:val="1"/>
          <w:numId w:val="38"/>
        </w:numPr>
      </w:pPr>
      <w:r>
        <w:t>Activities</w:t>
      </w:r>
    </w:p>
    <w:p w:rsidR="009A531E" w:rsidRDefault="009A531E" w:rsidP="00C076B8">
      <w:pPr>
        <w:pStyle w:val="ListParagraph"/>
        <w:numPr>
          <w:ilvl w:val="1"/>
          <w:numId w:val="38"/>
        </w:numPr>
      </w:pPr>
      <w:r>
        <w:t>Variables</w:t>
      </w:r>
    </w:p>
    <w:p w:rsidR="00C076B8" w:rsidRDefault="00C076B8" w:rsidP="00C076B8">
      <w:pPr>
        <w:pStyle w:val="ListParagraph"/>
        <w:numPr>
          <w:ilvl w:val="1"/>
          <w:numId w:val="38"/>
        </w:numPr>
      </w:pPr>
      <w:r>
        <w:t>Organization Chart</w:t>
      </w:r>
      <w:r w:rsidR="0018115F">
        <w:t>s</w:t>
      </w:r>
    </w:p>
    <w:p w:rsidR="00C076B8" w:rsidRDefault="00C076B8" w:rsidP="00C076B8">
      <w:pPr>
        <w:pStyle w:val="ListParagraph"/>
        <w:numPr>
          <w:ilvl w:val="1"/>
          <w:numId w:val="38"/>
        </w:numPr>
      </w:pPr>
      <w:r>
        <w:t>User</w:t>
      </w:r>
      <w:r w:rsidR="0018115F">
        <w:t>s</w:t>
      </w:r>
    </w:p>
    <w:p w:rsidR="00C076B8" w:rsidRDefault="00C076B8" w:rsidP="00C076B8">
      <w:pPr>
        <w:pStyle w:val="ListParagraph"/>
        <w:numPr>
          <w:ilvl w:val="1"/>
          <w:numId w:val="38"/>
        </w:numPr>
      </w:pPr>
      <w:r>
        <w:t>Group</w:t>
      </w:r>
      <w:r w:rsidR="0018115F">
        <w:t>s</w:t>
      </w:r>
    </w:p>
    <w:p w:rsidR="009A531E" w:rsidRDefault="009A531E" w:rsidP="00C076B8">
      <w:pPr>
        <w:pStyle w:val="ListParagraph"/>
        <w:numPr>
          <w:ilvl w:val="1"/>
          <w:numId w:val="38"/>
        </w:numPr>
      </w:pPr>
      <w:r>
        <w:t>Group Members</w:t>
      </w:r>
    </w:p>
    <w:p w:rsidR="00C076B8" w:rsidRDefault="00C076B8" w:rsidP="00C076B8">
      <w:pPr>
        <w:pStyle w:val="ListParagraph"/>
        <w:numPr>
          <w:ilvl w:val="0"/>
          <w:numId w:val="38"/>
        </w:numPr>
      </w:pPr>
      <w:r>
        <w:t>Attribute Name</w:t>
      </w:r>
    </w:p>
    <w:p w:rsidR="0018115F" w:rsidRDefault="0018115F" w:rsidP="00C076B8">
      <w:pPr>
        <w:pStyle w:val="ListParagraph"/>
        <w:numPr>
          <w:ilvl w:val="0"/>
          <w:numId w:val="38"/>
        </w:numPr>
      </w:pPr>
      <w:r>
        <w:t>Default Value</w:t>
      </w:r>
    </w:p>
    <w:p w:rsidR="003B6AD8" w:rsidRDefault="003B6AD8" w:rsidP="00D249B0">
      <w:pPr>
        <w:pStyle w:val="Heading2"/>
      </w:pPr>
      <w:bookmarkStart w:id="81" w:name="_Toc311131797"/>
      <w:r>
        <w:t>Processes</w:t>
      </w:r>
      <w:bookmarkEnd w:id="81"/>
    </w:p>
    <w:p w:rsidR="00D249B0" w:rsidRDefault="00D249B0" w:rsidP="00D249B0">
      <w:r>
        <w:t>Action Buttons:</w:t>
      </w:r>
    </w:p>
    <w:p w:rsidR="005718AD" w:rsidRDefault="005718AD" w:rsidP="00D249B0">
      <w:r>
        <w:t>D_Process</w:t>
      </w:r>
    </w:p>
    <w:p w:rsidR="003B6AD8" w:rsidRDefault="003B6AD8" w:rsidP="00EC72D2">
      <w:pPr>
        <w:pStyle w:val="ListParagraph"/>
        <w:numPr>
          <w:ilvl w:val="0"/>
          <w:numId w:val="39"/>
        </w:numPr>
      </w:pPr>
      <w:r>
        <w:t>Publish Process</w:t>
      </w:r>
    </w:p>
    <w:p w:rsidR="003B6AD8" w:rsidRDefault="003B6AD8" w:rsidP="00EC72D2">
      <w:pPr>
        <w:pStyle w:val="ListParagraph"/>
        <w:numPr>
          <w:ilvl w:val="0"/>
          <w:numId w:val="39"/>
        </w:numPr>
      </w:pPr>
      <w:r>
        <w:t>Disable Process</w:t>
      </w:r>
    </w:p>
    <w:p w:rsidR="003B6AD8" w:rsidRDefault="003B6AD8" w:rsidP="00EC72D2">
      <w:pPr>
        <w:pStyle w:val="ListParagraph"/>
        <w:numPr>
          <w:ilvl w:val="0"/>
          <w:numId w:val="39"/>
        </w:numPr>
      </w:pPr>
      <w:r>
        <w:t>Remove Process</w:t>
      </w:r>
    </w:p>
    <w:p w:rsidR="003B6AD8" w:rsidRDefault="003B6AD8" w:rsidP="003B6AD8">
      <w:pPr>
        <w:ind w:left="360"/>
      </w:pPr>
      <w:r>
        <w:t>List will show following columns:</w:t>
      </w:r>
    </w:p>
    <w:p w:rsidR="00D249B0" w:rsidRDefault="00D249B0" w:rsidP="00EC72D2">
      <w:pPr>
        <w:pStyle w:val="ListParagraph"/>
        <w:numPr>
          <w:ilvl w:val="0"/>
          <w:numId w:val="40"/>
        </w:numPr>
      </w:pPr>
      <w:r>
        <w:t>Selection Check box</w:t>
      </w:r>
    </w:p>
    <w:p w:rsidR="003B6AD8" w:rsidRDefault="003B6AD8" w:rsidP="00EC72D2">
      <w:pPr>
        <w:pStyle w:val="ListParagraph"/>
        <w:numPr>
          <w:ilvl w:val="0"/>
          <w:numId w:val="40"/>
        </w:numPr>
      </w:pPr>
      <w:r>
        <w:t>Process Name</w:t>
      </w:r>
    </w:p>
    <w:p w:rsidR="003B6AD8" w:rsidRDefault="003B6AD8" w:rsidP="00EC72D2">
      <w:pPr>
        <w:pStyle w:val="ListParagraph"/>
        <w:numPr>
          <w:ilvl w:val="0"/>
          <w:numId w:val="40"/>
        </w:numPr>
      </w:pPr>
      <w:r>
        <w:t>Version No</w:t>
      </w:r>
    </w:p>
    <w:p w:rsidR="003B6AD8" w:rsidRDefault="003B6AD8" w:rsidP="00EC72D2">
      <w:pPr>
        <w:pStyle w:val="ListParagraph"/>
        <w:numPr>
          <w:ilvl w:val="0"/>
          <w:numId w:val="40"/>
        </w:numPr>
      </w:pPr>
      <w:r>
        <w:t>Status</w:t>
      </w:r>
    </w:p>
    <w:p w:rsidR="003B6AD8" w:rsidRDefault="003B6AD8" w:rsidP="00D249B0">
      <w:pPr>
        <w:pStyle w:val="Heading2"/>
      </w:pPr>
      <w:bookmarkStart w:id="82" w:name="_Toc311131798"/>
      <w:r>
        <w:t>Event Viewer</w:t>
      </w:r>
      <w:bookmarkEnd w:id="82"/>
    </w:p>
    <w:p w:rsidR="00603408" w:rsidRPr="00603408" w:rsidRDefault="00603408" w:rsidP="00603408">
      <w:r>
        <w:t>This will come under the main tab of “System Messages and log”</w:t>
      </w:r>
    </w:p>
    <w:p w:rsidR="005718AD" w:rsidRPr="005718AD" w:rsidRDefault="005718AD" w:rsidP="005718AD">
      <w:r>
        <w:t>C_</w:t>
      </w:r>
      <w:proofErr w:type="gramStart"/>
      <w:r>
        <w:t>WorkspaceLog, …</w:t>
      </w:r>
      <w:proofErr w:type="gramEnd"/>
    </w:p>
    <w:p w:rsidR="00D249B0" w:rsidRDefault="00D249B0" w:rsidP="00D249B0">
      <w:r>
        <w:t>Event Type drop down list</w:t>
      </w:r>
    </w:p>
    <w:p w:rsidR="003B6AD8" w:rsidRDefault="003B6AD8" w:rsidP="00EC72D2">
      <w:pPr>
        <w:pStyle w:val="ListParagraph"/>
        <w:numPr>
          <w:ilvl w:val="0"/>
          <w:numId w:val="41"/>
        </w:numPr>
      </w:pPr>
      <w:r>
        <w:t>Configuration</w:t>
      </w:r>
    </w:p>
    <w:p w:rsidR="003B6AD8" w:rsidRDefault="003B6AD8" w:rsidP="00EC72D2">
      <w:pPr>
        <w:pStyle w:val="ListParagraph"/>
        <w:numPr>
          <w:ilvl w:val="0"/>
          <w:numId w:val="41"/>
        </w:numPr>
      </w:pPr>
      <w:r>
        <w:t>Design</w:t>
      </w:r>
    </w:p>
    <w:p w:rsidR="003B6AD8" w:rsidRDefault="003B6AD8" w:rsidP="00EC72D2">
      <w:pPr>
        <w:pStyle w:val="ListParagraph"/>
        <w:numPr>
          <w:ilvl w:val="0"/>
          <w:numId w:val="41"/>
        </w:numPr>
      </w:pPr>
      <w:r>
        <w:t>Execution</w:t>
      </w:r>
    </w:p>
    <w:p w:rsidR="003B6AD8" w:rsidRDefault="003B6AD8" w:rsidP="00EC72D2">
      <w:pPr>
        <w:pStyle w:val="ListParagraph"/>
        <w:numPr>
          <w:ilvl w:val="0"/>
          <w:numId w:val="41"/>
        </w:numPr>
      </w:pPr>
      <w:r>
        <w:t>Simulation</w:t>
      </w:r>
    </w:p>
    <w:p w:rsidR="003B6AD8" w:rsidRDefault="003B6AD8" w:rsidP="00EC72D2">
      <w:pPr>
        <w:pStyle w:val="ListParagraph"/>
        <w:numPr>
          <w:ilvl w:val="0"/>
          <w:numId w:val="41"/>
        </w:numPr>
      </w:pPr>
      <w:r>
        <w:t>Organization Chart</w:t>
      </w:r>
    </w:p>
    <w:p w:rsidR="00E96629" w:rsidRDefault="00E96629" w:rsidP="00EC72D2">
      <w:pPr>
        <w:pStyle w:val="ListParagraph"/>
        <w:numPr>
          <w:ilvl w:val="0"/>
          <w:numId w:val="41"/>
        </w:numPr>
      </w:pPr>
      <w:r>
        <w:t xml:space="preserve">Clear </w:t>
      </w:r>
    </w:p>
    <w:p w:rsidR="00E96629" w:rsidRDefault="00E96629" w:rsidP="00EC72D2">
      <w:pPr>
        <w:pStyle w:val="ListParagraph"/>
        <w:numPr>
          <w:ilvl w:val="0"/>
          <w:numId w:val="41"/>
        </w:numPr>
      </w:pPr>
      <w:r>
        <w:t>Save</w:t>
      </w:r>
    </w:p>
    <w:p w:rsidR="003B6AD8" w:rsidRDefault="00D249B0" w:rsidP="003B6AD8">
      <w:r>
        <w:lastRenderedPageBreak/>
        <w:t>Table</w:t>
      </w:r>
      <w:r w:rsidR="003B6AD8">
        <w:t xml:space="preserve"> will show following columns:</w:t>
      </w:r>
    </w:p>
    <w:p w:rsidR="003B6AD8" w:rsidRDefault="00E96629" w:rsidP="00EC72D2">
      <w:pPr>
        <w:pStyle w:val="ListParagraph"/>
        <w:numPr>
          <w:ilvl w:val="0"/>
          <w:numId w:val="42"/>
        </w:numPr>
      </w:pPr>
      <w:r>
        <w:t>Type [Error|Information|Warning]</w:t>
      </w:r>
    </w:p>
    <w:p w:rsidR="00E96629" w:rsidRDefault="00E96629" w:rsidP="00EC72D2">
      <w:pPr>
        <w:pStyle w:val="ListParagraph"/>
        <w:numPr>
          <w:ilvl w:val="0"/>
          <w:numId w:val="42"/>
        </w:numPr>
      </w:pPr>
      <w:r>
        <w:t xml:space="preserve">Time </w:t>
      </w:r>
    </w:p>
    <w:p w:rsidR="00E96629" w:rsidRDefault="00E96629" w:rsidP="00EC72D2">
      <w:pPr>
        <w:pStyle w:val="ListParagraph"/>
        <w:numPr>
          <w:ilvl w:val="0"/>
          <w:numId w:val="42"/>
        </w:numPr>
      </w:pPr>
      <w:r>
        <w:t>Source</w:t>
      </w:r>
    </w:p>
    <w:p w:rsidR="00E96629" w:rsidRPr="003B6AD8" w:rsidRDefault="00E96629" w:rsidP="00EC72D2">
      <w:pPr>
        <w:pStyle w:val="ListParagraph"/>
        <w:numPr>
          <w:ilvl w:val="0"/>
          <w:numId w:val="42"/>
        </w:numPr>
      </w:pPr>
      <w:r>
        <w:t>Description</w:t>
      </w:r>
    </w:p>
    <w:p w:rsidR="003B6AD8" w:rsidRPr="003B6AD8" w:rsidRDefault="003B6AD8" w:rsidP="003B6AD8"/>
    <w:p w:rsidR="003B6AD8" w:rsidRPr="003B6AD8" w:rsidRDefault="003B6AD8" w:rsidP="003B6AD8"/>
    <w:p w:rsidR="003B6AD8" w:rsidRPr="003B6AD8" w:rsidRDefault="003B6AD8" w:rsidP="003B6AD8">
      <w:pPr>
        <w:ind w:left="360"/>
      </w:pPr>
    </w:p>
    <w:p w:rsidR="00BE5843" w:rsidRDefault="00BE5843" w:rsidP="00BE5843"/>
    <w:p w:rsidR="00880BF1" w:rsidRDefault="00880BF1" w:rsidP="00880BF1"/>
    <w:p w:rsidR="00C77D4F" w:rsidRPr="00C77D4F" w:rsidRDefault="00C77D4F" w:rsidP="00C77D4F"/>
    <w:p w:rsidR="00C77D4F" w:rsidRPr="00C77D4F" w:rsidRDefault="00C77D4F" w:rsidP="00C77D4F"/>
    <w:p w:rsidR="00C77D4F" w:rsidRDefault="00C77D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14182A" w:rsidRDefault="0014182A">
      <w:pPr>
        <w:rPr>
          <w:ins w:id="83" w:author="Bilal Manzoor" w:date="2011-12-08T17:49:00Z"/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ins w:id="84" w:author="Bilal Manzoor" w:date="2011-12-08T17:49:00Z">
        <w:r>
          <w:br w:type="page"/>
        </w:r>
      </w:ins>
    </w:p>
    <w:p w:rsidR="00862EBA" w:rsidRDefault="00F92327" w:rsidP="004611F5">
      <w:pPr>
        <w:pStyle w:val="Title"/>
      </w:pPr>
      <w:bookmarkStart w:id="85" w:name="_Toc311131799"/>
      <w:r>
        <w:lastRenderedPageBreak/>
        <w:t xml:space="preserve">6. </w:t>
      </w:r>
      <w:r w:rsidR="004611F5">
        <w:t>Database Structure</w:t>
      </w:r>
      <w:bookmarkEnd w:id="85"/>
    </w:p>
    <w:p w:rsidR="0018115F" w:rsidRDefault="0018115F" w:rsidP="0018115F">
      <w:r>
        <w:t>On creation of workspace all tables will be created.</w:t>
      </w:r>
    </w:p>
    <w:p w:rsidR="00BC5A56" w:rsidRDefault="00BC5A56" w:rsidP="00BC5A56">
      <w:pPr>
        <w:pStyle w:val="Heading1"/>
      </w:pPr>
      <w:bookmarkStart w:id="86" w:name="_Toc311131800"/>
      <w:r>
        <w:t>Configuration</w:t>
      </w:r>
      <w:bookmarkEnd w:id="86"/>
    </w:p>
    <w:p w:rsidR="00BC5A56" w:rsidRDefault="00BC5A56" w:rsidP="00BC5A56">
      <w:pPr>
        <w:pStyle w:val="Heading2"/>
      </w:pPr>
      <w:bookmarkStart w:id="87" w:name="_Toc311131801"/>
      <w:r>
        <w:t>C_DayExclude</w:t>
      </w:r>
      <w:bookmarkEnd w:id="87"/>
    </w:p>
    <w:tbl>
      <w:tblPr>
        <w:tblStyle w:val="TableGrid"/>
        <w:tblW w:w="0" w:type="auto"/>
        <w:tblLook w:val="04A0"/>
      </w:tblPr>
      <w:tblGrid>
        <w:gridCol w:w="4788"/>
        <w:gridCol w:w="4770"/>
      </w:tblGrid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DayExcludeID</w:t>
            </w:r>
          </w:p>
        </w:tc>
        <w:tc>
          <w:tcPr>
            <w:tcW w:w="4770" w:type="dxa"/>
          </w:tcPr>
          <w:p w:rsidR="00BC5A56" w:rsidRPr="00D161E8" w:rsidRDefault="00BC5A56" w:rsidP="00AF02D5">
            <w:del w:id="88" w:author="workplains" w:date="2011-12-08T15:59:00Z">
              <w:r w:rsidRPr="00D161E8" w:rsidDel="003D0E66">
                <w:delText>nvarchar(50)</w:delText>
              </w:r>
            </w:del>
            <w:ins w:id="89" w:author="workplains" w:date="2011-12-08T15:59:00Z">
              <w:r w:rsidR="003D0E66">
                <w:t>int</w:t>
              </w:r>
            </w:ins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WorkSpaceID</w:t>
            </w:r>
          </w:p>
        </w:tc>
        <w:tc>
          <w:tcPr>
            <w:tcW w:w="4770" w:type="dxa"/>
          </w:tcPr>
          <w:p w:rsidR="00BC5A56" w:rsidRPr="00D161E8" w:rsidRDefault="00BC5A56" w:rsidP="00AF02D5">
            <w:del w:id="90" w:author="workplains" w:date="2011-12-08T15:59:00Z">
              <w:r w:rsidRPr="00D161E8" w:rsidDel="003D0E66">
                <w:delText>nvarchar(50)</w:delText>
              </w:r>
            </w:del>
            <w:ins w:id="91" w:author="workplains" w:date="2011-12-08T15:59:00Z">
              <w:r w:rsidR="003D0E66">
                <w:t>int</w:t>
              </w:r>
            </w:ins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Day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Month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Year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Date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datetime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Description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nvarchar(128)</w:t>
            </w:r>
          </w:p>
        </w:tc>
      </w:tr>
    </w:tbl>
    <w:p w:rsidR="00BC5A56" w:rsidRDefault="00BC5A56" w:rsidP="00BC5A56">
      <w:r>
        <w:tab/>
      </w:r>
      <w:r>
        <w:tab/>
      </w:r>
    </w:p>
    <w:p w:rsidR="00BC5A56" w:rsidRDefault="00BC5A56" w:rsidP="00BC5A56">
      <w:pPr>
        <w:pStyle w:val="Heading2"/>
      </w:pPr>
      <w:bookmarkStart w:id="92" w:name="_Toc311131802"/>
      <w:r>
        <w:t>C_Filter</w:t>
      </w:r>
      <w:bookmarkEnd w:id="92"/>
    </w:p>
    <w:tbl>
      <w:tblPr>
        <w:tblStyle w:val="TableGrid"/>
        <w:tblW w:w="0" w:type="auto"/>
        <w:tblLook w:val="04A0"/>
      </w:tblPr>
      <w:tblGrid>
        <w:gridCol w:w="4788"/>
        <w:gridCol w:w="4770"/>
      </w:tblGrid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FilterID</w:t>
            </w:r>
          </w:p>
        </w:tc>
        <w:tc>
          <w:tcPr>
            <w:tcW w:w="4770" w:type="dxa"/>
          </w:tcPr>
          <w:p w:rsidR="00BC5A56" w:rsidRPr="00D161E8" w:rsidRDefault="00BC5A56" w:rsidP="00AF02D5">
            <w:del w:id="93" w:author="workplains" w:date="2011-12-08T16:00:00Z">
              <w:r w:rsidRPr="00D161E8" w:rsidDel="003D0E66">
                <w:delText>nvarchar(50)</w:delText>
              </w:r>
            </w:del>
            <w:ins w:id="94" w:author="workplains" w:date="2011-12-08T16:00:00Z">
              <w:r w:rsidR="003D0E66">
                <w:t>int</w:t>
              </w:r>
            </w:ins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WorkSpaceID</w:t>
            </w:r>
          </w:p>
        </w:tc>
        <w:tc>
          <w:tcPr>
            <w:tcW w:w="4770" w:type="dxa"/>
          </w:tcPr>
          <w:p w:rsidR="00BC5A56" w:rsidRPr="00D161E8" w:rsidRDefault="00BC5A56" w:rsidP="00AF02D5">
            <w:del w:id="95" w:author="workplains" w:date="2011-12-08T16:01:00Z">
              <w:r w:rsidRPr="00D161E8" w:rsidDel="003D0E66">
                <w:delText>nvarchar(50)</w:delText>
              </w:r>
            </w:del>
            <w:ins w:id="96" w:author="workplains" w:date="2011-12-08T16:01:00Z">
              <w:r w:rsidR="003D0E66">
                <w:t>int</w:t>
              </w:r>
            </w:ins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FilterName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nvarchar(50)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CustomQuery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nvarchar(128)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Process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nvarchar(128)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Initiator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nvarchar(128)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StartIncident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nvarchar(128)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EndIncident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nvarchar(128)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StartDate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datetime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EndDate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datetime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Active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Completed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721783">
        <w:tc>
          <w:tcPr>
            <w:tcW w:w="4788" w:type="dxa"/>
          </w:tcPr>
          <w:p w:rsidR="00BC5A56" w:rsidRPr="00D161E8" w:rsidRDefault="00BC5A56" w:rsidP="00AF02D5">
            <w:r w:rsidRPr="00D161E8">
              <w:t>Terminated</w:t>
            </w:r>
          </w:p>
        </w:tc>
        <w:tc>
          <w:tcPr>
            <w:tcW w:w="4770" w:type="dxa"/>
          </w:tcPr>
          <w:p w:rsidR="00BC5A56" w:rsidRPr="00D161E8" w:rsidRDefault="00BC5A56" w:rsidP="00AF02D5">
            <w:r w:rsidRPr="00D161E8">
              <w:t>int</w:t>
            </w:r>
          </w:p>
        </w:tc>
      </w:tr>
    </w:tbl>
    <w:p w:rsidR="00BC5A56" w:rsidRDefault="00BC5A56" w:rsidP="00BC5A56">
      <w:r>
        <w:tab/>
      </w:r>
      <w:r>
        <w:tab/>
      </w:r>
    </w:p>
    <w:p w:rsidR="00BC5A56" w:rsidRDefault="00BC5A56" w:rsidP="00BC5A56">
      <w:pPr>
        <w:pStyle w:val="Heading2"/>
      </w:pPr>
      <w:bookmarkStart w:id="97" w:name="_Toc311131803"/>
      <w:r>
        <w:t>C_Setting</w:t>
      </w:r>
      <w:bookmarkEnd w:id="97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SettingID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98" w:author="workplains" w:date="2011-12-08T16:03:00Z">
              <w:r w:rsidRPr="00D161E8" w:rsidDel="003D0E66">
                <w:delText>nvarchar(50)</w:delText>
              </w:r>
            </w:del>
            <w:ins w:id="99" w:author="workplains" w:date="2011-12-08T16:03:00Z">
              <w:r w:rsidR="003D0E66">
                <w:t>int</w:t>
              </w:r>
            </w:ins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WorkSpaceID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100" w:author="workplains" w:date="2011-12-08T16:03:00Z">
              <w:r w:rsidRPr="00D161E8" w:rsidDel="003D0E66">
                <w:delText>nvarchar(50)</w:delText>
              </w:r>
            </w:del>
            <w:ins w:id="101" w:author="workplains" w:date="2011-12-08T16:03:00Z">
              <w:r w:rsidR="003D0E66">
                <w:t>int</w:t>
              </w:r>
            </w:ins>
          </w:p>
        </w:tc>
      </w:tr>
      <w:tr w:rsidR="00BC175F" w:rsidRPr="00D161E8" w:rsidTr="00AF02D5">
        <w:tc>
          <w:tcPr>
            <w:tcW w:w="4788" w:type="dxa"/>
          </w:tcPr>
          <w:p w:rsidR="00BC175F" w:rsidRPr="00D161E8" w:rsidRDefault="00BC175F" w:rsidP="00AF02D5">
            <w:del w:id="102" w:author="workplains" w:date="2011-12-08T16:07:00Z">
              <w:r w:rsidDel="003D0E66">
                <w:delText>DateTimeFormat</w:delText>
              </w:r>
            </w:del>
          </w:p>
        </w:tc>
        <w:tc>
          <w:tcPr>
            <w:tcW w:w="4788" w:type="dxa"/>
          </w:tcPr>
          <w:p w:rsidR="00BC175F" w:rsidRPr="00D161E8" w:rsidRDefault="00BC175F" w:rsidP="00AF02D5">
            <w:del w:id="103" w:author="workplains" w:date="2011-12-08T16:07:00Z">
              <w:r w:rsidRPr="00D161E8" w:rsidDel="003D0E66">
                <w:delText>nvarchar(50)</w:delText>
              </w:r>
            </w:del>
          </w:p>
        </w:tc>
      </w:tr>
      <w:tr w:rsidR="00BC175F" w:rsidRPr="00D161E8" w:rsidTr="00AF02D5">
        <w:tc>
          <w:tcPr>
            <w:tcW w:w="4788" w:type="dxa"/>
          </w:tcPr>
          <w:p w:rsidR="00BC175F" w:rsidRPr="00D161E8" w:rsidRDefault="00BC175F" w:rsidP="00AF02D5">
            <w:del w:id="104" w:author="workplains" w:date="2011-12-08T16:07:00Z">
              <w:r w:rsidDel="003D0E66">
                <w:delText>TimeZone</w:delText>
              </w:r>
            </w:del>
          </w:p>
        </w:tc>
        <w:tc>
          <w:tcPr>
            <w:tcW w:w="4788" w:type="dxa"/>
          </w:tcPr>
          <w:p w:rsidR="00BC175F" w:rsidRPr="00D161E8" w:rsidRDefault="00BC175F" w:rsidP="00AF02D5">
            <w:del w:id="105" w:author="workplains" w:date="2011-12-08T16:07:00Z">
              <w:r w:rsidRPr="00D161E8" w:rsidDel="003D0E66">
                <w:delText>nvarchar(50)</w:delText>
              </w:r>
            </w:del>
          </w:p>
        </w:tc>
      </w:tr>
      <w:tr w:rsidR="00BC175F" w:rsidRPr="00D161E8" w:rsidTr="00AF02D5">
        <w:tc>
          <w:tcPr>
            <w:tcW w:w="4788" w:type="dxa"/>
          </w:tcPr>
          <w:p w:rsidR="00BC175F" w:rsidRPr="00D161E8" w:rsidRDefault="00BC175F" w:rsidP="00AF02D5">
            <w:del w:id="106" w:author="workplains" w:date="2011-12-08T16:08:00Z">
              <w:r w:rsidDel="003D0E66">
                <w:delText>WorkhoursStart</w:delText>
              </w:r>
            </w:del>
          </w:p>
        </w:tc>
        <w:tc>
          <w:tcPr>
            <w:tcW w:w="4788" w:type="dxa"/>
          </w:tcPr>
          <w:p w:rsidR="00BC175F" w:rsidRPr="00D161E8" w:rsidRDefault="00BC175F" w:rsidP="00AF02D5">
            <w:del w:id="107" w:author="workplains" w:date="2011-12-08T16:08:00Z">
              <w:r w:rsidRPr="00D161E8" w:rsidDel="003D0E66">
                <w:delText>nvarchar(50)</w:delText>
              </w:r>
            </w:del>
          </w:p>
        </w:tc>
      </w:tr>
      <w:tr w:rsidR="00BC175F" w:rsidRPr="00D161E8" w:rsidTr="00AF02D5">
        <w:tc>
          <w:tcPr>
            <w:tcW w:w="4788" w:type="dxa"/>
          </w:tcPr>
          <w:p w:rsidR="00BC175F" w:rsidRPr="00D161E8" w:rsidRDefault="00BC175F" w:rsidP="00AF02D5">
            <w:del w:id="108" w:author="workplains" w:date="2011-12-08T16:08:00Z">
              <w:r w:rsidDel="003D0E66">
                <w:delText>WorkhoursEnd</w:delText>
              </w:r>
            </w:del>
          </w:p>
        </w:tc>
        <w:tc>
          <w:tcPr>
            <w:tcW w:w="4788" w:type="dxa"/>
          </w:tcPr>
          <w:p w:rsidR="00BC175F" w:rsidRPr="00D161E8" w:rsidRDefault="00BC175F" w:rsidP="00AF02D5">
            <w:del w:id="109" w:author="workplains" w:date="2011-12-08T16:08:00Z">
              <w:r w:rsidRPr="00D161E8" w:rsidDel="003D0E66">
                <w:delText>nvarchar(50)</w:delText>
              </w:r>
            </w:del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EDatabase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nvarchar(256)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SDatabase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nvarchar(256)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MaintenanceInterval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AutoLaunchInterval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lastRenderedPageBreak/>
              <w:t>DeleteCompletedTasks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DeleteArchivedTasks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BPMManagerEmail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nvarchar(128)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EnableNotification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Del="00C0729A" w:rsidTr="00AF02D5">
        <w:trPr>
          <w:del w:id="110" w:author="Bilal Manzoor" w:date="2011-12-08T18:13:00Z"/>
        </w:trPr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11" w:author="Bilal Manzoor" w:date="2011-12-08T18:13:00Z"/>
              </w:rPr>
            </w:pPr>
          </w:p>
        </w:tc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12" w:author="Bilal Manzoor" w:date="2011-12-08T18:13:00Z"/>
              </w:rPr>
            </w:pPr>
          </w:p>
        </w:tc>
      </w:tr>
      <w:tr w:rsidR="00BC5A56" w:rsidRPr="00D161E8" w:rsidDel="00C0729A" w:rsidTr="00AF02D5">
        <w:trPr>
          <w:del w:id="113" w:author="Bilal Manzoor" w:date="2011-12-08T18:13:00Z"/>
        </w:trPr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14" w:author="Bilal Manzoor" w:date="2011-12-08T18:13:00Z"/>
              </w:rPr>
            </w:pPr>
          </w:p>
        </w:tc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15" w:author="Bilal Manzoor" w:date="2011-12-08T18:13:00Z"/>
              </w:rPr>
            </w:pPr>
          </w:p>
        </w:tc>
      </w:tr>
      <w:tr w:rsidR="00BC5A56" w:rsidRPr="00D161E8" w:rsidDel="00C0729A" w:rsidTr="00AF02D5">
        <w:trPr>
          <w:del w:id="116" w:author="Bilal Manzoor" w:date="2011-12-08T18:13:00Z"/>
        </w:trPr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17" w:author="Bilal Manzoor" w:date="2011-12-08T18:13:00Z"/>
              </w:rPr>
            </w:pPr>
          </w:p>
        </w:tc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18" w:author="Bilal Manzoor" w:date="2011-12-08T18:13:00Z"/>
              </w:rPr>
            </w:pPr>
          </w:p>
        </w:tc>
      </w:tr>
      <w:tr w:rsidR="00BC5A56" w:rsidRPr="00D161E8" w:rsidDel="00C0729A" w:rsidTr="00AF02D5">
        <w:trPr>
          <w:del w:id="119" w:author="Bilal Manzoor" w:date="2011-12-08T18:13:00Z"/>
        </w:trPr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20" w:author="Bilal Manzoor" w:date="2011-12-08T18:13:00Z"/>
              </w:rPr>
            </w:pPr>
          </w:p>
        </w:tc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21" w:author="Bilal Manzoor" w:date="2011-12-08T18:13:00Z"/>
              </w:rPr>
            </w:pPr>
          </w:p>
        </w:tc>
      </w:tr>
      <w:tr w:rsidR="00BC5A56" w:rsidRPr="00D161E8" w:rsidDel="00C0729A" w:rsidTr="00AF02D5">
        <w:trPr>
          <w:del w:id="122" w:author="Bilal Manzoor" w:date="2011-12-08T18:13:00Z"/>
        </w:trPr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23" w:author="Bilal Manzoor" w:date="2011-12-08T18:13:00Z"/>
              </w:rPr>
            </w:pPr>
          </w:p>
        </w:tc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24" w:author="Bilal Manzoor" w:date="2011-12-08T18:13:00Z"/>
              </w:rPr>
            </w:pPr>
          </w:p>
        </w:tc>
      </w:tr>
      <w:tr w:rsidR="00BC5A56" w:rsidRPr="00D161E8" w:rsidDel="00C0729A" w:rsidTr="00AF02D5">
        <w:trPr>
          <w:del w:id="125" w:author="Bilal Manzoor" w:date="2011-12-08T18:13:00Z"/>
        </w:trPr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26" w:author="Bilal Manzoor" w:date="2011-12-08T18:13:00Z"/>
              </w:rPr>
            </w:pPr>
          </w:p>
        </w:tc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27" w:author="Bilal Manzoor" w:date="2011-12-08T18:13:00Z"/>
              </w:rPr>
            </w:pPr>
          </w:p>
        </w:tc>
      </w:tr>
      <w:tr w:rsidR="00BC5A56" w:rsidRPr="00D161E8" w:rsidDel="00C0729A" w:rsidTr="00AF02D5">
        <w:trPr>
          <w:del w:id="128" w:author="Bilal Manzoor" w:date="2011-12-08T18:13:00Z"/>
        </w:trPr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29" w:author="Bilal Manzoor" w:date="2011-12-08T18:13:00Z"/>
              </w:rPr>
            </w:pPr>
          </w:p>
        </w:tc>
        <w:tc>
          <w:tcPr>
            <w:tcW w:w="4788" w:type="dxa"/>
          </w:tcPr>
          <w:p w:rsidR="00BC5A56" w:rsidRPr="00D161E8" w:rsidDel="00C0729A" w:rsidRDefault="00BC5A56" w:rsidP="00AF02D5">
            <w:pPr>
              <w:rPr>
                <w:del w:id="130" w:author="Bilal Manzoor" w:date="2011-12-08T18:13:00Z"/>
              </w:rPr>
            </w:pP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WeekOffDays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nvarchar(20)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AgentInvokeInterval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AgentFailInterval</w:t>
            </w:r>
          </w:p>
        </w:tc>
        <w:tc>
          <w:tcPr>
            <w:tcW w:w="4788" w:type="dxa"/>
          </w:tcPr>
          <w:p w:rsidR="00BC5A56" w:rsidRPr="00D161E8" w:rsidRDefault="007A5996" w:rsidP="00AF02D5">
            <w:del w:id="131" w:author="Bilal Manzoor" w:date="2011-12-08T18:14:00Z">
              <w:r w:rsidRPr="00D161E8" w:rsidDel="00C0729A">
                <w:delText>I</w:delText>
              </w:r>
              <w:r w:rsidR="00BC5A56" w:rsidRPr="00D161E8" w:rsidDel="00C0729A">
                <w:delText>nt</w:delText>
              </w:r>
            </w:del>
            <w:ins w:id="132" w:author="Bilal Manzoor" w:date="2011-12-08T18:14:00Z">
              <w:r w:rsidR="00C0729A">
                <w:t>int</w:t>
              </w:r>
            </w:ins>
          </w:p>
        </w:tc>
      </w:tr>
      <w:tr w:rsidR="007A5996" w:rsidRPr="00D161E8" w:rsidTr="00AF02D5">
        <w:tc>
          <w:tcPr>
            <w:tcW w:w="4788" w:type="dxa"/>
          </w:tcPr>
          <w:p w:rsidR="007A5996" w:rsidRPr="00D161E8" w:rsidRDefault="007A5996" w:rsidP="00AF02D5">
            <w:r>
              <w:t>EnableTracking</w:t>
            </w:r>
          </w:p>
        </w:tc>
        <w:tc>
          <w:tcPr>
            <w:tcW w:w="4788" w:type="dxa"/>
          </w:tcPr>
          <w:p w:rsidR="007A5996" w:rsidRPr="00D161E8" w:rsidRDefault="007A5996" w:rsidP="00AF02D5">
            <w:del w:id="133" w:author="workplains" w:date="2011-12-08T16:11:00Z">
              <w:r w:rsidDel="00A30E06">
                <w:delText>Boolean</w:delText>
              </w:r>
            </w:del>
            <w:ins w:id="134" w:author="workplains" w:date="2011-12-08T16:11:00Z">
              <w:r w:rsidR="00A30E06">
                <w:t>bit</w:t>
              </w:r>
            </w:ins>
          </w:p>
        </w:tc>
      </w:tr>
      <w:tr w:rsidR="007A5996" w:rsidRPr="00D161E8" w:rsidTr="00AF02D5">
        <w:tc>
          <w:tcPr>
            <w:tcW w:w="4788" w:type="dxa"/>
          </w:tcPr>
          <w:p w:rsidR="007A5996" w:rsidRDefault="007A5996" w:rsidP="00AF02D5">
            <w:r>
              <w:t>Delete</w:t>
            </w:r>
            <w:r w:rsidR="0070151B">
              <w:t>IncidentTrackingRecord (Days)</w:t>
            </w:r>
          </w:p>
        </w:tc>
        <w:tc>
          <w:tcPr>
            <w:tcW w:w="4788" w:type="dxa"/>
          </w:tcPr>
          <w:p w:rsidR="007A5996" w:rsidRDefault="0070151B" w:rsidP="00AF02D5">
            <w:r>
              <w:t>int</w:t>
            </w:r>
          </w:p>
        </w:tc>
      </w:tr>
      <w:tr w:rsidR="0070151B" w:rsidRPr="00D161E8" w:rsidDel="00C0729A" w:rsidTr="00AF02D5">
        <w:trPr>
          <w:del w:id="135" w:author="Bilal Manzoor" w:date="2011-12-08T18:13:00Z"/>
        </w:trPr>
        <w:tc>
          <w:tcPr>
            <w:tcW w:w="4788" w:type="dxa"/>
          </w:tcPr>
          <w:p w:rsidR="0070151B" w:rsidDel="00C0729A" w:rsidRDefault="0070151B" w:rsidP="00AF02D5">
            <w:pPr>
              <w:rPr>
                <w:del w:id="136" w:author="Bilal Manzoor" w:date="2011-12-08T18:13:00Z"/>
              </w:rPr>
            </w:pPr>
          </w:p>
        </w:tc>
        <w:tc>
          <w:tcPr>
            <w:tcW w:w="4788" w:type="dxa"/>
          </w:tcPr>
          <w:p w:rsidR="0070151B" w:rsidDel="00C0729A" w:rsidRDefault="0070151B" w:rsidP="00AF02D5">
            <w:pPr>
              <w:rPr>
                <w:del w:id="137" w:author="Bilal Manzoor" w:date="2011-12-08T18:13:00Z"/>
              </w:rPr>
            </w:pPr>
          </w:p>
        </w:tc>
      </w:tr>
      <w:tr w:rsidR="00A30E06" w:rsidRPr="00D161E8" w:rsidDel="00C0729A" w:rsidTr="00AF02D5">
        <w:trPr>
          <w:ins w:id="138" w:author="workplains" w:date="2011-12-08T16:09:00Z"/>
          <w:del w:id="139" w:author="Bilal Manzoor" w:date="2011-12-08T18:13:00Z"/>
        </w:trPr>
        <w:tc>
          <w:tcPr>
            <w:tcW w:w="4788" w:type="dxa"/>
          </w:tcPr>
          <w:p w:rsidR="00A30E06" w:rsidDel="00C0729A" w:rsidRDefault="00A30E06" w:rsidP="00AF02D5">
            <w:pPr>
              <w:rPr>
                <w:ins w:id="140" w:author="workplains" w:date="2011-12-08T16:09:00Z"/>
                <w:del w:id="141" w:author="Bilal Manzoor" w:date="2011-12-08T18:13:00Z"/>
              </w:rPr>
            </w:pPr>
          </w:p>
        </w:tc>
        <w:tc>
          <w:tcPr>
            <w:tcW w:w="4788" w:type="dxa"/>
          </w:tcPr>
          <w:p w:rsidR="00A30E06" w:rsidDel="00C0729A" w:rsidRDefault="00A30E06" w:rsidP="00AF02D5">
            <w:pPr>
              <w:rPr>
                <w:ins w:id="142" w:author="workplains" w:date="2011-12-08T16:09:00Z"/>
                <w:del w:id="143" w:author="Bilal Manzoor" w:date="2011-12-08T18:13:00Z"/>
              </w:rPr>
            </w:pPr>
            <w:ins w:id="144" w:author="workplains" w:date="2011-12-08T16:11:00Z">
              <w:del w:id="145" w:author="Bilal Manzoor" w:date="2011-12-08T18:11:00Z">
                <w:r w:rsidDel="00C0729A">
                  <w:delText>Nvarchar</w:delText>
                </w:r>
              </w:del>
              <w:del w:id="146" w:author="Bilal Manzoor" w:date="2011-12-08T18:13:00Z">
                <w:r w:rsidDel="00C0729A">
                  <w:delText>(128)</w:delText>
                </w:r>
              </w:del>
            </w:ins>
          </w:p>
        </w:tc>
      </w:tr>
      <w:tr w:rsidR="003D0E66" w:rsidRPr="00D161E8" w:rsidTr="00AF02D5">
        <w:trPr>
          <w:ins w:id="147" w:author="workplains" w:date="2011-12-08T16:06:00Z"/>
        </w:trPr>
        <w:tc>
          <w:tcPr>
            <w:tcW w:w="4788" w:type="dxa"/>
          </w:tcPr>
          <w:p w:rsidR="003D0E66" w:rsidRDefault="003D0E66" w:rsidP="00AF02D5">
            <w:pPr>
              <w:rPr>
                <w:ins w:id="148" w:author="workplains" w:date="2011-12-08T16:06:00Z"/>
              </w:rPr>
            </w:pPr>
            <w:ins w:id="149" w:author="workplains" w:date="2011-12-08T16:06:00Z">
              <w:r w:rsidRPr="003D0E66">
                <w:t>POP3Password</w:t>
              </w:r>
            </w:ins>
          </w:p>
        </w:tc>
        <w:tc>
          <w:tcPr>
            <w:tcW w:w="4788" w:type="dxa"/>
          </w:tcPr>
          <w:p w:rsidR="003D0E66" w:rsidRDefault="00A30E06" w:rsidP="00AF02D5">
            <w:pPr>
              <w:rPr>
                <w:ins w:id="150" w:author="workplains" w:date="2011-12-08T16:06:00Z"/>
              </w:rPr>
            </w:pPr>
            <w:ins w:id="151" w:author="workplains" w:date="2011-12-08T16:11:00Z">
              <w:del w:id="152" w:author="Bilal Manzoor" w:date="2011-12-08T18:11:00Z">
                <w:r w:rsidDel="00C0729A">
                  <w:delText>Nvarchar</w:delText>
                </w:r>
              </w:del>
            </w:ins>
            <w:ins w:id="153" w:author="Bilal Manzoor" w:date="2011-12-08T18:11:00Z">
              <w:r w:rsidR="00C0729A">
                <w:t>nvarchar</w:t>
              </w:r>
            </w:ins>
            <w:ins w:id="154" w:author="workplains" w:date="2011-12-08T16:11:00Z">
              <w:r>
                <w:t>(128)</w:t>
              </w:r>
            </w:ins>
          </w:p>
        </w:tc>
      </w:tr>
      <w:tr w:rsidR="003D0E66" w:rsidRPr="00D161E8" w:rsidTr="00AF02D5">
        <w:trPr>
          <w:ins w:id="155" w:author="workplains" w:date="2011-12-08T16:06:00Z"/>
        </w:trPr>
        <w:tc>
          <w:tcPr>
            <w:tcW w:w="4788" w:type="dxa"/>
          </w:tcPr>
          <w:p w:rsidR="003D0E66" w:rsidRDefault="003D0E66" w:rsidP="00AF02D5">
            <w:pPr>
              <w:rPr>
                <w:ins w:id="156" w:author="workplains" w:date="2011-12-08T16:06:00Z"/>
              </w:rPr>
            </w:pPr>
            <w:ins w:id="157" w:author="workplains" w:date="2011-12-08T16:06:00Z">
              <w:r w:rsidRPr="003D0E66">
                <w:t>POP3Login</w:t>
              </w:r>
            </w:ins>
          </w:p>
        </w:tc>
        <w:tc>
          <w:tcPr>
            <w:tcW w:w="4788" w:type="dxa"/>
          </w:tcPr>
          <w:p w:rsidR="003D0E66" w:rsidRDefault="00A30E06" w:rsidP="00AF02D5">
            <w:pPr>
              <w:rPr>
                <w:ins w:id="158" w:author="workplains" w:date="2011-12-08T16:06:00Z"/>
              </w:rPr>
            </w:pPr>
            <w:ins w:id="159" w:author="workplains" w:date="2011-12-08T16:11:00Z">
              <w:del w:id="160" w:author="Bilal Manzoor" w:date="2011-12-08T18:11:00Z">
                <w:r w:rsidDel="00C0729A">
                  <w:delText>Nvarchar</w:delText>
                </w:r>
              </w:del>
            </w:ins>
            <w:ins w:id="161" w:author="Bilal Manzoor" w:date="2011-12-08T18:11:00Z">
              <w:r w:rsidR="00C0729A">
                <w:t>nvarchar</w:t>
              </w:r>
            </w:ins>
            <w:ins w:id="162" w:author="workplains" w:date="2011-12-08T16:11:00Z">
              <w:r>
                <w:t>(128)</w:t>
              </w:r>
            </w:ins>
          </w:p>
        </w:tc>
      </w:tr>
      <w:tr w:rsidR="003D0E66" w:rsidRPr="00D161E8" w:rsidTr="00AF02D5">
        <w:trPr>
          <w:ins w:id="163" w:author="workplains" w:date="2011-12-08T16:06:00Z"/>
        </w:trPr>
        <w:tc>
          <w:tcPr>
            <w:tcW w:w="4788" w:type="dxa"/>
          </w:tcPr>
          <w:p w:rsidR="003D0E66" w:rsidRDefault="003D0E66" w:rsidP="00AF02D5">
            <w:pPr>
              <w:rPr>
                <w:ins w:id="164" w:author="workplains" w:date="2011-12-08T16:06:00Z"/>
              </w:rPr>
            </w:pPr>
            <w:ins w:id="165" w:author="workplains" w:date="2011-12-08T16:06:00Z">
              <w:r w:rsidRPr="003D0E66">
                <w:t>POP3Server</w:t>
              </w:r>
            </w:ins>
          </w:p>
        </w:tc>
        <w:tc>
          <w:tcPr>
            <w:tcW w:w="4788" w:type="dxa"/>
          </w:tcPr>
          <w:p w:rsidR="003D0E66" w:rsidRDefault="00A30E06" w:rsidP="00AF02D5">
            <w:pPr>
              <w:rPr>
                <w:ins w:id="166" w:author="workplains" w:date="2011-12-08T16:06:00Z"/>
              </w:rPr>
            </w:pPr>
            <w:ins w:id="167" w:author="workplains" w:date="2011-12-08T16:11:00Z">
              <w:del w:id="168" w:author="Bilal Manzoor" w:date="2011-12-08T18:11:00Z">
                <w:r w:rsidDel="00C0729A">
                  <w:delText>Nvarchar</w:delText>
                </w:r>
              </w:del>
            </w:ins>
            <w:ins w:id="169" w:author="Bilal Manzoor" w:date="2011-12-08T18:11:00Z">
              <w:r w:rsidR="00C0729A">
                <w:t>nvarchar</w:t>
              </w:r>
            </w:ins>
            <w:ins w:id="170" w:author="workplains" w:date="2011-12-08T16:11:00Z">
              <w:r>
                <w:t>(128)</w:t>
              </w:r>
            </w:ins>
          </w:p>
        </w:tc>
      </w:tr>
      <w:tr w:rsidR="003D0E66" w:rsidRPr="00D161E8" w:rsidTr="00AF02D5">
        <w:trPr>
          <w:ins w:id="171" w:author="workplains" w:date="2011-12-08T16:06:00Z"/>
        </w:trPr>
        <w:tc>
          <w:tcPr>
            <w:tcW w:w="4788" w:type="dxa"/>
          </w:tcPr>
          <w:p w:rsidR="003D0E66" w:rsidRDefault="003D0E66" w:rsidP="00AF02D5">
            <w:pPr>
              <w:rPr>
                <w:ins w:id="172" w:author="workplains" w:date="2011-12-08T16:06:00Z"/>
              </w:rPr>
            </w:pPr>
            <w:ins w:id="173" w:author="workplains" w:date="2011-12-08T16:06:00Z">
              <w:r w:rsidRPr="003D0E66">
                <w:t>EnableAutoLaunch</w:t>
              </w:r>
            </w:ins>
          </w:p>
        </w:tc>
        <w:tc>
          <w:tcPr>
            <w:tcW w:w="4788" w:type="dxa"/>
          </w:tcPr>
          <w:p w:rsidR="003D0E66" w:rsidRDefault="00A30E06" w:rsidP="00AF02D5">
            <w:pPr>
              <w:rPr>
                <w:ins w:id="174" w:author="workplains" w:date="2011-12-08T16:06:00Z"/>
              </w:rPr>
            </w:pPr>
            <w:ins w:id="175" w:author="workplains" w:date="2011-12-08T16:10:00Z">
              <w:r>
                <w:t>int</w:t>
              </w:r>
            </w:ins>
          </w:p>
        </w:tc>
      </w:tr>
      <w:tr w:rsidR="003D0E66" w:rsidRPr="00D161E8" w:rsidTr="00AF02D5">
        <w:trPr>
          <w:ins w:id="176" w:author="workplains" w:date="2011-12-08T16:05:00Z"/>
        </w:trPr>
        <w:tc>
          <w:tcPr>
            <w:tcW w:w="4788" w:type="dxa"/>
          </w:tcPr>
          <w:p w:rsidR="003D0E66" w:rsidRDefault="003D0E66" w:rsidP="00AF02D5">
            <w:pPr>
              <w:rPr>
                <w:ins w:id="177" w:author="workplains" w:date="2011-12-08T16:05:00Z"/>
              </w:rPr>
            </w:pPr>
            <w:ins w:id="178" w:author="workplains" w:date="2011-12-08T16:05:00Z">
              <w:r w:rsidRPr="003D0E66">
                <w:t>SMTPPassword</w:t>
              </w:r>
            </w:ins>
          </w:p>
        </w:tc>
        <w:tc>
          <w:tcPr>
            <w:tcW w:w="4788" w:type="dxa"/>
          </w:tcPr>
          <w:p w:rsidR="003D0E66" w:rsidRDefault="00A30E06" w:rsidP="00AF02D5">
            <w:pPr>
              <w:rPr>
                <w:ins w:id="179" w:author="workplains" w:date="2011-12-08T16:05:00Z"/>
              </w:rPr>
            </w:pPr>
            <w:ins w:id="180" w:author="workplains" w:date="2011-12-08T16:10:00Z">
              <w:del w:id="181" w:author="Bilal Manzoor" w:date="2011-12-08T18:11:00Z">
                <w:r w:rsidDel="00C0729A">
                  <w:delText>Nvarchar</w:delText>
                </w:r>
              </w:del>
            </w:ins>
            <w:ins w:id="182" w:author="Bilal Manzoor" w:date="2011-12-08T18:11:00Z">
              <w:r w:rsidR="00C0729A">
                <w:t>nvarchar</w:t>
              </w:r>
            </w:ins>
            <w:ins w:id="183" w:author="workplains" w:date="2011-12-08T16:10:00Z">
              <w:r>
                <w:t>(128)</w:t>
              </w:r>
            </w:ins>
          </w:p>
        </w:tc>
      </w:tr>
      <w:tr w:rsidR="003D0E66" w:rsidRPr="00D161E8" w:rsidTr="00AF02D5">
        <w:trPr>
          <w:ins w:id="184" w:author="workplains" w:date="2011-12-08T16:05:00Z"/>
        </w:trPr>
        <w:tc>
          <w:tcPr>
            <w:tcW w:w="4788" w:type="dxa"/>
          </w:tcPr>
          <w:p w:rsidR="003D0E66" w:rsidRDefault="003D0E66" w:rsidP="00AF02D5">
            <w:pPr>
              <w:rPr>
                <w:ins w:id="185" w:author="workplains" w:date="2011-12-08T16:05:00Z"/>
              </w:rPr>
            </w:pPr>
            <w:ins w:id="186" w:author="workplains" w:date="2011-12-08T16:05:00Z">
              <w:r w:rsidRPr="003D0E66">
                <w:t>SMTPLogin</w:t>
              </w:r>
            </w:ins>
          </w:p>
        </w:tc>
        <w:tc>
          <w:tcPr>
            <w:tcW w:w="4788" w:type="dxa"/>
          </w:tcPr>
          <w:p w:rsidR="003D0E66" w:rsidRDefault="00A30E06" w:rsidP="00AF02D5">
            <w:pPr>
              <w:rPr>
                <w:ins w:id="187" w:author="workplains" w:date="2011-12-08T16:05:00Z"/>
              </w:rPr>
            </w:pPr>
            <w:ins w:id="188" w:author="workplains" w:date="2011-12-08T16:10:00Z">
              <w:del w:id="189" w:author="Bilal Manzoor" w:date="2011-12-08T18:11:00Z">
                <w:r w:rsidDel="00C0729A">
                  <w:delText>Nvarchar</w:delText>
                </w:r>
              </w:del>
            </w:ins>
            <w:ins w:id="190" w:author="Bilal Manzoor" w:date="2011-12-08T18:11:00Z">
              <w:r w:rsidR="00C0729A">
                <w:t>nvarchar</w:t>
              </w:r>
            </w:ins>
            <w:ins w:id="191" w:author="workplains" w:date="2011-12-08T16:10:00Z">
              <w:r>
                <w:t>(128)</w:t>
              </w:r>
            </w:ins>
          </w:p>
        </w:tc>
      </w:tr>
      <w:tr w:rsidR="003D0E66" w:rsidRPr="00D161E8" w:rsidTr="00AF02D5">
        <w:trPr>
          <w:ins w:id="192" w:author="workplains" w:date="2011-12-08T16:04:00Z"/>
        </w:trPr>
        <w:tc>
          <w:tcPr>
            <w:tcW w:w="4788" w:type="dxa"/>
          </w:tcPr>
          <w:p w:rsidR="003D0E66" w:rsidRDefault="003D0E66" w:rsidP="00AF02D5">
            <w:pPr>
              <w:rPr>
                <w:ins w:id="193" w:author="workplains" w:date="2011-12-08T16:04:00Z"/>
              </w:rPr>
            </w:pPr>
            <w:ins w:id="194" w:author="workplains" w:date="2011-12-08T16:04:00Z">
              <w:r w:rsidRPr="003D0E66">
                <w:t>SMTPServer</w:t>
              </w:r>
            </w:ins>
          </w:p>
        </w:tc>
        <w:tc>
          <w:tcPr>
            <w:tcW w:w="4788" w:type="dxa"/>
          </w:tcPr>
          <w:p w:rsidR="003D0E66" w:rsidRDefault="00A30E06" w:rsidP="00AF02D5">
            <w:pPr>
              <w:rPr>
                <w:ins w:id="195" w:author="workplains" w:date="2011-12-08T16:04:00Z"/>
              </w:rPr>
            </w:pPr>
            <w:ins w:id="196" w:author="workplains" w:date="2011-12-08T16:10:00Z">
              <w:del w:id="197" w:author="Bilal Manzoor" w:date="2011-12-08T18:11:00Z">
                <w:r w:rsidDel="00C0729A">
                  <w:delText>Nvarchar</w:delText>
                </w:r>
              </w:del>
            </w:ins>
            <w:ins w:id="198" w:author="Bilal Manzoor" w:date="2011-12-08T18:11:00Z">
              <w:r w:rsidR="00C0729A">
                <w:t>nvarchar</w:t>
              </w:r>
            </w:ins>
            <w:ins w:id="199" w:author="workplains" w:date="2011-12-08T16:10:00Z">
              <w:r>
                <w:t>(128)</w:t>
              </w:r>
            </w:ins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200" w:name="_Toc311131804"/>
      <w:r>
        <w:t>C_UserProfile</w:t>
      </w:r>
      <w:bookmarkEnd w:id="200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UserProfileID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201" w:author="workplains" w:date="2011-12-08T16:13:00Z">
              <w:r w:rsidRPr="00D161E8" w:rsidDel="00A30E06">
                <w:delText>nvarchar(50)</w:delText>
              </w:r>
            </w:del>
            <w:ins w:id="202" w:author="workplains" w:date="2011-12-08T16:13:00Z">
              <w:r w:rsidR="00A30E06">
                <w:t>int</w:t>
              </w:r>
            </w:ins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WorkSpaceID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203" w:author="workplains" w:date="2011-12-08T16:13:00Z">
              <w:r w:rsidRPr="00D161E8" w:rsidDel="00A30E06">
                <w:delText>nvarchar(50)</w:delText>
              </w:r>
            </w:del>
            <w:ins w:id="204" w:author="workplains" w:date="2011-12-08T16:13:00Z">
              <w:r w:rsidR="00A30E06">
                <w:t>int</w:t>
              </w:r>
            </w:ins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Type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FilterID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nvarchar(50)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Remarks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nvarchar(50)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205" w:name="_Toc311131805"/>
      <w:r>
        <w:t>C_UserProfileDetail</w:t>
      </w:r>
      <w:bookmarkEnd w:id="205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UserProfileDatailID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206" w:author="workplains" w:date="2011-12-08T16:14:00Z">
              <w:r w:rsidRPr="00D161E8" w:rsidDel="00A30E06">
                <w:delText>nvarchar(50)</w:delText>
              </w:r>
            </w:del>
            <w:ins w:id="207" w:author="workplains" w:date="2011-12-08T16:14:00Z">
              <w:r w:rsidR="00A30E06">
                <w:t>int</w:t>
              </w:r>
            </w:ins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WorkSpaceID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208" w:author="workplains" w:date="2011-12-08T16:14:00Z">
              <w:r w:rsidRPr="00D161E8" w:rsidDel="00A30E06">
                <w:delText>nvarchar(50)</w:delText>
              </w:r>
            </w:del>
            <w:ins w:id="209" w:author="workplains" w:date="2011-12-08T16:14:00Z">
              <w:r w:rsidR="00A30E06">
                <w:t>int</w:t>
              </w:r>
            </w:ins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UserProfileID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210" w:author="workplains" w:date="2011-12-08T16:14:00Z">
              <w:r w:rsidRPr="00D161E8" w:rsidDel="00A30E06">
                <w:delText>nvarchar(50)</w:delText>
              </w:r>
            </w:del>
            <w:ins w:id="211" w:author="workplains" w:date="2011-12-08T16:14:00Z">
              <w:r w:rsidR="00A30E06">
                <w:t>int</w:t>
              </w:r>
            </w:ins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ColumnName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nvarchar(512)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ColumnType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DisplayName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nvarchar(512)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SequenceNo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Visible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int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212" w:name="_Toc311131806"/>
      <w:r>
        <w:lastRenderedPageBreak/>
        <w:t>C_UserProfileExtra</w:t>
      </w:r>
      <w:bookmarkEnd w:id="21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UserProfileExtraID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213" w:author="workplains" w:date="2011-12-08T16:16:00Z">
              <w:r w:rsidRPr="00D161E8" w:rsidDel="00A30E06">
                <w:delText>nvarchar(50)</w:delText>
              </w:r>
            </w:del>
            <w:ins w:id="214" w:author="workplains" w:date="2011-12-08T16:16:00Z">
              <w:r w:rsidR="00A30E06">
                <w:t>int</w:t>
              </w:r>
            </w:ins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WorkSpaceID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215" w:author="workplains" w:date="2011-12-08T16:16:00Z">
              <w:r w:rsidRPr="00D161E8" w:rsidDel="00A30E06">
                <w:delText>nvarchar(50)</w:delText>
              </w:r>
            </w:del>
            <w:ins w:id="216" w:author="workplains" w:date="2011-12-08T16:16:00Z">
              <w:r w:rsidR="00A30E06">
                <w:t>int</w:t>
              </w:r>
            </w:ins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UserProfileID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217" w:author="workplains" w:date="2011-12-08T16:16:00Z">
              <w:r w:rsidRPr="00D161E8" w:rsidDel="00A30E06">
                <w:delText>nvarchar(50)</w:delText>
              </w:r>
            </w:del>
            <w:ins w:id="218" w:author="workplains" w:date="2011-12-08T16:16:00Z">
              <w:r w:rsidR="00A30E06">
                <w:t>int</w:t>
              </w:r>
            </w:ins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InfoURL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nvarchar(128)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219" w:name="_Toc311131807"/>
      <w:r>
        <w:t>C_WorkSpace</w:t>
      </w:r>
      <w:bookmarkEnd w:id="219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WorkSpaceID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220" w:author="workplains" w:date="2011-12-08T16:16:00Z">
              <w:r w:rsidRPr="00D161E8" w:rsidDel="00A30E06">
                <w:delText>nvarchar(50)</w:delText>
              </w:r>
            </w:del>
            <w:ins w:id="221" w:author="workplains" w:date="2011-12-08T16:16:00Z">
              <w:r w:rsidR="00A30E06">
                <w:t>int</w:t>
              </w:r>
            </w:ins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WorkSpaceName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nvarchar(50)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Administrator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nvarchar(50)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Password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nvarchar(16)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Version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nvarchar(10)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Status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int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Designer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nvarchar(128)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UpdateDate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datetime</w:t>
            </w:r>
          </w:p>
        </w:tc>
      </w:tr>
    </w:tbl>
    <w:p w:rsidR="00BC5A56" w:rsidRDefault="00BC5A56" w:rsidP="00BC5A56">
      <w:pPr>
        <w:pStyle w:val="Heading2"/>
      </w:pPr>
      <w:bookmarkStart w:id="222" w:name="_Toc311131808"/>
      <w:r>
        <w:t>C_WorkSpace</w:t>
      </w:r>
      <w:r w:rsidR="00721783">
        <w:t>Custom</w:t>
      </w:r>
      <w:r>
        <w:t>Attribute</w:t>
      </w:r>
      <w:bookmarkEnd w:id="22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WorkSpace</w:t>
            </w:r>
            <w:r w:rsidR="00721783">
              <w:t>Custom</w:t>
            </w:r>
            <w:r w:rsidRPr="00D161E8">
              <w:t>AttributeID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223" w:author="workplains" w:date="2011-12-08T16:17:00Z">
              <w:r w:rsidRPr="00D161E8" w:rsidDel="00A30E06">
                <w:delText>nvarchar(50)</w:delText>
              </w:r>
            </w:del>
            <w:ins w:id="224" w:author="workplains" w:date="2011-12-08T16:17:00Z">
              <w:r w:rsidR="00A30E06">
                <w:t>int</w:t>
              </w:r>
            </w:ins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WorkSpaceID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225" w:author="workplains" w:date="2011-12-08T16:17:00Z">
              <w:r w:rsidRPr="00D161E8" w:rsidDel="00A30E06">
                <w:delText>nvarchar(50)</w:delText>
              </w:r>
            </w:del>
            <w:ins w:id="226" w:author="workplains" w:date="2011-12-08T16:17:00Z">
              <w:r w:rsidR="00A30E06">
                <w:t>int</w:t>
              </w:r>
            </w:ins>
          </w:p>
        </w:tc>
      </w:tr>
      <w:tr w:rsidR="00287224" w:rsidRPr="00D161E8" w:rsidTr="00AF02D5">
        <w:tc>
          <w:tcPr>
            <w:tcW w:w="4788" w:type="dxa"/>
          </w:tcPr>
          <w:p w:rsidR="00287224" w:rsidRPr="00D161E8" w:rsidRDefault="00287224" w:rsidP="00AF02D5">
            <w:r>
              <w:t>AttributeType</w:t>
            </w:r>
          </w:p>
        </w:tc>
        <w:tc>
          <w:tcPr>
            <w:tcW w:w="4788" w:type="dxa"/>
          </w:tcPr>
          <w:p w:rsidR="00287224" w:rsidRPr="00D161E8" w:rsidRDefault="00287224" w:rsidP="00AF02D5">
            <w:r w:rsidRPr="00D161E8">
              <w:t>nvarchar(50)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Name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nvarchar(50)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287224" w:rsidP="00AF02D5">
            <w:del w:id="227" w:author="workplains" w:date="2011-12-08T16:17:00Z">
              <w:r w:rsidDel="00A30E06">
                <w:delText>Default</w:delText>
              </w:r>
              <w:r w:rsidR="00BC5A56" w:rsidRPr="00D161E8" w:rsidDel="00A30E06">
                <w:delText>Value</w:delText>
              </w:r>
            </w:del>
            <w:ins w:id="228" w:author="workplains" w:date="2011-12-08T16:17:00Z">
              <w:r w:rsidR="00A30E06">
                <w:t>Value</w:t>
              </w:r>
            </w:ins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nvarchar(256)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229" w:name="_Toc311131809"/>
      <w:r>
        <w:t>C_WorkSpaceLog</w:t>
      </w:r>
      <w:bookmarkEnd w:id="229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WorkSpaceLogID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230" w:author="workplains" w:date="2011-12-08T16:29:00Z">
              <w:r w:rsidRPr="00D161E8" w:rsidDel="00FE618F">
                <w:delText>nvarchar(50)</w:delText>
              </w:r>
            </w:del>
            <w:ins w:id="231" w:author="workplains" w:date="2011-12-08T16:29:00Z">
              <w:r w:rsidR="00FE618F">
                <w:t>int</w:t>
              </w:r>
            </w:ins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WorkSpaceID</w:t>
            </w:r>
          </w:p>
        </w:tc>
        <w:tc>
          <w:tcPr>
            <w:tcW w:w="4788" w:type="dxa"/>
          </w:tcPr>
          <w:p w:rsidR="00BC5A56" w:rsidRPr="00D161E8" w:rsidRDefault="00BC5A56" w:rsidP="00AF02D5">
            <w:del w:id="232" w:author="workplains" w:date="2011-12-08T16:29:00Z">
              <w:r w:rsidRPr="00D161E8" w:rsidDel="00FE618F">
                <w:delText>nvarchar(50)</w:delText>
              </w:r>
            </w:del>
            <w:ins w:id="233" w:author="workplains" w:date="2011-12-08T16:29:00Z">
              <w:r w:rsidR="00FE618F">
                <w:t>int</w:t>
              </w:r>
            </w:ins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LogType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nvarchar(50)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LogDescription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nvarchar(512)</w:t>
            </w:r>
          </w:p>
        </w:tc>
      </w:tr>
      <w:tr w:rsidR="00BC5A56" w:rsidRPr="00D161E8" w:rsidTr="00AF02D5">
        <w:tc>
          <w:tcPr>
            <w:tcW w:w="4788" w:type="dxa"/>
          </w:tcPr>
          <w:p w:rsidR="00BC5A56" w:rsidRPr="00D161E8" w:rsidRDefault="00BC5A56" w:rsidP="00AF02D5">
            <w:r w:rsidRPr="00D161E8">
              <w:t>LogDateTime</w:t>
            </w:r>
          </w:p>
        </w:tc>
        <w:tc>
          <w:tcPr>
            <w:tcW w:w="4788" w:type="dxa"/>
          </w:tcPr>
          <w:p w:rsidR="00BC5A56" w:rsidRPr="00D161E8" w:rsidRDefault="00BC5A56" w:rsidP="00AF02D5">
            <w:r w:rsidRPr="00D161E8">
              <w:t>datetime</w:t>
            </w:r>
          </w:p>
        </w:tc>
      </w:tr>
    </w:tbl>
    <w:p w:rsidR="00BC5A56" w:rsidRDefault="00BC5A56" w:rsidP="00BC5A56">
      <w:r>
        <w:tab/>
      </w:r>
    </w:p>
    <w:p w:rsidR="00B3497F" w:rsidRDefault="00B3497F" w:rsidP="00B3497F">
      <w:pPr>
        <w:pStyle w:val="Heading2"/>
      </w:pPr>
      <w:bookmarkStart w:id="234" w:name="_Toc311131810"/>
      <w:r>
        <w:t>C_Email</w:t>
      </w:r>
      <w:r w:rsidR="0005572F">
        <w:t>POP</w:t>
      </w:r>
      <w:r>
        <w:t>Settings</w:t>
      </w:r>
      <w:bookmarkEnd w:id="234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3497F" w:rsidRPr="00D161E8" w:rsidTr="002F65B1">
        <w:tc>
          <w:tcPr>
            <w:tcW w:w="4788" w:type="dxa"/>
          </w:tcPr>
          <w:p w:rsidR="00B3497F" w:rsidRPr="00D161E8" w:rsidRDefault="00B3497F" w:rsidP="002F65B1">
            <w:r>
              <w:t>Email</w:t>
            </w:r>
            <w:r w:rsidR="00394922">
              <w:t>POP</w:t>
            </w:r>
            <w:r>
              <w:t>SettingID</w:t>
            </w:r>
          </w:p>
        </w:tc>
        <w:tc>
          <w:tcPr>
            <w:tcW w:w="4788" w:type="dxa"/>
          </w:tcPr>
          <w:p w:rsidR="00B3497F" w:rsidRPr="00D161E8" w:rsidRDefault="00B3497F" w:rsidP="002F65B1">
            <w:del w:id="235" w:author="workplains" w:date="2011-12-08T16:30:00Z">
              <w:r w:rsidRPr="00D161E8" w:rsidDel="00FE618F">
                <w:delText>nvarchar(50)</w:delText>
              </w:r>
            </w:del>
            <w:ins w:id="236" w:author="workplains" w:date="2011-12-08T16:30:00Z">
              <w:r w:rsidR="00FE618F">
                <w:t>int</w:t>
              </w:r>
            </w:ins>
          </w:p>
        </w:tc>
      </w:tr>
      <w:tr w:rsidR="00B3497F" w:rsidRPr="00D161E8" w:rsidTr="002F65B1">
        <w:tc>
          <w:tcPr>
            <w:tcW w:w="4788" w:type="dxa"/>
          </w:tcPr>
          <w:p w:rsidR="00B3497F" w:rsidRPr="00D161E8" w:rsidRDefault="00B3497F" w:rsidP="002F65B1">
            <w:r w:rsidRPr="00D161E8">
              <w:t>WorkSpaceID</w:t>
            </w:r>
          </w:p>
        </w:tc>
        <w:tc>
          <w:tcPr>
            <w:tcW w:w="4788" w:type="dxa"/>
          </w:tcPr>
          <w:p w:rsidR="00B3497F" w:rsidRPr="00D161E8" w:rsidRDefault="00B3497F" w:rsidP="002F65B1">
            <w:del w:id="237" w:author="workplains" w:date="2011-12-08T16:30:00Z">
              <w:r w:rsidRPr="00D161E8" w:rsidDel="00FE618F">
                <w:delText>nvarchar(50)</w:delText>
              </w:r>
            </w:del>
            <w:ins w:id="238" w:author="workplains" w:date="2011-12-08T16:30:00Z">
              <w:r w:rsidR="00FE618F">
                <w:t>int</w:t>
              </w:r>
            </w:ins>
          </w:p>
        </w:tc>
      </w:tr>
      <w:tr w:rsidR="00B3497F" w:rsidRPr="00D161E8" w:rsidTr="002F65B1">
        <w:tc>
          <w:tcPr>
            <w:tcW w:w="4788" w:type="dxa"/>
          </w:tcPr>
          <w:p w:rsidR="00B3497F" w:rsidRPr="00D161E8" w:rsidRDefault="00B3497F" w:rsidP="002F65B1">
            <w:r>
              <w:t>EmailAddress</w:t>
            </w:r>
          </w:p>
        </w:tc>
        <w:tc>
          <w:tcPr>
            <w:tcW w:w="4788" w:type="dxa"/>
          </w:tcPr>
          <w:p w:rsidR="00B3497F" w:rsidRPr="00D161E8" w:rsidRDefault="00B3497F" w:rsidP="002F65B1">
            <w:r w:rsidRPr="00D161E8">
              <w:t>nvarchar(50)</w:t>
            </w:r>
          </w:p>
        </w:tc>
      </w:tr>
      <w:tr w:rsidR="00B3497F" w:rsidRPr="00D161E8" w:rsidTr="002F65B1">
        <w:tc>
          <w:tcPr>
            <w:tcW w:w="4788" w:type="dxa"/>
          </w:tcPr>
          <w:p w:rsidR="00B3497F" w:rsidRPr="00D161E8" w:rsidRDefault="00B3497F" w:rsidP="002F65B1">
            <w:r>
              <w:t>UserName</w:t>
            </w:r>
          </w:p>
        </w:tc>
        <w:tc>
          <w:tcPr>
            <w:tcW w:w="4788" w:type="dxa"/>
          </w:tcPr>
          <w:p w:rsidR="00B3497F" w:rsidRPr="00D161E8" w:rsidRDefault="001259DE" w:rsidP="002F65B1">
            <w:r w:rsidRPr="00D161E8">
              <w:t>nvarchar(</w:t>
            </w:r>
            <w:r>
              <w:t>50</w:t>
            </w:r>
            <w:r w:rsidRPr="00D161E8">
              <w:t>)</w:t>
            </w:r>
          </w:p>
        </w:tc>
      </w:tr>
      <w:tr w:rsidR="00B3497F" w:rsidRPr="00D161E8" w:rsidTr="002F65B1">
        <w:tc>
          <w:tcPr>
            <w:tcW w:w="4788" w:type="dxa"/>
          </w:tcPr>
          <w:p w:rsidR="00B3497F" w:rsidRPr="00D161E8" w:rsidRDefault="0005572F" w:rsidP="002F65B1">
            <w:r>
              <w:t>Password</w:t>
            </w:r>
          </w:p>
        </w:tc>
        <w:tc>
          <w:tcPr>
            <w:tcW w:w="4788" w:type="dxa"/>
          </w:tcPr>
          <w:p w:rsidR="00B3497F" w:rsidRPr="00D161E8" w:rsidRDefault="001259DE" w:rsidP="002F65B1">
            <w:r w:rsidRPr="00D161E8">
              <w:t>nvarchar(</w:t>
            </w:r>
            <w:r>
              <w:t>50</w:t>
            </w:r>
            <w:r w:rsidRPr="00D161E8">
              <w:t>)</w:t>
            </w:r>
          </w:p>
        </w:tc>
      </w:tr>
      <w:tr w:rsidR="0005572F" w:rsidRPr="00D161E8" w:rsidTr="002F65B1">
        <w:tc>
          <w:tcPr>
            <w:tcW w:w="4788" w:type="dxa"/>
          </w:tcPr>
          <w:p w:rsidR="0005572F" w:rsidRDefault="0005572F" w:rsidP="002F65B1">
            <w:r>
              <w:t>PopServer</w:t>
            </w:r>
          </w:p>
        </w:tc>
        <w:tc>
          <w:tcPr>
            <w:tcW w:w="4788" w:type="dxa"/>
          </w:tcPr>
          <w:p w:rsidR="0005572F" w:rsidRPr="00D161E8" w:rsidRDefault="001259DE" w:rsidP="002F65B1">
            <w:r w:rsidRPr="00D161E8">
              <w:t>nvarchar(</w:t>
            </w:r>
            <w:r>
              <w:t>50</w:t>
            </w:r>
            <w:r w:rsidRPr="00D161E8">
              <w:t>)</w:t>
            </w:r>
          </w:p>
        </w:tc>
      </w:tr>
      <w:tr w:rsidR="0005572F" w:rsidRPr="00D161E8" w:rsidTr="002F65B1">
        <w:tc>
          <w:tcPr>
            <w:tcW w:w="4788" w:type="dxa"/>
          </w:tcPr>
          <w:p w:rsidR="0005572F" w:rsidRDefault="0005572F" w:rsidP="002F65B1">
            <w:r>
              <w:t>Port</w:t>
            </w:r>
          </w:p>
        </w:tc>
        <w:tc>
          <w:tcPr>
            <w:tcW w:w="4788" w:type="dxa"/>
          </w:tcPr>
          <w:p w:rsidR="0005572F" w:rsidRPr="00D161E8" w:rsidRDefault="001259DE" w:rsidP="002F65B1">
            <w:del w:id="239" w:author="workplains" w:date="2011-12-08T16:30:00Z">
              <w:r w:rsidRPr="00D161E8" w:rsidDel="00FE618F">
                <w:delText>nvarchar(</w:delText>
              </w:r>
              <w:r w:rsidDel="00FE618F">
                <w:delText>50</w:delText>
              </w:r>
              <w:r w:rsidRPr="00D161E8" w:rsidDel="00FE618F">
                <w:delText>)</w:delText>
              </w:r>
            </w:del>
            <w:ins w:id="240" w:author="workplains" w:date="2011-12-08T16:30:00Z">
              <w:r w:rsidR="00FE618F">
                <w:t>int</w:t>
              </w:r>
            </w:ins>
          </w:p>
        </w:tc>
      </w:tr>
      <w:tr w:rsidR="0005572F" w:rsidRPr="00D161E8" w:rsidTr="002F65B1">
        <w:tc>
          <w:tcPr>
            <w:tcW w:w="4788" w:type="dxa"/>
          </w:tcPr>
          <w:p w:rsidR="0005572F" w:rsidRDefault="0005572F" w:rsidP="002F65B1">
            <w:r>
              <w:t>LeaveCopyOnServer</w:t>
            </w:r>
          </w:p>
        </w:tc>
        <w:tc>
          <w:tcPr>
            <w:tcW w:w="4788" w:type="dxa"/>
          </w:tcPr>
          <w:p w:rsidR="0005572F" w:rsidRPr="00D161E8" w:rsidRDefault="001259DE" w:rsidP="002F65B1">
            <w:del w:id="241" w:author="workplains" w:date="2011-12-08T16:30:00Z">
              <w:r w:rsidRPr="00D161E8" w:rsidDel="00FE618F">
                <w:delText>nvarchar(</w:delText>
              </w:r>
              <w:r w:rsidDel="00FE618F">
                <w:delText>50</w:delText>
              </w:r>
              <w:r w:rsidRPr="00D161E8" w:rsidDel="00FE618F">
                <w:delText>)</w:delText>
              </w:r>
            </w:del>
            <w:ins w:id="242" w:author="workplains" w:date="2011-12-08T16:30:00Z">
              <w:r w:rsidR="00FE618F">
                <w:t>bit</w:t>
              </w:r>
            </w:ins>
          </w:p>
        </w:tc>
      </w:tr>
      <w:tr w:rsidR="0005572F" w:rsidRPr="00D161E8" w:rsidTr="002F65B1">
        <w:tc>
          <w:tcPr>
            <w:tcW w:w="4788" w:type="dxa"/>
          </w:tcPr>
          <w:p w:rsidR="0005572F" w:rsidRDefault="0005572F" w:rsidP="002F65B1">
            <w:r>
              <w:t>UseSSL</w:t>
            </w:r>
          </w:p>
        </w:tc>
        <w:tc>
          <w:tcPr>
            <w:tcW w:w="4788" w:type="dxa"/>
          </w:tcPr>
          <w:p w:rsidR="0005572F" w:rsidRPr="00D161E8" w:rsidRDefault="001259DE" w:rsidP="002F65B1">
            <w:del w:id="243" w:author="workplains" w:date="2011-12-08T16:30:00Z">
              <w:r w:rsidRPr="00D161E8" w:rsidDel="00FE618F">
                <w:delText>nvarchar(</w:delText>
              </w:r>
              <w:r w:rsidDel="00FE618F">
                <w:delText>50</w:delText>
              </w:r>
              <w:r w:rsidRPr="00D161E8" w:rsidDel="00FE618F">
                <w:delText>)</w:delText>
              </w:r>
            </w:del>
            <w:ins w:id="244" w:author="workplains" w:date="2011-12-08T16:30:00Z">
              <w:r w:rsidR="00FE618F">
                <w:t>bit</w:t>
              </w:r>
            </w:ins>
          </w:p>
        </w:tc>
      </w:tr>
    </w:tbl>
    <w:p w:rsidR="00B3497F" w:rsidRDefault="00B3497F" w:rsidP="00BC5A56"/>
    <w:p w:rsidR="0005572F" w:rsidRDefault="0005572F" w:rsidP="0005572F">
      <w:pPr>
        <w:pStyle w:val="Heading2"/>
      </w:pPr>
      <w:bookmarkStart w:id="245" w:name="_Toc311131811"/>
      <w:r>
        <w:lastRenderedPageBreak/>
        <w:t>C_EmailSMTPSettings</w:t>
      </w:r>
      <w:bookmarkEnd w:id="245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5572F" w:rsidRPr="00D161E8" w:rsidTr="002F65B1">
        <w:tc>
          <w:tcPr>
            <w:tcW w:w="4788" w:type="dxa"/>
          </w:tcPr>
          <w:p w:rsidR="0005572F" w:rsidRPr="00D161E8" w:rsidRDefault="0005572F" w:rsidP="002F65B1">
            <w:r>
              <w:t>EmailSMTPSettingID</w:t>
            </w:r>
          </w:p>
        </w:tc>
        <w:tc>
          <w:tcPr>
            <w:tcW w:w="4788" w:type="dxa"/>
          </w:tcPr>
          <w:p w:rsidR="0005572F" w:rsidRPr="00D161E8" w:rsidRDefault="0005572F" w:rsidP="002F65B1">
            <w:del w:id="246" w:author="workplains" w:date="2011-12-08T16:31:00Z">
              <w:r w:rsidRPr="00D161E8" w:rsidDel="00FE618F">
                <w:delText>nvarchar(50)</w:delText>
              </w:r>
            </w:del>
            <w:ins w:id="247" w:author="workplains" w:date="2011-12-08T16:31:00Z">
              <w:r w:rsidR="00FE618F">
                <w:t>int</w:t>
              </w:r>
            </w:ins>
          </w:p>
        </w:tc>
      </w:tr>
      <w:tr w:rsidR="0005572F" w:rsidRPr="00D161E8" w:rsidTr="002F65B1">
        <w:tc>
          <w:tcPr>
            <w:tcW w:w="4788" w:type="dxa"/>
          </w:tcPr>
          <w:p w:rsidR="0005572F" w:rsidRPr="00D161E8" w:rsidRDefault="0005572F" w:rsidP="002F65B1">
            <w:r w:rsidRPr="00D161E8">
              <w:t>WorkSpaceID</w:t>
            </w:r>
          </w:p>
        </w:tc>
        <w:tc>
          <w:tcPr>
            <w:tcW w:w="4788" w:type="dxa"/>
          </w:tcPr>
          <w:p w:rsidR="0005572F" w:rsidRPr="00D161E8" w:rsidRDefault="0005572F" w:rsidP="002F65B1">
            <w:del w:id="248" w:author="workplains" w:date="2011-12-08T16:31:00Z">
              <w:r w:rsidRPr="00D161E8" w:rsidDel="00FE618F">
                <w:delText>nvarchar(50)</w:delText>
              </w:r>
            </w:del>
            <w:ins w:id="249" w:author="workplains" w:date="2011-12-08T16:31:00Z">
              <w:r w:rsidR="00FE618F">
                <w:t>int</w:t>
              </w:r>
            </w:ins>
          </w:p>
        </w:tc>
      </w:tr>
      <w:tr w:rsidR="0005572F" w:rsidRPr="00D161E8" w:rsidTr="002F65B1">
        <w:tc>
          <w:tcPr>
            <w:tcW w:w="4788" w:type="dxa"/>
          </w:tcPr>
          <w:p w:rsidR="0005572F" w:rsidRPr="00D161E8" w:rsidRDefault="0005572F" w:rsidP="002F65B1">
            <w:r>
              <w:t>EmailAddress</w:t>
            </w:r>
          </w:p>
        </w:tc>
        <w:tc>
          <w:tcPr>
            <w:tcW w:w="4788" w:type="dxa"/>
          </w:tcPr>
          <w:p w:rsidR="0005572F" w:rsidRPr="00D161E8" w:rsidRDefault="0005572F" w:rsidP="002F65B1">
            <w:r w:rsidRPr="00D161E8">
              <w:t>nvarchar(50)</w:t>
            </w:r>
          </w:p>
        </w:tc>
      </w:tr>
      <w:tr w:rsidR="0005572F" w:rsidRPr="00D161E8" w:rsidTr="002F65B1">
        <w:tc>
          <w:tcPr>
            <w:tcW w:w="4788" w:type="dxa"/>
          </w:tcPr>
          <w:p w:rsidR="0005572F" w:rsidRPr="00D161E8" w:rsidRDefault="0005572F" w:rsidP="002F65B1">
            <w:r>
              <w:t>UserName</w:t>
            </w:r>
          </w:p>
        </w:tc>
        <w:tc>
          <w:tcPr>
            <w:tcW w:w="4788" w:type="dxa"/>
          </w:tcPr>
          <w:p w:rsidR="0005572F" w:rsidRPr="00D161E8" w:rsidRDefault="0005572F" w:rsidP="001259DE">
            <w:r w:rsidRPr="00D161E8">
              <w:t>nvarchar(</w:t>
            </w:r>
            <w:r w:rsidR="001259DE">
              <w:t>50</w:t>
            </w:r>
            <w:r w:rsidRPr="00D161E8">
              <w:t>)</w:t>
            </w:r>
          </w:p>
        </w:tc>
      </w:tr>
      <w:tr w:rsidR="0005572F" w:rsidRPr="00D161E8" w:rsidTr="002F65B1">
        <w:tc>
          <w:tcPr>
            <w:tcW w:w="4788" w:type="dxa"/>
          </w:tcPr>
          <w:p w:rsidR="0005572F" w:rsidRPr="00D161E8" w:rsidRDefault="0005572F" w:rsidP="002F65B1">
            <w:r>
              <w:t>Password</w:t>
            </w:r>
          </w:p>
        </w:tc>
        <w:tc>
          <w:tcPr>
            <w:tcW w:w="4788" w:type="dxa"/>
          </w:tcPr>
          <w:p w:rsidR="0005572F" w:rsidRPr="00D161E8" w:rsidRDefault="001259DE" w:rsidP="002F65B1">
            <w:r w:rsidRPr="00D161E8">
              <w:t>nvarchar(</w:t>
            </w:r>
            <w:r>
              <w:t>50</w:t>
            </w:r>
            <w:r w:rsidRPr="00D161E8">
              <w:t>)</w:t>
            </w:r>
          </w:p>
        </w:tc>
      </w:tr>
      <w:tr w:rsidR="0005572F" w:rsidRPr="00D161E8" w:rsidTr="002F65B1">
        <w:tc>
          <w:tcPr>
            <w:tcW w:w="4788" w:type="dxa"/>
          </w:tcPr>
          <w:p w:rsidR="0005572F" w:rsidRDefault="0005572F" w:rsidP="002F65B1">
            <w:r>
              <w:t>SMTPServer</w:t>
            </w:r>
          </w:p>
        </w:tc>
        <w:tc>
          <w:tcPr>
            <w:tcW w:w="4788" w:type="dxa"/>
          </w:tcPr>
          <w:p w:rsidR="0005572F" w:rsidRPr="00D161E8" w:rsidRDefault="001259DE" w:rsidP="002F65B1">
            <w:r w:rsidRPr="00D161E8">
              <w:t>nvarchar(</w:t>
            </w:r>
            <w:r>
              <w:t>50</w:t>
            </w:r>
            <w:r w:rsidRPr="00D161E8">
              <w:t>)</w:t>
            </w:r>
          </w:p>
        </w:tc>
      </w:tr>
      <w:tr w:rsidR="0005572F" w:rsidRPr="00D161E8" w:rsidTr="002F65B1">
        <w:tc>
          <w:tcPr>
            <w:tcW w:w="4788" w:type="dxa"/>
          </w:tcPr>
          <w:p w:rsidR="0005572F" w:rsidRDefault="0005572F" w:rsidP="002F65B1">
            <w:r>
              <w:t>Port</w:t>
            </w:r>
          </w:p>
        </w:tc>
        <w:tc>
          <w:tcPr>
            <w:tcW w:w="4788" w:type="dxa"/>
          </w:tcPr>
          <w:p w:rsidR="0005572F" w:rsidRPr="00D161E8" w:rsidRDefault="001259DE" w:rsidP="002F65B1">
            <w:del w:id="250" w:author="workplains" w:date="2011-12-08T16:32:00Z">
              <w:r w:rsidRPr="00D161E8" w:rsidDel="00FE618F">
                <w:delText>nvarchar(</w:delText>
              </w:r>
              <w:r w:rsidDel="00FE618F">
                <w:delText>50</w:delText>
              </w:r>
              <w:r w:rsidRPr="00D161E8" w:rsidDel="00FE618F">
                <w:delText>)</w:delText>
              </w:r>
            </w:del>
            <w:ins w:id="251" w:author="workplains" w:date="2011-12-08T16:32:00Z">
              <w:r w:rsidR="00FE618F">
                <w:t>int</w:t>
              </w:r>
            </w:ins>
          </w:p>
        </w:tc>
      </w:tr>
      <w:tr w:rsidR="0005572F" w:rsidRPr="00D161E8" w:rsidTr="002F65B1">
        <w:tc>
          <w:tcPr>
            <w:tcW w:w="4788" w:type="dxa"/>
          </w:tcPr>
          <w:p w:rsidR="0005572F" w:rsidRDefault="0005572F" w:rsidP="002F65B1">
            <w:del w:id="252" w:author="workplains" w:date="2011-12-08T16:31:00Z">
              <w:r w:rsidDel="00FE618F">
                <w:delText>Connection</w:delText>
              </w:r>
              <w:r w:rsidR="001259DE" w:rsidDel="00FE618F">
                <w:delText xml:space="preserve"> [TLS|SSL|Unsecure]</w:delText>
              </w:r>
            </w:del>
            <w:ins w:id="253" w:author="workplains" w:date="2011-12-08T16:31:00Z">
              <w:r w:rsidR="00FE618F">
                <w:t>Connection</w:t>
              </w:r>
            </w:ins>
          </w:p>
        </w:tc>
        <w:tc>
          <w:tcPr>
            <w:tcW w:w="4788" w:type="dxa"/>
          </w:tcPr>
          <w:p w:rsidR="0005572F" w:rsidRPr="00D161E8" w:rsidRDefault="001259DE" w:rsidP="002F65B1">
            <w:r w:rsidRPr="00D161E8">
              <w:t>nvarchar(</w:t>
            </w:r>
            <w:r>
              <w:t>50</w:t>
            </w:r>
            <w:r w:rsidRPr="00D161E8">
              <w:t>)</w:t>
            </w:r>
          </w:p>
        </w:tc>
      </w:tr>
      <w:tr w:rsidR="0005572F" w:rsidRPr="00D161E8" w:rsidDel="00C0729A" w:rsidTr="002F65B1">
        <w:trPr>
          <w:del w:id="254" w:author="Bilal Manzoor" w:date="2011-12-08T18:13:00Z"/>
        </w:trPr>
        <w:tc>
          <w:tcPr>
            <w:tcW w:w="4788" w:type="dxa"/>
          </w:tcPr>
          <w:p w:rsidR="0005572F" w:rsidDel="00C0729A" w:rsidRDefault="0005572F" w:rsidP="002F65B1">
            <w:pPr>
              <w:rPr>
                <w:del w:id="255" w:author="Bilal Manzoor" w:date="2011-12-08T18:13:00Z"/>
              </w:rPr>
            </w:pPr>
          </w:p>
        </w:tc>
        <w:tc>
          <w:tcPr>
            <w:tcW w:w="4788" w:type="dxa"/>
          </w:tcPr>
          <w:p w:rsidR="0005572F" w:rsidRPr="00D161E8" w:rsidDel="00C0729A" w:rsidRDefault="0005572F" w:rsidP="002F65B1">
            <w:pPr>
              <w:rPr>
                <w:del w:id="256" w:author="Bilal Manzoor" w:date="2011-12-08T18:13:00Z"/>
              </w:rPr>
            </w:pPr>
          </w:p>
        </w:tc>
      </w:tr>
    </w:tbl>
    <w:p w:rsidR="00BC5A56" w:rsidRDefault="00BC5A56" w:rsidP="00BC5A56">
      <w:r>
        <w:br w:type="page"/>
      </w:r>
    </w:p>
    <w:p w:rsidR="00BC5A56" w:rsidRDefault="00BC5A56" w:rsidP="00BC5A56">
      <w:pPr>
        <w:pStyle w:val="Heading1"/>
      </w:pPr>
      <w:bookmarkStart w:id="257" w:name="_Toc311131812"/>
      <w:r>
        <w:lastRenderedPageBreak/>
        <w:t>Designer</w:t>
      </w:r>
      <w:bookmarkEnd w:id="257"/>
    </w:p>
    <w:p w:rsidR="00BC5A56" w:rsidRDefault="00BC5A56" w:rsidP="00BC5A56">
      <w:pPr>
        <w:pStyle w:val="Heading2"/>
      </w:pPr>
      <w:bookmarkStart w:id="258" w:name="_Toc311131813"/>
      <w:r>
        <w:t>D_Activity</w:t>
      </w:r>
      <w:bookmarkEnd w:id="258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ActivityID</w:t>
            </w:r>
          </w:p>
        </w:tc>
        <w:tc>
          <w:tcPr>
            <w:tcW w:w="4788" w:type="dxa"/>
          </w:tcPr>
          <w:p w:rsidR="00BC5A56" w:rsidRPr="00022633" w:rsidRDefault="00BC5A56" w:rsidP="00AF02D5">
            <w:del w:id="259" w:author="workplains" w:date="2011-12-08T12:02:00Z">
              <w:r w:rsidRPr="00022633" w:rsidDel="00D90FD5">
                <w:delText>nvarchar(50)</w:delText>
              </w:r>
            </w:del>
            <w:ins w:id="260" w:author="workplains" w:date="2011-12-08T12:02:00Z">
              <w:r w:rsidR="00D90FD5">
                <w:t>int</w:t>
              </w:r>
            </w:ins>
          </w:p>
        </w:tc>
      </w:tr>
      <w:tr w:rsidR="00BC5A56" w:rsidRPr="00022633" w:rsidDel="00C0729A" w:rsidTr="00AF02D5">
        <w:trPr>
          <w:del w:id="261" w:author="Bilal Manzoor" w:date="2011-12-08T18:13:00Z"/>
        </w:trPr>
        <w:tc>
          <w:tcPr>
            <w:tcW w:w="4788" w:type="dxa"/>
          </w:tcPr>
          <w:p w:rsidR="00BC5A56" w:rsidRPr="00022633" w:rsidDel="00C0729A" w:rsidRDefault="00BC5A56" w:rsidP="00AF02D5">
            <w:pPr>
              <w:rPr>
                <w:del w:id="262" w:author="Bilal Manzoor" w:date="2011-12-08T18:13:00Z"/>
              </w:rPr>
            </w:pPr>
          </w:p>
        </w:tc>
        <w:tc>
          <w:tcPr>
            <w:tcW w:w="4788" w:type="dxa"/>
          </w:tcPr>
          <w:p w:rsidR="00BC5A56" w:rsidRPr="00022633" w:rsidDel="00C0729A" w:rsidRDefault="00BC5A56" w:rsidP="00AF02D5">
            <w:pPr>
              <w:rPr>
                <w:del w:id="263" w:author="Bilal Manzoor" w:date="2011-12-08T18:13:00Z"/>
              </w:rPr>
            </w:pP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ProcessID</w:t>
            </w:r>
          </w:p>
        </w:tc>
        <w:tc>
          <w:tcPr>
            <w:tcW w:w="4788" w:type="dxa"/>
          </w:tcPr>
          <w:p w:rsidR="00BC5A56" w:rsidRPr="00022633" w:rsidRDefault="00BC5A56" w:rsidP="00AF02D5">
            <w:del w:id="264" w:author="workplains" w:date="2011-12-08T12:02:00Z">
              <w:r w:rsidRPr="00022633" w:rsidDel="00D90FD5">
                <w:delText>nvarchar(50)</w:delText>
              </w:r>
            </w:del>
            <w:ins w:id="265" w:author="workplains" w:date="2011-12-08T12:02:00Z">
              <w:r w:rsidR="00D90FD5">
                <w:t>int</w:t>
              </w:r>
            </w:ins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ActivityName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nvarchar(128)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Description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nvarchar(512)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HelpURL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nvarchar(128)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RecipientType</w:t>
            </w:r>
          </w:p>
        </w:tc>
        <w:tc>
          <w:tcPr>
            <w:tcW w:w="4788" w:type="dxa"/>
          </w:tcPr>
          <w:p w:rsidR="00BC5A56" w:rsidRPr="00022633" w:rsidRDefault="00D90FD5" w:rsidP="00AF02D5">
            <w:del w:id="266" w:author="workplains" w:date="2011-12-08T12:04:00Z">
              <w:r w:rsidRPr="00022633" w:rsidDel="00D90FD5">
                <w:delText>I</w:delText>
              </w:r>
              <w:r w:rsidR="00BC5A56" w:rsidRPr="00022633" w:rsidDel="00D90FD5">
                <w:delText>nt</w:delText>
              </w:r>
            </w:del>
            <w:ins w:id="267" w:author="workplains" w:date="2011-12-08T12:04:00Z">
              <w:r>
                <w:t>nvarchar(300)</w:t>
              </w:r>
            </w:ins>
          </w:p>
        </w:tc>
      </w:tr>
      <w:tr w:rsidR="00A86BA0" w:rsidRPr="00022633" w:rsidTr="00AF02D5">
        <w:tc>
          <w:tcPr>
            <w:tcW w:w="4788" w:type="dxa"/>
          </w:tcPr>
          <w:p w:rsidR="00A86BA0" w:rsidRPr="00022633" w:rsidRDefault="00A86BA0" w:rsidP="00AF02D5">
            <w:r>
              <w:t>NodeType</w:t>
            </w:r>
          </w:p>
        </w:tc>
        <w:tc>
          <w:tcPr>
            <w:tcW w:w="4788" w:type="dxa"/>
          </w:tcPr>
          <w:p w:rsidR="00A86BA0" w:rsidRPr="00022633" w:rsidRDefault="00D90FD5" w:rsidP="00AF02D5">
            <w:del w:id="268" w:author="workplains" w:date="2011-12-08T12:04:00Z">
              <w:r w:rsidDel="00D90FD5">
                <w:delText>I</w:delText>
              </w:r>
              <w:r w:rsidR="00A86BA0" w:rsidDel="00D90FD5">
                <w:delText>nt</w:delText>
              </w:r>
            </w:del>
            <w:ins w:id="269" w:author="workplains" w:date="2011-12-08T12:04:00Z">
              <w:r>
                <w:t>nvarchar(50)</w:t>
              </w:r>
            </w:ins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Recipient</w:t>
            </w:r>
          </w:p>
        </w:tc>
        <w:tc>
          <w:tcPr>
            <w:tcW w:w="4788" w:type="dxa"/>
          </w:tcPr>
          <w:p w:rsidR="00BC5A56" w:rsidRPr="00022633" w:rsidRDefault="00BC5A56" w:rsidP="00AF02D5">
            <w:del w:id="270" w:author="workplains" w:date="2011-12-08T12:05:00Z">
              <w:r w:rsidRPr="00022633" w:rsidDel="00D90FD5">
                <w:delText>nvarchar(128)</w:delText>
              </w:r>
            </w:del>
            <w:ins w:id="271" w:author="workplains" w:date="2011-12-08T12:05:00Z">
              <w:r w:rsidR="00D90FD5">
                <w:t>nvarchar(300)</w:t>
              </w:r>
            </w:ins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AttachedType</w:t>
            </w:r>
          </w:p>
        </w:tc>
        <w:tc>
          <w:tcPr>
            <w:tcW w:w="4788" w:type="dxa"/>
          </w:tcPr>
          <w:p w:rsidR="00BC5A56" w:rsidRPr="00022633" w:rsidRDefault="000D5087" w:rsidP="000D5087">
            <w:r w:rsidRPr="00022633">
              <w:t>nvarchar(</w:t>
            </w:r>
            <w:r>
              <w:t>100</w:t>
            </w:r>
            <w:r w:rsidRPr="00022633">
              <w:t>)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TaskRate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int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RateUnit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nvarchar(10)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Private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int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NonAssignable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int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Archive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int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AllowResubmit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int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CompletionTime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int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CompletionUnit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nvarchar(10)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ExtensionTime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int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ExtensionUnit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nvarchar(10)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DelayTime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int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DelayUnit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nvarchar(10)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AgentMachine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nvarchar(128)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AttachedFormPath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nvarchar(128)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StartupPath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nvarchar(128)</w:t>
            </w:r>
          </w:p>
        </w:tc>
      </w:tr>
      <w:tr w:rsidR="00BC5A56" w:rsidRPr="00022633" w:rsidTr="00AF02D5">
        <w:tc>
          <w:tcPr>
            <w:tcW w:w="4788" w:type="dxa"/>
          </w:tcPr>
          <w:p w:rsidR="00BC5A56" w:rsidRPr="00022633" w:rsidRDefault="00BC5A56" w:rsidP="00AF02D5">
            <w:r w:rsidRPr="00022633">
              <w:t>Version</w:t>
            </w:r>
          </w:p>
        </w:tc>
        <w:tc>
          <w:tcPr>
            <w:tcW w:w="4788" w:type="dxa"/>
          </w:tcPr>
          <w:p w:rsidR="00BC5A56" w:rsidRPr="00022633" w:rsidRDefault="00BC5A56" w:rsidP="00AF02D5">
            <w:r w:rsidRPr="00022633">
              <w:t>nvarchar(10)</w:t>
            </w:r>
          </w:p>
        </w:tc>
      </w:tr>
      <w:tr w:rsidR="00CC2C75" w:rsidRPr="00022633" w:rsidTr="00AF02D5">
        <w:tc>
          <w:tcPr>
            <w:tcW w:w="4788" w:type="dxa"/>
          </w:tcPr>
          <w:p w:rsidR="00CC2C75" w:rsidRPr="00022633" w:rsidRDefault="00CC2C75" w:rsidP="00AF02D5">
            <w:r>
              <w:t>NodeWidth</w:t>
            </w:r>
          </w:p>
        </w:tc>
        <w:tc>
          <w:tcPr>
            <w:tcW w:w="4788" w:type="dxa"/>
          </w:tcPr>
          <w:p w:rsidR="00CC2C75" w:rsidRPr="00022633" w:rsidRDefault="00CC2C75" w:rsidP="00AF02D5">
            <w:del w:id="272" w:author="Bilal Manzoor" w:date="2011-12-08T18:14:00Z">
              <w:r w:rsidDel="00C0729A">
                <w:delText>Int</w:delText>
              </w:r>
            </w:del>
            <w:ins w:id="273" w:author="Bilal Manzoor" w:date="2011-12-08T18:14:00Z">
              <w:r w:rsidR="00C0729A">
                <w:t>int</w:t>
              </w:r>
            </w:ins>
          </w:p>
        </w:tc>
      </w:tr>
      <w:tr w:rsidR="00CC2C75" w:rsidRPr="00022633" w:rsidTr="00AF02D5">
        <w:tc>
          <w:tcPr>
            <w:tcW w:w="4788" w:type="dxa"/>
          </w:tcPr>
          <w:p w:rsidR="00CC2C75" w:rsidRPr="00022633" w:rsidRDefault="00CC2C75" w:rsidP="00AF02D5">
            <w:r>
              <w:t>NodeHeight</w:t>
            </w:r>
          </w:p>
        </w:tc>
        <w:tc>
          <w:tcPr>
            <w:tcW w:w="4788" w:type="dxa"/>
          </w:tcPr>
          <w:p w:rsidR="00CC2C75" w:rsidRPr="00022633" w:rsidRDefault="00CC2C75" w:rsidP="00AF02D5">
            <w:del w:id="274" w:author="Bilal Manzoor" w:date="2011-12-08T18:14:00Z">
              <w:r w:rsidDel="00C0729A">
                <w:delText>Int</w:delText>
              </w:r>
            </w:del>
            <w:ins w:id="275" w:author="Bilal Manzoor" w:date="2011-12-08T18:14:00Z">
              <w:r w:rsidR="00C0729A">
                <w:t>int</w:t>
              </w:r>
            </w:ins>
          </w:p>
        </w:tc>
      </w:tr>
      <w:tr w:rsidR="00CC2C75" w:rsidRPr="00022633" w:rsidTr="00AF02D5">
        <w:tc>
          <w:tcPr>
            <w:tcW w:w="4788" w:type="dxa"/>
          </w:tcPr>
          <w:p w:rsidR="00CC2C75" w:rsidRPr="00022633" w:rsidRDefault="00CC2C75" w:rsidP="00AF02D5">
            <w:r>
              <w:t>XLocation</w:t>
            </w:r>
          </w:p>
        </w:tc>
        <w:tc>
          <w:tcPr>
            <w:tcW w:w="4788" w:type="dxa"/>
          </w:tcPr>
          <w:p w:rsidR="00CC2C75" w:rsidRPr="00022633" w:rsidRDefault="00CC2C75" w:rsidP="00AF02D5">
            <w:del w:id="276" w:author="Bilal Manzoor" w:date="2011-12-08T18:14:00Z">
              <w:r w:rsidDel="00C0729A">
                <w:delText>Int</w:delText>
              </w:r>
            </w:del>
            <w:ins w:id="277" w:author="Bilal Manzoor" w:date="2011-12-08T18:14:00Z">
              <w:r w:rsidR="00C0729A">
                <w:t>int</w:t>
              </w:r>
            </w:ins>
          </w:p>
        </w:tc>
      </w:tr>
      <w:tr w:rsidR="00CC2C75" w:rsidRPr="00022633" w:rsidTr="00AF02D5">
        <w:tc>
          <w:tcPr>
            <w:tcW w:w="4788" w:type="dxa"/>
          </w:tcPr>
          <w:p w:rsidR="00CC2C75" w:rsidRPr="00022633" w:rsidRDefault="00CC2C75" w:rsidP="00AF02D5">
            <w:r>
              <w:t>YLocation</w:t>
            </w:r>
          </w:p>
        </w:tc>
        <w:tc>
          <w:tcPr>
            <w:tcW w:w="4788" w:type="dxa"/>
          </w:tcPr>
          <w:p w:rsidR="00CC2C75" w:rsidRPr="00022633" w:rsidRDefault="00CC2C75" w:rsidP="00AF02D5">
            <w:del w:id="278" w:author="Bilal Manzoor" w:date="2011-12-08T18:14:00Z">
              <w:r w:rsidDel="00C0729A">
                <w:delText>Int</w:delText>
              </w:r>
            </w:del>
            <w:ins w:id="279" w:author="Bilal Manzoor" w:date="2011-12-08T18:14:00Z">
              <w:r w:rsidR="00C0729A">
                <w:t>int</w:t>
              </w:r>
            </w:ins>
          </w:p>
        </w:tc>
      </w:tr>
      <w:tr w:rsidR="00EF4877" w:rsidRPr="00022633" w:rsidTr="00AF02D5">
        <w:trPr>
          <w:ins w:id="280" w:author="workplains" w:date="2011-12-08T12:12:00Z"/>
        </w:trPr>
        <w:tc>
          <w:tcPr>
            <w:tcW w:w="4788" w:type="dxa"/>
          </w:tcPr>
          <w:p w:rsidR="00EF4877" w:rsidRDefault="00EF4877" w:rsidP="00AF02D5">
            <w:pPr>
              <w:rPr>
                <w:ins w:id="281" w:author="workplains" w:date="2011-12-08T12:12:00Z"/>
              </w:rPr>
            </w:pPr>
            <w:ins w:id="282" w:author="workplains" w:date="2011-12-08T12:12:00Z">
              <w:r>
                <w:t>ActivitySequence</w:t>
              </w:r>
            </w:ins>
          </w:p>
        </w:tc>
        <w:tc>
          <w:tcPr>
            <w:tcW w:w="4788" w:type="dxa"/>
          </w:tcPr>
          <w:p w:rsidR="00EF4877" w:rsidRDefault="00EF4877" w:rsidP="00AF02D5">
            <w:pPr>
              <w:rPr>
                <w:ins w:id="283" w:author="workplains" w:date="2011-12-08T12:12:00Z"/>
              </w:rPr>
            </w:pPr>
            <w:ins w:id="284" w:author="workplains" w:date="2011-12-08T12:13:00Z">
              <w:r>
                <w:t>int</w:t>
              </w:r>
            </w:ins>
          </w:p>
        </w:tc>
      </w:tr>
      <w:tr w:rsidR="00EF4877" w:rsidRPr="00022633" w:rsidTr="00AF02D5">
        <w:trPr>
          <w:ins w:id="285" w:author="workplains" w:date="2011-12-08T12:11:00Z"/>
        </w:trPr>
        <w:tc>
          <w:tcPr>
            <w:tcW w:w="4788" w:type="dxa"/>
          </w:tcPr>
          <w:p w:rsidR="00EF4877" w:rsidRDefault="00EF4877" w:rsidP="00AF02D5">
            <w:pPr>
              <w:rPr>
                <w:ins w:id="286" w:author="workplains" w:date="2011-12-08T12:11:00Z"/>
              </w:rPr>
            </w:pPr>
            <w:ins w:id="287" w:author="workplains" w:date="2011-12-08T12:11:00Z">
              <w:r w:rsidRPr="00EF4877">
                <w:t>NodeSize</w:t>
              </w:r>
            </w:ins>
          </w:p>
        </w:tc>
        <w:tc>
          <w:tcPr>
            <w:tcW w:w="4788" w:type="dxa"/>
          </w:tcPr>
          <w:p w:rsidR="00EF4877" w:rsidRDefault="00EF4877" w:rsidP="00AF02D5">
            <w:pPr>
              <w:rPr>
                <w:ins w:id="288" w:author="workplains" w:date="2011-12-08T12:11:00Z"/>
              </w:rPr>
            </w:pPr>
            <w:ins w:id="289" w:author="workplains" w:date="2011-12-08T12:12:00Z">
              <w:del w:id="290" w:author="Bilal Manzoor" w:date="2011-12-08T18:11:00Z">
                <w:r w:rsidDel="00C0729A">
                  <w:delText>Nvarchar</w:delText>
                </w:r>
              </w:del>
            </w:ins>
            <w:ins w:id="291" w:author="Bilal Manzoor" w:date="2011-12-08T18:11:00Z">
              <w:r w:rsidR="00C0729A">
                <w:t>nvarchar</w:t>
              </w:r>
            </w:ins>
            <w:ins w:id="292" w:author="workplains" w:date="2011-12-08T12:12:00Z">
              <w:r>
                <w:t>(100)</w:t>
              </w:r>
            </w:ins>
          </w:p>
        </w:tc>
      </w:tr>
      <w:tr w:rsidR="00D90FD5" w:rsidRPr="00022633" w:rsidTr="00AF02D5">
        <w:trPr>
          <w:ins w:id="293" w:author="workplains" w:date="2011-12-08T12:06:00Z"/>
        </w:trPr>
        <w:tc>
          <w:tcPr>
            <w:tcW w:w="4788" w:type="dxa"/>
          </w:tcPr>
          <w:p w:rsidR="00D90FD5" w:rsidRDefault="00D90FD5" w:rsidP="00AF02D5">
            <w:pPr>
              <w:rPr>
                <w:ins w:id="294" w:author="workplains" w:date="2011-12-08T12:06:00Z"/>
              </w:rPr>
            </w:pPr>
            <w:ins w:id="295" w:author="workplains" w:date="2011-12-08T12:07:00Z">
              <w:r w:rsidRPr="00D90FD5">
                <w:t>MinimumResponse</w:t>
              </w:r>
            </w:ins>
          </w:p>
        </w:tc>
        <w:tc>
          <w:tcPr>
            <w:tcW w:w="4788" w:type="dxa"/>
          </w:tcPr>
          <w:p w:rsidR="00D90FD5" w:rsidRDefault="00D90FD5" w:rsidP="00AF02D5">
            <w:pPr>
              <w:rPr>
                <w:ins w:id="296" w:author="workplains" w:date="2011-12-08T12:06:00Z"/>
              </w:rPr>
            </w:pPr>
            <w:ins w:id="297" w:author="workplains" w:date="2011-12-08T12:07:00Z">
              <w:r>
                <w:t>int</w:t>
              </w:r>
            </w:ins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298" w:name="_Toc311131814"/>
      <w:r>
        <w:t>D_ActivityAttribute</w:t>
      </w:r>
      <w:bookmarkEnd w:id="298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ActivityAttributeID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299" w:author="workplains" w:date="2011-12-08T12:14:00Z">
              <w:r w:rsidRPr="00547DC6" w:rsidDel="00EF4877">
                <w:delText>nvarchar(50)</w:delText>
              </w:r>
            </w:del>
            <w:ins w:id="300" w:author="workplains" w:date="2011-12-08T12:14:00Z">
              <w:r w:rsidR="00EF4877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301" w:author="workplains" w:date="2011-12-08T12:15:00Z">
              <w:r w:rsidRPr="00547DC6" w:rsidDel="00EF4877">
                <w:delText>WorkSpaceID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302" w:author="workplains" w:date="2011-12-08T12:15:00Z">
              <w:r w:rsidRPr="00547DC6" w:rsidDel="00EF4877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ActivityID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03" w:author="workplains" w:date="2011-12-08T12:14:00Z">
              <w:r w:rsidRPr="00547DC6" w:rsidDel="00EF4877">
                <w:delText>nvarchar(50)</w:delText>
              </w:r>
            </w:del>
            <w:ins w:id="304" w:author="workplains" w:date="2011-12-08T12:14:00Z">
              <w:r w:rsidR="00EF4877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Name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Value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nvarchar(256)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/>
    <w:p w:rsidR="00BC5A56" w:rsidRDefault="00BC5A56" w:rsidP="00BC5A56">
      <w:pPr>
        <w:pStyle w:val="Heading2"/>
      </w:pPr>
      <w:bookmarkStart w:id="305" w:name="_Toc311131815"/>
      <w:r>
        <w:t>D_ActivityEvent</w:t>
      </w:r>
      <w:bookmarkEnd w:id="305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ActivityEventID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06" w:author="workplains" w:date="2011-12-08T12:16:00Z">
              <w:r w:rsidRPr="00547DC6" w:rsidDel="00EF4877">
                <w:delText>nvarchar(50)</w:delText>
              </w:r>
            </w:del>
            <w:ins w:id="307" w:author="workplains" w:date="2011-12-08T12:16:00Z">
              <w:r w:rsidR="00EF4877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AF02D5" w:rsidP="00AF02D5">
            <w:r>
              <w:t>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08" w:author="workplains" w:date="2011-12-08T12:16:00Z">
              <w:r w:rsidRPr="00547DC6" w:rsidDel="00EF4877">
                <w:delText>nvarchar(50)</w:delText>
              </w:r>
            </w:del>
            <w:ins w:id="309" w:author="workplains" w:date="2011-12-08T12:16:00Z">
              <w:r w:rsidR="00EF4877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ActivityID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10" w:author="workplains" w:date="2011-12-08T12:16:00Z">
              <w:r w:rsidRPr="00547DC6" w:rsidDel="00EF4877">
                <w:delText>nvarchar(50)</w:delText>
              </w:r>
            </w:del>
            <w:ins w:id="311" w:author="workplains" w:date="2011-12-08T12:16:00Z">
              <w:r w:rsidR="00EF4877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EventType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12" w:author="workplains" w:date="2011-12-08T12:16:00Z">
              <w:r w:rsidRPr="00547DC6" w:rsidDel="00EF4877">
                <w:delText>nvarchar(50)</w:delText>
              </w:r>
            </w:del>
            <w:ins w:id="313" w:author="workplains" w:date="2011-12-08T12:16:00Z">
              <w:r w:rsidR="00EF4877">
                <w:t>nvarchar(250)</w:t>
              </w:r>
            </w:ins>
          </w:p>
        </w:tc>
      </w:tr>
      <w:tr w:rsidR="00BC5A56" w:rsidRPr="00547DC6" w:rsidDel="00C0729A" w:rsidTr="00AF02D5">
        <w:trPr>
          <w:del w:id="314" w:author="Bilal Manzoor" w:date="2011-12-08T18:13:00Z"/>
        </w:trPr>
        <w:tc>
          <w:tcPr>
            <w:tcW w:w="4788" w:type="dxa"/>
          </w:tcPr>
          <w:p w:rsidR="00BC5A56" w:rsidRPr="00547DC6" w:rsidDel="00C0729A" w:rsidRDefault="00BC5A56" w:rsidP="00AF02D5">
            <w:pPr>
              <w:tabs>
                <w:tab w:val="left" w:pos="1500"/>
              </w:tabs>
              <w:rPr>
                <w:del w:id="315" w:author="Bilal Manzoor" w:date="2011-12-08T18:13:00Z"/>
              </w:rPr>
            </w:pPr>
          </w:p>
        </w:tc>
        <w:tc>
          <w:tcPr>
            <w:tcW w:w="4788" w:type="dxa"/>
          </w:tcPr>
          <w:p w:rsidR="00BC5A56" w:rsidRPr="00547DC6" w:rsidDel="00C0729A" w:rsidRDefault="00BC5A56" w:rsidP="00AF02D5">
            <w:pPr>
              <w:rPr>
                <w:del w:id="316" w:author="Bilal Manzoor" w:date="2011-12-08T18:13:00Z"/>
              </w:rPr>
            </w:pPr>
          </w:p>
        </w:tc>
      </w:tr>
    </w:tbl>
    <w:p w:rsidR="00AF02D5" w:rsidRDefault="00AF02D5" w:rsidP="00BC5A56">
      <w:pPr>
        <w:pStyle w:val="Heading2"/>
      </w:pPr>
    </w:p>
    <w:p w:rsidR="00BC5A56" w:rsidRDefault="00BC5A56" w:rsidP="00BC5A56">
      <w:pPr>
        <w:pStyle w:val="Heading2"/>
      </w:pPr>
      <w:bookmarkStart w:id="317" w:name="_Toc311131816"/>
      <w:r>
        <w:t>D_ActivityCondition</w:t>
      </w:r>
      <w:bookmarkEnd w:id="317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ActivityConditionID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18" w:author="workplains" w:date="2011-12-08T12:17:00Z">
              <w:r w:rsidRPr="00547DC6" w:rsidDel="00EF4877">
                <w:delText>nvarchar(50)</w:delText>
              </w:r>
            </w:del>
            <w:ins w:id="319" w:author="workplains" w:date="2011-12-08T12:17:00Z">
              <w:r w:rsidR="00EF4877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AF02D5" w:rsidP="00AF02D5">
            <w:del w:id="320" w:author="workplains" w:date="2011-12-08T12:17:00Z">
              <w:r w:rsidDel="00EF4877">
                <w:delText>ProcessID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321" w:author="workplains" w:date="2011-12-08T12:17:00Z">
              <w:r w:rsidRPr="00547DC6" w:rsidDel="00EF4877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ActivityEventID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22" w:author="workplains" w:date="2011-12-08T12:17:00Z">
              <w:r w:rsidRPr="00547DC6" w:rsidDel="00EF4877">
                <w:delText>nvarchar(50)</w:delText>
              </w:r>
            </w:del>
            <w:ins w:id="323" w:author="workplains" w:date="2011-12-08T12:17:00Z">
              <w:r w:rsidR="00EF4877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AF02D5" w:rsidP="00AF02D5">
            <w:r>
              <w:t>Expression</w:t>
            </w:r>
          </w:p>
        </w:tc>
        <w:tc>
          <w:tcPr>
            <w:tcW w:w="4788" w:type="dxa"/>
          </w:tcPr>
          <w:p w:rsidR="00BC5A56" w:rsidRPr="00547DC6" w:rsidRDefault="00AF02D5" w:rsidP="00AF02D5">
            <w:r>
              <w:t>nvarchar(100</w:t>
            </w:r>
            <w:r w:rsidRPr="00547DC6">
              <w:t>0)</w:t>
            </w:r>
          </w:p>
        </w:tc>
      </w:tr>
    </w:tbl>
    <w:p w:rsidR="00BC5A56" w:rsidRDefault="00BC5A56" w:rsidP="00BC5A56">
      <w:pPr>
        <w:pStyle w:val="Heading2"/>
      </w:pPr>
      <w:bookmarkStart w:id="324" w:name="_Toc311131817"/>
      <w:r>
        <w:t>D_ActivityAction</w:t>
      </w:r>
      <w:bookmarkEnd w:id="324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F02D5" w:rsidRPr="00547DC6" w:rsidTr="00AF02D5">
        <w:tc>
          <w:tcPr>
            <w:tcW w:w="4788" w:type="dxa"/>
          </w:tcPr>
          <w:p w:rsidR="00AF02D5" w:rsidRPr="00547DC6" w:rsidRDefault="00AF02D5" w:rsidP="00AF02D5">
            <w:r w:rsidRPr="00547DC6">
              <w:t>Activity</w:t>
            </w:r>
            <w:r>
              <w:t>Action</w:t>
            </w:r>
            <w:r w:rsidRPr="00547DC6">
              <w:t>ID</w:t>
            </w:r>
          </w:p>
        </w:tc>
        <w:tc>
          <w:tcPr>
            <w:tcW w:w="4788" w:type="dxa"/>
          </w:tcPr>
          <w:p w:rsidR="00AF02D5" w:rsidRPr="00547DC6" w:rsidRDefault="00AF02D5" w:rsidP="00AF02D5">
            <w:del w:id="325" w:author="workplains" w:date="2011-12-08T12:18:00Z">
              <w:r w:rsidRPr="00547DC6" w:rsidDel="00F96438">
                <w:delText>nvarchar(50)</w:delText>
              </w:r>
            </w:del>
            <w:ins w:id="326" w:author="workplains" w:date="2011-12-08T12:18:00Z">
              <w:r w:rsidR="00F96438">
                <w:t>int</w:t>
              </w:r>
            </w:ins>
          </w:p>
        </w:tc>
      </w:tr>
      <w:tr w:rsidR="007C00B0" w:rsidRPr="00547DC6" w:rsidTr="00AF02D5">
        <w:tc>
          <w:tcPr>
            <w:tcW w:w="4788" w:type="dxa"/>
          </w:tcPr>
          <w:p w:rsidR="007C00B0" w:rsidRDefault="007C00B0" w:rsidP="00AF02D5">
            <w:r w:rsidRPr="00547DC6">
              <w:t>ActivityConditionID</w:t>
            </w:r>
          </w:p>
        </w:tc>
        <w:tc>
          <w:tcPr>
            <w:tcW w:w="4788" w:type="dxa"/>
          </w:tcPr>
          <w:p w:rsidR="007C00B0" w:rsidRPr="00547DC6" w:rsidRDefault="007C00B0" w:rsidP="00AF02D5">
            <w:del w:id="327" w:author="workplains" w:date="2011-12-08T12:18:00Z">
              <w:r w:rsidRPr="00547DC6" w:rsidDel="00F96438">
                <w:delText>nvarchar(50)</w:delText>
              </w:r>
            </w:del>
            <w:ins w:id="328" w:author="workplains" w:date="2011-12-08T12:18:00Z">
              <w:r w:rsidR="00F96438">
                <w:t>int</w:t>
              </w:r>
            </w:ins>
          </w:p>
        </w:tc>
      </w:tr>
      <w:tr w:rsidR="00AF02D5" w:rsidRPr="00547DC6" w:rsidTr="00AF02D5">
        <w:tc>
          <w:tcPr>
            <w:tcW w:w="4788" w:type="dxa"/>
          </w:tcPr>
          <w:p w:rsidR="00AF02D5" w:rsidRPr="00547DC6" w:rsidRDefault="00AF02D5" w:rsidP="00AF02D5">
            <w:del w:id="329" w:author="workplains" w:date="2011-12-08T12:18:00Z">
              <w:r w:rsidDel="00F96438">
                <w:delText>ProcessID</w:delText>
              </w:r>
            </w:del>
          </w:p>
        </w:tc>
        <w:tc>
          <w:tcPr>
            <w:tcW w:w="4788" w:type="dxa"/>
          </w:tcPr>
          <w:p w:rsidR="00AF02D5" w:rsidRPr="00547DC6" w:rsidRDefault="00AF02D5" w:rsidP="00AF02D5">
            <w:del w:id="330" w:author="workplains" w:date="2011-12-08T12:18:00Z">
              <w:r w:rsidRPr="00547DC6" w:rsidDel="00F96438">
                <w:delText>nvarchar(50)</w:delText>
              </w:r>
            </w:del>
          </w:p>
        </w:tc>
      </w:tr>
      <w:tr w:rsidR="00AF02D5" w:rsidRPr="00547DC6" w:rsidTr="00AF02D5">
        <w:tc>
          <w:tcPr>
            <w:tcW w:w="4788" w:type="dxa"/>
          </w:tcPr>
          <w:p w:rsidR="00AF02D5" w:rsidRPr="00547DC6" w:rsidRDefault="007C00B0" w:rsidP="00AF02D5">
            <w:r>
              <w:t>IsElsePart</w:t>
            </w:r>
          </w:p>
        </w:tc>
        <w:tc>
          <w:tcPr>
            <w:tcW w:w="4788" w:type="dxa"/>
          </w:tcPr>
          <w:p w:rsidR="00AF02D5" w:rsidRPr="00547DC6" w:rsidRDefault="00AF02D5" w:rsidP="00AF02D5">
            <w:r w:rsidRPr="00547DC6">
              <w:t>nvarchar(50)</w:t>
            </w:r>
          </w:p>
        </w:tc>
      </w:tr>
      <w:tr w:rsidR="00AF02D5" w:rsidRPr="00547DC6" w:rsidTr="00AF02D5">
        <w:tc>
          <w:tcPr>
            <w:tcW w:w="4788" w:type="dxa"/>
          </w:tcPr>
          <w:p w:rsidR="00AF02D5" w:rsidRPr="00547DC6" w:rsidRDefault="007C00B0" w:rsidP="00AF02D5">
            <w:r>
              <w:t>ActionType</w:t>
            </w:r>
          </w:p>
        </w:tc>
        <w:tc>
          <w:tcPr>
            <w:tcW w:w="4788" w:type="dxa"/>
          </w:tcPr>
          <w:p w:rsidR="00AF02D5" w:rsidRPr="00547DC6" w:rsidRDefault="00AF02D5" w:rsidP="007C00B0">
            <w:r>
              <w:t>nvarchar(</w:t>
            </w:r>
            <w:r w:rsidR="007C00B0">
              <w:t>50</w:t>
            </w:r>
            <w:r w:rsidRPr="00547DC6">
              <w:t>)</w:t>
            </w:r>
          </w:p>
        </w:tc>
      </w:tr>
      <w:tr w:rsidR="007C00B0" w:rsidRPr="00547DC6" w:rsidTr="00AF02D5">
        <w:tc>
          <w:tcPr>
            <w:tcW w:w="4788" w:type="dxa"/>
          </w:tcPr>
          <w:p w:rsidR="007C00B0" w:rsidRDefault="007C00B0" w:rsidP="00AF02D5">
            <w:r>
              <w:t>Target</w:t>
            </w:r>
          </w:p>
        </w:tc>
        <w:tc>
          <w:tcPr>
            <w:tcW w:w="4788" w:type="dxa"/>
          </w:tcPr>
          <w:p w:rsidR="007C00B0" w:rsidRDefault="007C00B0" w:rsidP="00AF02D5">
            <w:r>
              <w:t>nvarchar(50</w:t>
            </w:r>
            <w:r w:rsidRPr="00547DC6">
              <w:t>)</w:t>
            </w:r>
          </w:p>
        </w:tc>
      </w:tr>
    </w:tbl>
    <w:p w:rsidR="00BC5A56" w:rsidRDefault="00BC5A56" w:rsidP="00BC5A56"/>
    <w:p w:rsidR="00BC5A56" w:rsidRDefault="00BC5A56" w:rsidP="00BC5A56">
      <w:pPr>
        <w:pStyle w:val="Heading2"/>
      </w:pPr>
      <w:bookmarkStart w:id="331" w:name="_Toc311131818"/>
      <w:r>
        <w:t>D_ActivityLinks</w:t>
      </w:r>
      <w:bookmarkEnd w:id="331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LinkID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32" w:author="workplains" w:date="2011-12-08T12:18:00Z">
              <w:r w:rsidRPr="00547DC6" w:rsidDel="00F96438">
                <w:delText>nvarchar(50)</w:delText>
              </w:r>
            </w:del>
            <w:ins w:id="333" w:author="workplains" w:date="2011-12-08T12:21:00Z">
              <w:r w:rsidR="00EA639B">
                <w:t xml:space="preserve"> </w:t>
              </w:r>
            </w:ins>
            <w:ins w:id="334" w:author="workplains" w:date="2011-12-08T12:18:00Z">
              <w:r w:rsidR="00F96438">
                <w:t>int</w:t>
              </w:r>
            </w:ins>
          </w:p>
        </w:tc>
      </w:tr>
      <w:tr w:rsidR="00BC5A56" w:rsidRPr="00547DC6" w:rsidDel="00C0729A" w:rsidTr="00AF02D5">
        <w:trPr>
          <w:del w:id="335" w:author="Bilal Manzoor" w:date="2011-12-08T18:13:00Z"/>
        </w:trPr>
        <w:tc>
          <w:tcPr>
            <w:tcW w:w="4788" w:type="dxa"/>
          </w:tcPr>
          <w:p w:rsidR="00000000" w:rsidRDefault="009D4857">
            <w:pPr>
              <w:jc w:val="center"/>
              <w:rPr>
                <w:del w:id="336" w:author="Bilal Manzoor" w:date="2011-12-08T18:13:00Z"/>
              </w:rPr>
              <w:pPrChange w:id="337" w:author="Bilal Manzoor" w:date="2011-12-08T18:13:00Z">
                <w:pPr>
                  <w:spacing w:after="200" w:line="276" w:lineRule="auto"/>
                </w:pPr>
              </w:pPrChange>
            </w:pPr>
          </w:p>
        </w:tc>
        <w:tc>
          <w:tcPr>
            <w:tcW w:w="4788" w:type="dxa"/>
          </w:tcPr>
          <w:p w:rsidR="00BC5A56" w:rsidRPr="00547DC6" w:rsidDel="00C0729A" w:rsidRDefault="00BC5A56" w:rsidP="00AF02D5">
            <w:pPr>
              <w:rPr>
                <w:del w:id="338" w:author="Bilal Manzoor" w:date="2011-12-08T18:13:00Z"/>
              </w:rPr>
            </w:pP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4E1E31" w:rsidP="004E1E31">
            <w:r>
              <w:t>TailActivityID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39" w:author="workplains" w:date="2011-12-08T12:19:00Z">
              <w:r w:rsidRPr="00547DC6" w:rsidDel="00F96438">
                <w:delText>nvarchar(50)</w:delText>
              </w:r>
            </w:del>
            <w:ins w:id="340" w:author="workplains" w:date="2011-12-08T12:21:00Z">
              <w:r w:rsidR="00EA639B">
                <w:t xml:space="preserve"> </w:t>
              </w:r>
            </w:ins>
            <w:ins w:id="341" w:author="workplains" w:date="2011-12-08T12:19:00Z">
              <w:r w:rsidR="00F96438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42" w:author="workplains" w:date="2011-12-08T12:19:00Z">
              <w:r w:rsidRPr="00547DC6" w:rsidDel="00F96438">
                <w:delText>nvarchar(10)</w:delText>
              </w:r>
            </w:del>
            <w:ins w:id="343" w:author="workplains" w:date="2011-12-08T12:21:00Z">
              <w:r w:rsidR="00EA639B">
                <w:t xml:space="preserve"> </w:t>
              </w:r>
            </w:ins>
            <w:ins w:id="344" w:author="workplains" w:date="2011-12-08T12:19:00Z">
              <w:r w:rsidR="00F96438">
                <w:t>int</w:t>
              </w:r>
            </w:ins>
          </w:p>
        </w:tc>
      </w:tr>
      <w:tr w:rsidR="00BC5A56" w:rsidRPr="00547DC6" w:rsidDel="00C0729A" w:rsidTr="00AF02D5">
        <w:trPr>
          <w:del w:id="345" w:author="Bilal Manzoor" w:date="2011-12-08T18:13:00Z"/>
        </w:trPr>
        <w:tc>
          <w:tcPr>
            <w:tcW w:w="4788" w:type="dxa"/>
          </w:tcPr>
          <w:p w:rsidR="00BC5A56" w:rsidRPr="00547DC6" w:rsidDel="00C0729A" w:rsidRDefault="00BC5A56" w:rsidP="00AF02D5">
            <w:pPr>
              <w:rPr>
                <w:del w:id="346" w:author="Bilal Manzoor" w:date="2011-12-08T18:13:00Z"/>
              </w:rPr>
            </w:pPr>
          </w:p>
        </w:tc>
        <w:tc>
          <w:tcPr>
            <w:tcW w:w="4788" w:type="dxa"/>
          </w:tcPr>
          <w:p w:rsidR="00BC5A56" w:rsidRPr="00547DC6" w:rsidDel="00C0729A" w:rsidRDefault="00BC5A56" w:rsidP="00AF02D5">
            <w:pPr>
              <w:rPr>
                <w:del w:id="347" w:author="Bilal Manzoor" w:date="2011-12-08T18:13:00Z"/>
              </w:rPr>
            </w:pP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4E1E31" w:rsidP="00AF02D5">
            <w:r>
              <w:t>HeadActivityID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48" w:author="workplains" w:date="2011-12-08T12:20:00Z">
              <w:r w:rsidRPr="00547DC6" w:rsidDel="00F96438">
                <w:delText>nvarchar(50)</w:delText>
              </w:r>
            </w:del>
            <w:ins w:id="349" w:author="workplains" w:date="2011-12-08T12:21:00Z">
              <w:r w:rsidR="00EA639B">
                <w:t xml:space="preserve"> </w:t>
              </w:r>
            </w:ins>
            <w:ins w:id="350" w:author="workplains" w:date="2011-12-08T12:20:00Z">
              <w:r w:rsidR="00F96438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LinkType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F96438" w:rsidRPr="00547DC6" w:rsidTr="00AF02D5">
        <w:trPr>
          <w:ins w:id="351" w:author="workplains" w:date="2011-12-08T12:20:00Z"/>
        </w:trPr>
        <w:tc>
          <w:tcPr>
            <w:tcW w:w="4788" w:type="dxa"/>
          </w:tcPr>
          <w:p w:rsidR="00F96438" w:rsidRPr="00547DC6" w:rsidRDefault="00F96438" w:rsidP="00AF02D5">
            <w:pPr>
              <w:rPr>
                <w:ins w:id="352" w:author="workplains" w:date="2011-12-08T12:20:00Z"/>
              </w:rPr>
            </w:pPr>
            <w:ins w:id="353" w:author="workplains" w:date="2011-12-08T12:20:00Z">
              <w:r>
                <w:t>LinkSequence</w:t>
              </w:r>
            </w:ins>
          </w:p>
        </w:tc>
        <w:tc>
          <w:tcPr>
            <w:tcW w:w="4788" w:type="dxa"/>
          </w:tcPr>
          <w:p w:rsidR="00F96438" w:rsidRPr="00547DC6" w:rsidRDefault="00F96438" w:rsidP="00AF02D5">
            <w:pPr>
              <w:rPr>
                <w:ins w:id="354" w:author="workplains" w:date="2011-12-08T12:20:00Z"/>
              </w:rPr>
            </w:pPr>
            <w:ins w:id="355" w:author="workplains" w:date="2011-12-08T12:20:00Z">
              <w:r>
                <w:t>int</w:t>
              </w:r>
            </w:ins>
          </w:p>
        </w:tc>
      </w:tr>
      <w:tr w:rsidR="00F96438" w:rsidRPr="00547DC6" w:rsidTr="00AF02D5">
        <w:trPr>
          <w:ins w:id="356" w:author="workplains" w:date="2011-12-08T12:20:00Z"/>
        </w:trPr>
        <w:tc>
          <w:tcPr>
            <w:tcW w:w="4788" w:type="dxa"/>
          </w:tcPr>
          <w:p w:rsidR="00F96438" w:rsidRPr="00547DC6" w:rsidRDefault="00F96438" w:rsidP="00AF02D5">
            <w:pPr>
              <w:rPr>
                <w:ins w:id="357" w:author="workplains" w:date="2011-12-08T12:20:00Z"/>
              </w:rPr>
            </w:pPr>
            <w:ins w:id="358" w:author="workplains" w:date="2011-12-08T12:20:00Z">
              <w:r>
                <w:t>LinkName</w:t>
              </w:r>
            </w:ins>
          </w:p>
        </w:tc>
        <w:tc>
          <w:tcPr>
            <w:tcW w:w="4788" w:type="dxa"/>
          </w:tcPr>
          <w:p w:rsidR="00F96438" w:rsidRPr="00547DC6" w:rsidRDefault="00EA639B" w:rsidP="00AF02D5">
            <w:pPr>
              <w:rPr>
                <w:ins w:id="359" w:author="workplains" w:date="2011-12-08T12:20:00Z"/>
              </w:rPr>
            </w:pPr>
            <w:ins w:id="360" w:author="workplains" w:date="2011-12-08T12:21:00Z">
              <w:r>
                <w:t>Varchar(100)</w:t>
              </w:r>
            </w:ins>
          </w:p>
        </w:tc>
      </w:tr>
    </w:tbl>
    <w:p w:rsidR="007E1867" w:rsidRDefault="007E1867" w:rsidP="00BC5A56"/>
    <w:p w:rsidR="007E1867" w:rsidRDefault="007E1867" w:rsidP="007E1867">
      <w:pPr>
        <w:pStyle w:val="Heading2"/>
      </w:pPr>
      <w:bookmarkStart w:id="361" w:name="_Toc311131819"/>
      <w:r>
        <w:t>D_ProcessForm</w:t>
      </w:r>
      <w:bookmarkEnd w:id="361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E1867" w:rsidRPr="00547DC6" w:rsidTr="002F65B1">
        <w:tc>
          <w:tcPr>
            <w:tcW w:w="4788" w:type="dxa"/>
          </w:tcPr>
          <w:p w:rsidR="007E1867" w:rsidRPr="00547DC6" w:rsidRDefault="007E1867" w:rsidP="002F65B1">
            <w:r>
              <w:t>ProcessFormID</w:t>
            </w:r>
          </w:p>
        </w:tc>
        <w:tc>
          <w:tcPr>
            <w:tcW w:w="4788" w:type="dxa"/>
          </w:tcPr>
          <w:p w:rsidR="007E1867" w:rsidRPr="00547DC6" w:rsidRDefault="007E1867" w:rsidP="002F65B1">
            <w:del w:id="362" w:author="workplains" w:date="2011-12-08T12:22:00Z">
              <w:r w:rsidRPr="00547DC6" w:rsidDel="00EA639B">
                <w:delText>nvarchar(50)</w:delText>
              </w:r>
            </w:del>
            <w:ins w:id="363" w:author="workplains" w:date="2011-12-08T12:22:00Z">
              <w:r w:rsidR="00EA639B">
                <w:t>int</w:t>
              </w:r>
            </w:ins>
          </w:p>
        </w:tc>
      </w:tr>
      <w:tr w:rsidR="007E1867" w:rsidRPr="00547DC6" w:rsidTr="002F65B1">
        <w:tc>
          <w:tcPr>
            <w:tcW w:w="4788" w:type="dxa"/>
          </w:tcPr>
          <w:p w:rsidR="007E1867" w:rsidRPr="00547DC6" w:rsidRDefault="007E1867" w:rsidP="002F65B1">
            <w:r>
              <w:t>ProcessID</w:t>
            </w:r>
          </w:p>
        </w:tc>
        <w:tc>
          <w:tcPr>
            <w:tcW w:w="4788" w:type="dxa"/>
          </w:tcPr>
          <w:p w:rsidR="007E1867" w:rsidRPr="00547DC6" w:rsidRDefault="007E1867" w:rsidP="002F65B1">
            <w:del w:id="364" w:author="workplains" w:date="2011-12-08T12:22:00Z">
              <w:r w:rsidRPr="00547DC6" w:rsidDel="00EA639B">
                <w:delText>nvarchar(50)</w:delText>
              </w:r>
            </w:del>
            <w:ins w:id="365" w:author="workplains" w:date="2011-12-08T12:22:00Z">
              <w:r w:rsidR="00EA639B">
                <w:t>int</w:t>
              </w:r>
            </w:ins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ActivityID</w:t>
            </w:r>
          </w:p>
        </w:tc>
        <w:tc>
          <w:tcPr>
            <w:tcW w:w="4788" w:type="dxa"/>
          </w:tcPr>
          <w:p w:rsidR="00D708F5" w:rsidRPr="00547DC6" w:rsidRDefault="00D708F5" w:rsidP="002F65B1">
            <w:del w:id="366" w:author="workplains" w:date="2011-12-08T12:22:00Z">
              <w:r w:rsidRPr="00547DC6" w:rsidDel="00EA639B">
                <w:delText>nvarchar(50)</w:delText>
              </w:r>
              <w:r w:rsidDel="00EA639B">
                <w:delText xml:space="preserve"> [optional]</w:delText>
              </w:r>
            </w:del>
            <w:ins w:id="367" w:author="workplains" w:date="2011-12-08T12:22:00Z">
              <w:r w:rsidR="00EA639B">
                <w:t>int</w:t>
              </w:r>
            </w:ins>
          </w:p>
        </w:tc>
      </w:tr>
      <w:tr w:rsidR="007E1867" w:rsidRPr="00547DC6" w:rsidTr="002F65B1">
        <w:tc>
          <w:tcPr>
            <w:tcW w:w="4788" w:type="dxa"/>
          </w:tcPr>
          <w:p w:rsidR="007E1867" w:rsidRPr="00547DC6" w:rsidRDefault="007E1867" w:rsidP="002F65B1">
            <w:r>
              <w:t>FormPath</w:t>
            </w:r>
          </w:p>
        </w:tc>
        <w:tc>
          <w:tcPr>
            <w:tcW w:w="4788" w:type="dxa"/>
          </w:tcPr>
          <w:p w:rsidR="007E1867" w:rsidRPr="00547DC6" w:rsidRDefault="007E1867" w:rsidP="002F65B1">
            <w:r w:rsidRPr="00547DC6">
              <w:t>nvarchar(50)</w:t>
            </w:r>
          </w:p>
        </w:tc>
      </w:tr>
      <w:tr w:rsidR="007E1867" w:rsidRPr="00547DC6" w:rsidTr="002F65B1">
        <w:tc>
          <w:tcPr>
            <w:tcW w:w="4788" w:type="dxa"/>
          </w:tcPr>
          <w:p w:rsidR="007E1867" w:rsidRPr="00547DC6" w:rsidRDefault="007E1867" w:rsidP="002F65B1">
            <w:r>
              <w:t>UserAuthenticationType</w:t>
            </w:r>
          </w:p>
        </w:tc>
        <w:tc>
          <w:tcPr>
            <w:tcW w:w="4788" w:type="dxa"/>
          </w:tcPr>
          <w:p w:rsidR="007E1867" w:rsidRPr="00547DC6" w:rsidRDefault="007E1867" w:rsidP="002F65B1">
            <w:r>
              <w:t>nvarchar(50</w:t>
            </w:r>
            <w:r w:rsidRPr="00547DC6">
              <w:t>)</w:t>
            </w:r>
          </w:p>
        </w:tc>
      </w:tr>
      <w:tr w:rsidR="007E1867" w:rsidRPr="00547DC6" w:rsidTr="002F65B1">
        <w:tc>
          <w:tcPr>
            <w:tcW w:w="4788" w:type="dxa"/>
          </w:tcPr>
          <w:p w:rsidR="007E1867" w:rsidRPr="00547DC6" w:rsidRDefault="007E1867" w:rsidP="002F65B1">
            <w:r>
              <w:t>FormType</w:t>
            </w:r>
          </w:p>
        </w:tc>
        <w:tc>
          <w:tcPr>
            <w:tcW w:w="4788" w:type="dxa"/>
          </w:tcPr>
          <w:p w:rsidR="007E1867" w:rsidRPr="00547DC6" w:rsidRDefault="007E1867" w:rsidP="002F65B1">
            <w:r>
              <w:t>nvarchar(50</w:t>
            </w:r>
            <w:r w:rsidRPr="00547DC6">
              <w:t>)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ShowToolbar</w:t>
            </w:r>
          </w:p>
        </w:tc>
        <w:tc>
          <w:tcPr>
            <w:tcW w:w="4788" w:type="dxa"/>
          </w:tcPr>
          <w:p w:rsidR="00D708F5" w:rsidRDefault="001259DE" w:rsidP="002F65B1">
            <w:r>
              <w:t>Boolean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lastRenderedPageBreak/>
              <w:t>ShowSendButton</w:t>
            </w:r>
          </w:p>
        </w:tc>
        <w:tc>
          <w:tcPr>
            <w:tcW w:w="4788" w:type="dxa"/>
          </w:tcPr>
          <w:p w:rsidR="00D708F5" w:rsidRDefault="001259DE" w:rsidP="002F65B1">
            <w:r>
              <w:t>Boolean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ShowReturnButton</w:t>
            </w:r>
          </w:p>
        </w:tc>
        <w:tc>
          <w:tcPr>
            <w:tcW w:w="4788" w:type="dxa"/>
          </w:tcPr>
          <w:p w:rsidR="00D708F5" w:rsidRDefault="001259DE" w:rsidP="002F65B1">
            <w:r>
              <w:t>Boolean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ShowAttacmentButton</w:t>
            </w:r>
          </w:p>
        </w:tc>
        <w:tc>
          <w:tcPr>
            <w:tcW w:w="4788" w:type="dxa"/>
          </w:tcPr>
          <w:p w:rsidR="00D708F5" w:rsidRDefault="001259DE" w:rsidP="002F65B1">
            <w:r>
              <w:t>Boolean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ShowNotesButton</w:t>
            </w:r>
          </w:p>
        </w:tc>
        <w:tc>
          <w:tcPr>
            <w:tcW w:w="4788" w:type="dxa"/>
          </w:tcPr>
          <w:p w:rsidR="00D708F5" w:rsidRDefault="001259DE" w:rsidP="002F65B1">
            <w:r>
              <w:t>Boolean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ShowSignatureButton</w:t>
            </w:r>
          </w:p>
        </w:tc>
        <w:tc>
          <w:tcPr>
            <w:tcW w:w="4788" w:type="dxa"/>
          </w:tcPr>
          <w:p w:rsidR="00D708F5" w:rsidRDefault="001259DE" w:rsidP="002F65B1">
            <w:r>
              <w:t>Boolean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ShowHelpButton</w:t>
            </w:r>
          </w:p>
        </w:tc>
        <w:tc>
          <w:tcPr>
            <w:tcW w:w="4788" w:type="dxa"/>
          </w:tcPr>
          <w:p w:rsidR="00D708F5" w:rsidRDefault="001259DE" w:rsidP="002F65B1">
            <w:r>
              <w:t>Boolean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CSSPath</w:t>
            </w:r>
          </w:p>
        </w:tc>
        <w:tc>
          <w:tcPr>
            <w:tcW w:w="4788" w:type="dxa"/>
          </w:tcPr>
          <w:p w:rsidR="00D708F5" w:rsidRDefault="001259DE" w:rsidP="002F65B1">
            <w:r>
              <w:t>nvarchar(50</w:t>
            </w:r>
            <w:r w:rsidRPr="00547DC6">
              <w:t>)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ShowToolbarAtBottom</w:t>
            </w:r>
          </w:p>
        </w:tc>
        <w:tc>
          <w:tcPr>
            <w:tcW w:w="4788" w:type="dxa"/>
          </w:tcPr>
          <w:p w:rsidR="00D708F5" w:rsidRDefault="001259DE" w:rsidP="002F65B1">
            <w:r>
              <w:t>Boolean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HelpPath</w:t>
            </w:r>
          </w:p>
        </w:tc>
        <w:tc>
          <w:tcPr>
            <w:tcW w:w="4788" w:type="dxa"/>
          </w:tcPr>
          <w:p w:rsidR="00D708F5" w:rsidRDefault="001259DE" w:rsidP="002F65B1">
            <w:r>
              <w:t>nvarchar(50</w:t>
            </w:r>
            <w:r w:rsidRPr="00547DC6">
              <w:t>)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AttachmentPath</w:t>
            </w:r>
          </w:p>
        </w:tc>
        <w:tc>
          <w:tcPr>
            <w:tcW w:w="4788" w:type="dxa"/>
          </w:tcPr>
          <w:p w:rsidR="00D708F5" w:rsidRDefault="001259DE" w:rsidP="002F65B1">
            <w:r>
              <w:t>nvarchar(50</w:t>
            </w:r>
            <w:r w:rsidRPr="00547DC6">
              <w:t>)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ButtonStyle</w:t>
            </w:r>
          </w:p>
        </w:tc>
        <w:tc>
          <w:tcPr>
            <w:tcW w:w="4788" w:type="dxa"/>
          </w:tcPr>
          <w:p w:rsidR="00D708F5" w:rsidRDefault="001259DE" w:rsidP="002F65B1">
            <w:r>
              <w:t>nvarchar(50</w:t>
            </w:r>
            <w:r w:rsidRPr="00547DC6">
              <w:t>)</w:t>
            </w:r>
          </w:p>
        </w:tc>
      </w:tr>
    </w:tbl>
    <w:p w:rsidR="00BC5A56" w:rsidRDefault="00BC5A56" w:rsidP="00BC5A56">
      <w:r>
        <w:tab/>
      </w:r>
    </w:p>
    <w:p w:rsidR="007E1867" w:rsidRDefault="007E1867" w:rsidP="007E1867">
      <w:pPr>
        <w:pStyle w:val="Heading2"/>
      </w:pPr>
      <w:bookmarkStart w:id="368" w:name="_Toc311131820"/>
      <w:r>
        <w:t>D_Process</w:t>
      </w:r>
      <w:r w:rsidR="00D708F5">
        <w:t>Form</w:t>
      </w:r>
      <w:r>
        <w:t>Controls</w:t>
      </w:r>
      <w:bookmarkEnd w:id="368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E1867" w:rsidRPr="00547DC6" w:rsidTr="002F65B1">
        <w:tc>
          <w:tcPr>
            <w:tcW w:w="4788" w:type="dxa"/>
          </w:tcPr>
          <w:p w:rsidR="007E1867" w:rsidRPr="00547DC6" w:rsidRDefault="00D708F5" w:rsidP="002F65B1">
            <w:r>
              <w:t>ProcessFormControlID</w:t>
            </w:r>
          </w:p>
        </w:tc>
        <w:tc>
          <w:tcPr>
            <w:tcW w:w="4788" w:type="dxa"/>
          </w:tcPr>
          <w:p w:rsidR="007E1867" w:rsidRPr="00547DC6" w:rsidRDefault="007E1867" w:rsidP="002F65B1">
            <w:del w:id="369" w:author="workplains" w:date="2011-12-08T12:24:00Z">
              <w:r w:rsidRPr="00547DC6" w:rsidDel="00EA639B">
                <w:delText>nvarchar(50)</w:delText>
              </w:r>
            </w:del>
            <w:ins w:id="370" w:author="workplains" w:date="2011-12-08T12:24:00Z">
              <w:r w:rsidR="00EA639B">
                <w:t>int</w:t>
              </w:r>
            </w:ins>
          </w:p>
        </w:tc>
      </w:tr>
      <w:tr w:rsidR="007E1867" w:rsidRPr="00547DC6" w:rsidTr="002F65B1">
        <w:tc>
          <w:tcPr>
            <w:tcW w:w="4788" w:type="dxa"/>
          </w:tcPr>
          <w:p w:rsidR="007E1867" w:rsidRPr="00547DC6" w:rsidRDefault="00D708F5" w:rsidP="002F65B1">
            <w:r>
              <w:t>ProcessFormID</w:t>
            </w:r>
          </w:p>
        </w:tc>
        <w:tc>
          <w:tcPr>
            <w:tcW w:w="4788" w:type="dxa"/>
          </w:tcPr>
          <w:p w:rsidR="007E1867" w:rsidRPr="00547DC6" w:rsidRDefault="007E1867" w:rsidP="002F65B1">
            <w:del w:id="371" w:author="workplains" w:date="2011-12-08T12:24:00Z">
              <w:r w:rsidRPr="00547DC6" w:rsidDel="00EA639B">
                <w:delText>nvarchar(50)</w:delText>
              </w:r>
            </w:del>
            <w:ins w:id="372" w:author="workplains" w:date="2011-12-08T12:24:00Z">
              <w:r w:rsidR="00EA639B">
                <w:t>int</w:t>
              </w:r>
            </w:ins>
          </w:p>
        </w:tc>
      </w:tr>
      <w:tr w:rsidR="007E1867" w:rsidRPr="00547DC6" w:rsidTr="002F65B1">
        <w:tc>
          <w:tcPr>
            <w:tcW w:w="4788" w:type="dxa"/>
          </w:tcPr>
          <w:p w:rsidR="007E1867" w:rsidRPr="00547DC6" w:rsidRDefault="00D708F5" w:rsidP="002F65B1">
            <w:r>
              <w:t>SourceVariable</w:t>
            </w:r>
          </w:p>
        </w:tc>
        <w:tc>
          <w:tcPr>
            <w:tcW w:w="4788" w:type="dxa"/>
          </w:tcPr>
          <w:p w:rsidR="007E1867" w:rsidRPr="00547DC6" w:rsidRDefault="007E1867" w:rsidP="002F65B1">
            <w:r w:rsidRPr="00547DC6">
              <w:t>nvarchar(50)</w:t>
            </w:r>
          </w:p>
        </w:tc>
      </w:tr>
      <w:tr w:rsidR="007E1867" w:rsidRPr="00547DC6" w:rsidTr="002F65B1">
        <w:tc>
          <w:tcPr>
            <w:tcW w:w="4788" w:type="dxa"/>
          </w:tcPr>
          <w:p w:rsidR="007E1867" w:rsidRPr="00547DC6" w:rsidRDefault="00D708F5" w:rsidP="002F65B1">
            <w:r>
              <w:t>DestinationVariable</w:t>
            </w:r>
          </w:p>
        </w:tc>
        <w:tc>
          <w:tcPr>
            <w:tcW w:w="4788" w:type="dxa"/>
          </w:tcPr>
          <w:p w:rsidR="007E1867" w:rsidRPr="00547DC6" w:rsidRDefault="007E1867" w:rsidP="002F65B1">
            <w:r>
              <w:t>nvarchar(50</w:t>
            </w:r>
            <w:r w:rsidRPr="00547DC6">
              <w:t>)</w:t>
            </w:r>
          </w:p>
        </w:tc>
      </w:tr>
      <w:tr w:rsidR="007E1867" w:rsidRPr="00547DC6" w:rsidTr="002F65B1">
        <w:tc>
          <w:tcPr>
            <w:tcW w:w="4788" w:type="dxa"/>
          </w:tcPr>
          <w:p w:rsidR="007E1867" w:rsidRPr="00547DC6" w:rsidRDefault="00D708F5" w:rsidP="002F65B1">
            <w:r>
              <w:t>ReadOnly</w:t>
            </w:r>
          </w:p>
        </w:tc>
        <w:tc>
          <w:tcPr>
            <w:tcW w:w="4788" w:type="dxa"/>
          </w:tcPr>
          <w:p w:rsidR="007E1867" w:rsidRPr="00547DC6" w:rsidRDefault="007E1867" w:rsidP="002F65B1">
            <w:r>
              <w:t>nvarchar(50</w:t>
            </w:r>
            <w:r w:rsidRPr="00547DC6">
              <w:t>)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Enable</w:t>
            </w:r>
          </w:p>
        </w:tc>
        <w:tc>
          <w:tcPr>
            <w:tcW w:w="4788" w:type="dxa"/>
          </w:tcPr>
          <w:p w:rsidR="00D708F5" w:rsidRDefault="00D708F5" w:rsidP="002F65B1">
            <w:r>
              <w:t>nvarchar(50</w:t>
            </w:r>
            <w:r w:rsidRPr="00547DC6">
              <w:t>)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Default="00D708F5" w:rsidP="002F65B1">
            <w:r>
              <w:t>Visible</w:t>
            </w:r>
          </w:p>
        </w:tc>
        <w:tc>
          <w:tcPr>
            <w:tcW w:w="4788" w:type="dxa"/>
          </w:tcPr>
          <w:p w:rsidR="00D708F5" w:rsidRDefault="00D708F5" w:rsidP="002F65B1">
            <w:r>
              <w:t>nvarchar(50</w:t>
            </w:r>
            <w:r w:rsidRPr="00547DC6">
              <w:t>)</w:t>
            </w:r>
          </w:p>
        </w:tc>
      </w:tr>
    </w:tbl>
    <w:p w:rsidR="007E1867" w:rsidRDefault="007E1867" w:rsidP="00BC5A56"/>
    <w:p w:rsidR="007E1867" w:rsidRDefault="00D708F5" w:rsidP="00D708F5">
      <w:pPr>
        <w:pStyle w:val="Heading2"/>
      </w:pPr>
      <w:bookmarkStart w:id="373" w:name="_Toc311131821"/>
      <w:r>
        <w:t>D_ActivityForms</w:t>
      </w:r>
      <w:bookmarkEnd w:id="373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08F5" w:rsidRPr="00547DC6" w:rsidTr="002F65B1">
        <w:tc>
          <w:tcPr>
            <w:tcW w:w="4788" w:type="dxa"/>
          </w:tcPr>
          <w:p w:rsidR="00D708F5" w:rsidRPr="00547DC6" w:rsidRDefault="00D708F5" w:rsidP="002F65B1">
            <w:r>
              <w:t>ActivityFormID</w:t>
            </w:r>
          </w:p>
        </w:tc>
        <w:tc>
          <w:tcPr>
            <w:tcW w:w="4788" w:type="dxa"/>
          </w:tcPr>
          <w:p w:rsidR="00D708F5" w:rsidRPr="00547DC6" w:rsidRDefault="00D708F5" w:rsidP="002F65B1">
            <w:r w:rsidRPr="00547DC6">
              <w:t>nvarchar(50)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Pr="00547DC6" w:rsidRDefault="00D708F5" w:rsidP="002F65B1">
            <w:r>
              <w:t>ActivityID</w:t>
            </w:r>
          </w:p>
        </w:tc>
        <w:tc>
          <w:tcPr>
            <w:tcW w:w="4788" w:type="dxa"/>
          </w:tcPr>
          <w:p w:rsidR="00D708F5" w:rsidRPr="00547DC6" w:rsidRDefault="00D708F5" w:rsidP="002F65B1">
            <w:r w:rsidRPr="00547DC6">
              <w:t>nvarchar(50)</w:t>
            </w:r>
          </w:p>
        </w:tc>
      </w:tr>
      <w:tr w:rsidR="00D708F5" w:rsidRPr="00547DC6" w:rsidTr="002F65B1">
        <w:tc>
          <w:tcPr>
            <w:tcW w:w="4788" w:type="dxa"/>
          </w:tcPr>
          <w:p w:rsidR="00D708F5" w:rsidRPr="00547DC6" w:rsidRDefault="00D708F5" w:rsidP="002F65B1">
            <w:r>
              <w:t>ProcessFormID</w:t>
            </w:r>
          </w:p>
        </w:tc>
        <w:tc>
          <w:tcPr>
            <w:tcW w:w="4788" w:type="dxa"/>
          </w:tcPr>
          <w:p w:rsidR="00D708F5" w:rsidRPr="00547DC6" w:rsidRDefault="00D708F5" w:rsidP="002F65B1">
            <w:r w:rsidRPr="00547DC6">
              <w:t>nvarchar(50)</w:t>
            </w:r>
          </w:p>
        </w:tc>
      </w:tr>
    </w:tbl>
    <w:p w:rsidR="00D708F5" w:rsidRDefault="00D708F5" w:rsidP="00BC5A56">
      <w:pPr>
        <w:pStyle w:val="Heading2"/>
      </w:pPr>
    </w:p>
    <w:p w:rsidR="00BC5A56" w:rsidRDefault="00BC5A56" w:rsidP="00BC5A56">
      <w:pPr>
        <w:pStyle w:val="Heading2"/>
      </w:pPr>
      <w:bookmarkStart w:id="374" w:name="_Toc311131822"/>
      <w:r>
        <w:t>D_DesignLog</w:t>
      </w:r>
      <w:bookmarkEnd w:id="374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DesignLogID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75" w:author="workplains" w:date="2011-12-08T12:31:00Z">
              <w:r w:rsidRPr="00547DC6" w:rsidDel="009077C7">
                <w:delText>nvarchar(50)</w:delText>
              </w:r>
            </w:del>
            <w:ins w:id="376" w:author="workplains" w:date="2011-12-08T12:31:00Z">
              <w:r w:rsidR="009077C7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377" w:author="workplains" w:date="2011-12-08T12:31:00Z">
              <w:r w:rsidRPr="00547DC6" w:rsidDel="009077C7">
                <w:delText>WorkSpaceID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378" w:author="workplains" w:date="2011-12-08T12:31:00Z">
              <w:r w:rsidRPr="00547DC6" w:rsidDel="009077C7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LogType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LogDescription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nvarchar(512)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LogDateTime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379" w:name="_Toc311131823"/>
      <w:r>
        <w:t>D_Pro</w:t>
      </w:r>
      <w:r w:rsidR="00287224">
        <w:t>cess</w:t>
      </w:r>
      <w:bookmarkEnd w:id="379"/>
    </w:p>
    <w:tbl>
      <w:tblPr>
        <w:tblStyle w:val="TableGrid"/>
        <w:tblW w:w="0" w:type="auto"/>
        <w:tblLook w:val="04A0"/>
      </w:tblPr>
      <w:tblGrid>
        <w:gridCol w:w="4788"/>
        <w:gridCol w:w="4788"/>
        <w:tblGridChange w:id="380">
          <w:tblGrid>
            <w:gridCol w:w="4788"/>
            <w:gridCol w:w="4788"/>
          </w:tblGrid>
        </w:tblGridChange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81" w:author="workplains" w:date="2011-12-08T12:32:00Z">
              <w:r w:rsidRPr="00547DC6" w:rsidDel="009077C7">
                <w:delText>nvarchar(50)</w:delText>
              </w:r>
            </w:del>
            <w:ins w:id="382" w:author="workplains" w:date="2011-12-08T12:32:00Z">
              <w:r w:rsidR="009077C7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WorkSpaceID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383" w:author="workplains" w:date="2011-12-08T12:32:00Z">
              <w:r w:rsidRPr="00547DC6" w:rsidDel="009077C7">
                <w:delText>nvarchar(50)</w:delText>
              </w:r>
            </w:del>
            <w:ins w:id="384" w:author="workplains" w:date="2011-12-08T12:32:00Z">
              <w:r w:rsidR="009077C7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ProcessName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HelpURL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9077C7" w:rsidP="00AF02D5">
            <w:ins w:id="385" w:author="workplains" w:date="2011-12-08T12:33:00Z">
              <w:r w:rsidRPr="009077C7">
                <w:t>PDuration</w:t>
              </w:r>
            </w:ins>
            <w:del w:id="386" w:author="workplains" w:date="2011-12-08T12:33:00Z">
              <w:r w:rsidR="00BC5A56" w:rsidRPr="00547DC6" w:rsidDel="009077C7">
                <w:delText>Duration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9077C7" w:rsidP="00AF02D5">
            <w:ins w:id="387" w:author="workplains" w:date="2011-12-08T12:33:00Z">
              <w:r w:rsidRPr="009077C7">
                <w:t>PUnit</w:t>
              </w:r>
            </w:ins>
            <w:del w:id="388" w:author="workplains" w:date="2011-12-08T12:33:00Z">
              <w:r w:rsidR="00BC5A56" w:rsidRPr="00547DC6" w:rsidDel="009077C7">
                <w:delText>Unit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nvarchar(10)</w:t>
            </w:r>
          </w:p>
        </w:tc>
      </w:tr>
      <w:tr w:rsidR="00BC5A56" w:rsidRPr="00547DC6" w:rsidTr="009077C7">
        <w:tblPrEx>
          <w:tblW w:w="0" w:type="auto"/>
          <w:tblPrExChange w:id="389" w:author="workplains" w:date="2011-12-08T12:33:00Z">
            <w:tblPrEx>
              <w:tblW w:w="0" w:type="auto"/>
            </w:tblPrEx>
          </w:tblPrExChange>
        </w:tblPrEx>
        <w:trPr>
          <w:trHeight w:val="323"/>
        </w:trPr>
        <w:tc>
          <w:tcPr>
            <w:tcW w:w="4788" w:type="dxa"/>
            <w:tcPrChange w:id="390" w:author="workplains" w:date="2011-12-08T12:33:00Z">
              <w:tcPr>
                <w:tcW w:w="4788" w:type="dxa"/>
              </w:tcPr>
            </w:tcPrChange>
          </w:tcPr>
          <w:p w:rsidR="00BC5A56" w:rsidRPr="00547DC6" w:rsidRDefault="009077C7" w:rsidP="00AF02D5">
            <w:ins w:id="391" w:author="workplains" w:date="2011-12-08T12:33:00Z">
              <w:r w:rsidRPr="009077C7">
                <w:lastRenderedPageBreak/>
                <w:t>PStart</w:t>
              </w:r>
            </w:ins>
            <w:del w:id="392" w:author="workplains" w:date="2011-12-08T12:33:00Z">
              <w:r w:rsidR="00BC5A56" w:rsidRPr="00547DC6" w:rsidDel="009077C7">
                <w:delText>Start</w:delText>
              </w:r>
            </w:del>
          </w:p>
        </w:tc>
        <w:tc>
          <w:tcPr>
            <w:tcW w:w="4788" w:type="dxa"/>
            <w:tcPrChange w:id="393" w:author="workplains" w:date="2011-12-08T12:33:00Z">
              <w:tcPr>
                <w:tcW w:w="4788" w:type="dxa"/>
              </w:tcPr>
            </w:tcPrChange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9077C7" w:rsidP="00AF02D5">
            <w:ins w:id="394" w:author="workplains" w:date="2011-12-08T12:34:00Z">
              <w:r w:rsidRPr="009077C7">
                <w:t>PEnd</w:t>
              </w:r>
            </w:ins>
            <w:del w:id="395" w:author="workplains" w:date="2011-12-08T12:34:00Z">
              <w:r w:rsidR="00BC5A56" w:rsidRPr="00547DC6" w:rsidDel="009077C7">
                <w:delText>[End]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9077C7" w:rsidP="00AF02D5">
            <w:ins w:id="396" w:author="workplains" w:date="2011-12-08T12:34:00Z">
              <w:r w:rsidRPr="009077C7">
                <w:t>PStatus</w:t>
              </w:r>
            </w:ins>
            <w:del w:id="397" w:author="workplains" w:date="2011-12-08T12:34:00Z">
              <w:r w:rsidR="00BC5A56" w:rsidRPr="00547DC6" w:rsidDel="009077C7">
                <w:delText>Status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9077C7" w:rsidP="00AF02D5">
            <w:ins w:id="398" w:author="workplains" w:date="2011-12-08T12:34:00Z">
              <w:r w:rsidRPr="009077C7">
                <w:t>POwner</w:t>
              </w:r>
            </w:ins>
            <w:del w:id="399" w:author="workplains" w:date="2011-12-08T12:34:00Z">
              <w:r w:rsidR="00BC5A56" w:rsidRPr="00547DC6" w:rsidDel="009077C7">
                <w:delText>Owner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9077C7" w:rsidP="00AF02D5">
            <w:ins w:id="400" w:author="workplains" w:date="2011-12-08T12:34:00Z">
              <w:r w:rsidRPr="009077C7">
                <w:t>PDesigner</w:t>
              </w:r>
            </w:ins>
            <w:del w:id="401" w:author="workplains" w:date="2011-12-08T12:34:00Z">
              <w:r w:rsidR="00BC5A56" w:rsidRPr="00547DC6" w:rsidDel="009077C7">
                <w:delText>Designer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/>
        </w:tc>
        <w:tc>
          <w:tcPr>
            <w:tcW w:w="4788" w:type="dxa"/>
          </w:tcPr>
          <w:p w:rsidR="00BC5A56" w:rsidRPr="00547DC6" w:rsidRDefault="00BC5A56" w:rsidP="00AF02D5"/>
        </w:tc>
      </w:tr>
      <w:tr w:rsidR="00667A0F" w:rsidRPr="00547DC6" w:rsidTr="00AF02D5">
        <w:tc>
          <w:tcPr>
            <w:tcW w:w="4788" w:type="dxa"/>
          </w:tcPr>
          <w:p w:rsidR="00667A0F" w:rsidRPr="00547DC6" w:rsidRDefault="00667A0F" w:rsidP="00AF02D5">
            <w:r>
              <w:t>ProcessXML</w:t>
            </w:r>
          </w:p>
        </w:tc>
        <w:tc>
          <w:tcPr>
            <w:tcW w:w="4788" w:type="dxa"/>
          </w:tcPr>
          <w:p w:rsidR="00667A0F" w:rsidRPr="00547DC6" w:rsidRDefault="00667A0F" w:rsidP="00AF02D5">
            <w:del w:id="402" w:author="Bilal Manzoor" w:date="2011-12-08T18:11:00Z">
              <w:r w:rsidDel="00C0729A">
                <w:delText>Nvarchar</w:delText>
              </w:r>
            </w:del>
            <w:ins w:id="403" w:author="Bilal Manzoor" w:date="2011-12-08T18:11:00Z">
              <w:r w:rsidR="00C0729A">
                <w:t>nvarchar</w:t>
              </w:r>
            </w:ins>
            <w:del w:id="404" w:author="workplains" w:date="2011-12-08T12:37:00Z">
              <w:r w:rsidDel="009077C7">
                <w:delText>(5000)</w:delText>
              </w:r>
            </w:del>
            <w:ins w:id="405" w:author="workplains" w:date="2011-12-08T12:37:00Z">
              <w:r w:rsidR="009077C7">
                <w:t>nvarchar(MAX)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9077C7" w:rsidP="00AF02D5">
            <w:ins w:id="406" w:author="workplains" w:date="2011-12-08T12:35:00Z">
              <w:r w:rsidRPr="009077C7">
                <w:t>PVersion</w:t>
              </w:r>
            </w:ins>
            <w:del w:id="407" w:author="workplains" w:date="2011-12-08T12:35:00Z">
              <w:r w:rsidR="00BC5A56" w:rsidRPr="00547DC6" w:rsidDel="009077C7">
                <w:delText>Version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408" w:author="workplains" w:date="2011-12-08T12:36:00Z">
              <w:r w:rsidRPr="00547DC6" w:rsidDel="009077C7">
                <w:delText>nvarchar(10)</w:delText>
              </w:r>
            </w:del>
            <w:ins w:id="409" w:author="workplains" w:date="2011-12-08T12:36:00Z">
              <w:r w:rsidR="009077C7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9077C7" w:rsidP="00AF02D5">
            <w:ins w:id="410" w:author="workplains" w:date="2011-12-08T12:35:00Z">
              <w:r w:rsidRPr="009077C7">
                <w:t>PUpdateDate</w:t>
              </w:r>
            </w:ins>
            <w:del w:id="411" w:author="workplains" w:date="2011-12-08T12:35:00Z">
              <w:r w:rsidR="00BC5A56" w:rsidRPr="00547DC6" w:rsidDel="009077C7">
                <w:delText>UpdateDate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9077C7" w:rsidRPr="00547DC6" w:rsidTr="00AF02D5">
        <w:trPr>
          <w:ins w:id="412" w:author="workplains" w:date="2011-12-08T12:35:00Z"/>
        </w:trPr>
        <w:tc>
          <w:tcPr>
            <w:tcW w:w="4788" w:type="dxa"/>
          </w:tcPr>
          <w:p w:rsidR="009077C7" w:rsidRPr="009077C7" w:rsidRDefault="009077C7" w:rsidP="00AF02D5">
            <w:pPr>
              <w:rPr>
                <w:ins w:id="413" w:author="workplains" w:date="2011-12-08T12:35:00Z"/>
              </w:rPr>
            </w:pPr>
            <w:ins w:id="414" w:author="workplains" w:date="2011-12-08T12:35:00Z">
              <w:r w:rsidRPr="009077C7">
                <w:t>PAdministrator</w:t>
              </w:r>
            </w:ins>
          </w:p>
        </w:tc>
        <w:tc>
          <w:tcPr>
            <w:tcW w:w="4788" w:type="dxa"/>
          </w:tcPr>
          <w:p w:rsidR="009077C7" w:rsidRPr="00547DC6" w:rsidRDefault="009077C7" w:rsidP="00AF02D5">
            <w:pPr>
              <w:rPr>
                <w:ins w:id="415" w:author="workplains" w:date="2011-12-08T12:35:00Z"/>
              </w:rPr>
            </w:pPr>
            <w:ins w:id="416" w:author="workplains" w:date="2011-12-08T12:35:00Z">
              <w:del w:id="417" w:author="Bilal Manzoor" w:date="2011-12-08T18:11:00Z">
                <w:r w:rsidDel="00C0729A">
                  <w:delText>Nvarchar</w:delText>
                </w:r>
              </w:del>
            </w:ins>
            <w:ins w:id="418" w:author="Bilal Manzoor" w:date="2011-12-08T18:11:00Z">
              <w:r w:rsidR="00C0729A">
                <w:t>nvarchar</w:t>
              </w:r>
            </w:ins>
            <w:ins w:id="419" w:author="workplains" w:date="2011-12-08T12:35:00Z">
              <w:r>
                <w:t>(128)</w:t>
              </w:r>
            </w:ins>
          </w:p>
        </w:tc>
      </w:tr>
    </w:tbl>
    <w:p w:rsidR="00287224" w:rsidRDefault="00287224" w:rsidP="00BC5A56"/>
    <w:p w:rsidR="00287224" w:rsidRDefault="00287224" w:rsidP="00287224">
      <w:pPr>
        <w:pStyle w:val="Heading2"/>
      </w:pPr>
      <w:bookmarkStart w:id="420" w:name="_Toc311131824"/>
      <w:r>
        <w:t>D_Proc</w:t>
      </w:r>
      <w:del w:id="421" w:author="workplains" w:date="2011-12-08T12:43:00Z">
        <w:r w:rsidDel="003E79B8">
          <w:delText>r</w:delText>
        </w:r>
      </w:del>
      <w:r>
        <w:t>essMap</w:t>
      </w:r>
      <w:bookmarkEnd w:id="420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87224" w:rsidRPr="00547DC6" w:rsidTr="006A360F">
        <w:tc>
          <w:tcPr>
            <w:tcW w:w="4788" w:type="dxa"/>
          </w:tcPr>
          <w:p w:rsidR="00287224" w:rsidRPr="00547DC6" w:rsidRDefault="00287224" w:rsidP="00287224">
            <w:r w:rsidRPr="00547DC6">
              <w:t>Process</w:t>
            </w:r>
            <w:r>
              <w:t>Map</w:t>
            </w:r>
            <w:r w:rsidRPr="00547DC6">
              <w:t>ID</w:t>
            </w:r>
          </w:p>
        </w:tc>
        <w:tc>
          <w:tcPr>
            <w:tcW w:w="4788" w:type="dxa"/>
          </w:tcPr>
          <w:p w:rsidR="00287224" w:rsidRPr="00547DC6" w:rsidRDefault="00287224" w:rsidP="006A360F">
            <w:del w:id="422" w:author="workplains" w:date="2011-12-08T12:38:00Z">
              <w:r w:rsidRPr="00547DC6" w:rsidDel="009077C7">
                <w:delText>nvarchar(50)</w:delText>
              </w:r>
            </w:del>
            <w:ins w:id="423" w:author="workplains" w:date="2011-12-08T12:38:00Z">
              <w:r w:rsidR="009077C7">
                <w:t>int</w:t>
              </w:r>
            </w:ins>
          </w:p>
        </w:tc>
      </w:tr>
      <w:tr w:rsidR="00287224" w:rsidRPr="00547DC6" w:rsidTr="006A360F">
        <w:tc>
          <w:tcPr>
            <w:tcW w:w="4788" w:type="dxa"/>
          </w:tcPr>
          <w:p w:rsidR="00287224" w:rsidRPr="00547DC6" w:rsidRDefault="00287224" w:rsidP="006A360F">
            <w:del w:id="424" w:author="workplains" w:date="2011-12-08T12:38:00Z">
              <w:r w:rsidRPr="00547DC6" w:rsidDel="009077C7">
                <w:delText>WorkSpaceID</w:delText>
              </w:r>
            </w:del>
          </w:p>
        </w:tc>
        <w:tc>
          <w:tcPr>
            <w:tcW w:w="4788" w:type="dxa"/>
          </w:tcPr>
          <w:p w:rsidR="00287224" w:rsidRPr="00547DC6" w:rsidRDefault="00287224" w:rsidP="006A360F">
            <w:del w:id="425" w:author="workplains" w:date="2011-12-08T12:38:00Z">
              <w:r w:rsidRPr="00547DC6" w:rsidDel="009077C7">
                <w:delText>nvarchar(50)</w:delText>
              </w:r>
            </w:del>
          </w:p>
        </w:tc>
      </w:tr>
      <w:tr w:rsidR="00287224" w:rsidRPr="00547DC6" w:rsidTr="006A360F">
        <w:tc>
          <w:tcPr>
            <w:tcW w:w="4788" w:type="dxa"/>
          </w:tcPr>
          <w:p w:rsidR="00287224" w:rsidRPr="00547DC6" w:rsidRDefault="00287224" w:rsidP="006A360F">
            <w:r w:rsidRPr="00547DC6">
              <w:t>ProcessID</w:t>
            </w:r>
          </w:p>
        </w:tc>
        <w:tc>
          <w:tcPr>
            <w:tcW w:w="4788" w:type="dxa"/>
          </w:tcPr>
          <w:p w:rsidR="00287224" w:rsidRPr="00547DC6" w:rsidRDefault="00287224" w:rsidP="006A360F">
            <w:del w:id="426" w:author="workplains" w:date="2011-12-08T12:38:00Z">
              <w:r w:rsidRPr="00547DC6" w:rsidDel="009077C7">
                <w:delText>nvarchar(50)</w:delText>
              </w:r>
            </w:del>
            <w:ins w:id="427" w:author="workplains" w:date="2011-12-08T12:38:00Z">
              <w:r w:rsidR="009077C7">
                <w:t>int</w:t>
              </w:r>
            </w:ins>
          </w:p>
        </w:tc>
      </w:tr>
      <w:tr w:rsidR="00287224" w:rsidRPr="00547DC6" w:rsidTr="006A360F">
        <w:tc>
          <w:tcPr>
            <w:tcW w:w="4788" w:type="dxa"/>
          </w:tcPr>
          <w:p w:rsidR="00287224" w:rsidRPr="00547DC6" w:rsidRDefault="00287224" w:rsidP="006A360F">
            <w:r>
              <w:t>XML</w:t>
            </w:r>
          </w:p>
        </w:tc>
        <w:tc>
          <w:tcPr>
            <w:tcW w:w="4788" w:type="dxa"/>
          </w:tcPr>
          <w:p w:rsidR="00287224" w:rsidRPr="00547DC6" w:rsidRDefault="00287224" w:rsidP="00287224">
            <w:del w:id="428" w:author="workplains" w:date="2011-12-08T12:38:00Z">
              <w:r w:rsidRPr="00547DC6" w:rsidDel="009077C7">
                <w:delText>nvarchar(</w:delText>
              </w:r>
              <w:r w:rsidDel="009077C7">
                <w:delText>5000</w:delText>
              </w:r>
              <w:r w:rsidRPr="00547DC6" w:rsidDel="009077C7">
                <w:delText>)</w:delText>
              </w:r>
            </w:del>
            <w:ins w:id="429" w:author="workplains" w:date="2011-12-08T12:38:00Z">
              <w:r w:rsidR="009077C7">
                <w:t>nvarchar(3000)</w:t>
              </w:r>
            </w:ins>
          </w:p>
        </w:tc>
      </w:tr>
    </w:tbl>
    <w:p w:rsidR="00287224" w:rsidRDefault="00287224" w:rsidP="00BC5A56">
      <w:pPr>
        <w:pStyle w:val="Heading2"/>
      </w:pPr>
    </w:p>
    <w:p w:rsidR="00BC5A56" w:rsidDel="003E79B8" w:rsidRDefault="00BC5A56" w:rsidP="00BC5A56">
      <w:pPr>
        <w:pStyle w:val="Heading2"/>
        <w:rPr>
          <w:del w:id="430" w:author="workplains" w:date="2011-12-08T12:43:00Z"/>
        </w:rPr>
      </w:pPr>
      <w:del w:id="431" w:author="workplains" w:date="2011-12-08T12:43:00Z">
        <w:r w:rsidDel="003E79B8">
          <w:delText>D_ProcressAttribute</w:delText>
        </w:r>
      </w:del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Del="003E79B8" w:rsidTr="00AF02D5">
        <w:trPr>
          <w:del w:id="432" w:author="workplains" w:date="2011-12-08T12:43:00Z"/>
        </w:trPr>
        <w:tc>
          <w:tcPr>
            <w:tcW w:w="4788" w:type="dxa"/>
          </w:tcPr>
          <w:p w:rsidR="00BC5A56" w:rsidRPr="00547DC6" w:rsidDel="003E79B8" w:rsidRDefault="00BC5A56" w:rsidP="00AF02D5">
            <w:pPr>
              <w:rPr>
                <w:del w:id="433" w:author="workplains" w:date="2011-12-08T12:43:00Z"/>
              </w:rPr>
            </w:pPr>
            <w:del w:id="434" w:author="workplains" w:date="2011-12-08T12:43:00Z">
              <w:r w:rsidRPr="00547DC6" w:rsidDel="003E79B8">
                <w:delText>ProcessAttributeID</w:delText>
              </w:r>
            </w:del>
          </w:p>
        </w:tc>
        <w:tc>
          <w:tcPr>
            <w:tcW w:w="4788" w:type="dxa"/>
          </w:tcPr>
          <w:p w:rsidR="00BC5A56" w:rsidRPr="00547DC6" w:rsidDel="003E79B8" w:rsidRDefault="00BC5A56" w:rsidP="00AF02D5">
            <w:pPr>
              <w:rPr>
                <w:del w:id="435" w:author="workplains" w:date="2011-12-08T12:43:00Z"/>
              </w:rPr>
            </w:pPr>
            <w:del w:id="436" w:author="workplains" w:date="2011-12-08T12:39:00Z">
              <w:r w:rsidRPr="00547DC6" w:rsidDel="009077C7">
                <w:delText>nvarchar(50)</w:delText>
              </w:r>
            </w:del>
          </w:p>
        </w:tc>
      </w:tr>
      <w:tr w:rsidR="00BC5A56" w:rsidRPr="00547DC6" w:rsidDel="003E79B8" w:rsidTr="00AF02D5">
        <w:trPr>
          <w:del w:id="437" w:author="workplains" w:date="2011-12-08T12:43:00Z"/>
        </w:trPr>
        <w:tc>
          <w:tcPr>
            <w:tcW w:w="4788" w:type="dxa"/>
          </w:tcPr>
          <w:p w:rsidR="00BC5A56" w:rsidRPr="00547DC6" w:rsidDel="003E79B8" w:rsidRDefault="00BC5A56" w:rsidP="00AF02D5">
            <w:pPr>
              <w:rPr>
                <w:del w:id="438" w:author="workplains" w:date="2011-12-08T12:43:00Z"/>
              </w:rPr>
            </w:pPr>
            <w:del w:id="439" w:author="workplains" w:date="2011-12-08T12:40:00Z">
              <w:r w:rsidRPr="00547DC6" w:rsidDel="009077C7">
                <w:delText>WorkSpaceID</w:delText>
              </w:r>
            </w:del>
          </w:p>
        </w:tc>
        <w:tc>
          <w:tcPr>
            <w:tcW w:w="4788" w:type="dxa"/>
          </w:tcPr>
          <w:p w:rsidR="00BC5A56" w:rsidRPr="00547DC6" w:rsidDel="003E79B8" w:rsidRDefault="00BC5A56" w:rsidP="00AF02D5">
            <w:pPr>
              <w:rPr>
                <w:del w:id="440" w:author="workplains" w:date="2011-12-08T12:43:00Z"/>
              </w:rPr>
            </w:pPr>
            <w:del w:id="441" w:author="workplains" w:date="2011-12-08T12:40:00Z">
              <w:r w:rsidRPr="00547DC6" w:rsidDel="009077C7">
                <w:delText>nvarchar(50)</w:delText>
              </w:r>
            </w:del>
          </w:p>
        </w:tc>
      </w:tr>
      <w:tr w:rsidR="00BC5A56" w:rsidRPr="00547DC6" w:rsidDel="003E79B8" w:rsidTr="00AF02D5">
        <w:trPr>
          <w:del w:id="442" w:author="workplains" w:date="2011-12-08T12:43:00Z"/>
        </w:trPr>
        <w:tc>
          <w:tcPr>
            <w:tcW w:w="4788" w:type="dxa"/>
          </w:tcPr>
          <w:p w:rsidR="00BC5A56" w:rsidRPr="00547DC6" w:rsidDel="003E79B8" w:rsidRDefault="00BC5A56" w:rsidP="00AF02D5">
            <w:pPr>
              <w:rPr>
                <w:del w:id="443" w:author="workplains" w:date="2011-12-08T12:43:00Z"/>
              </w:rPr>
            </w:pPr>
            <w:del w:id="444" w:author="workplains" w:date="2011-12-08T12:43:00Z">
              <w:r w:rsidRPr="00547DC6" w:rsidDel="003E79B8">
                <w:delText>ProcessID</w:delText>
              </w:r>
            </w:del>
          </w:p>
        </w:tc>
        <w:tc>
          <w:tcPr>
            <w:tcW w:w="4788" w:type="dxa"/>
          </w:tcPr>
          <w:p w:rsidR="00BC5A56" w:rsidRPr="00547DC6" w:rsidDel="003E79B8" w:rsidRDefault="00BC5A56" w:rsidP="00AF02D5">
            <w:pPr>
              <w:rPr>
                <w:del w:id="445" w:author="workplains" w:date="2011-12-08T12:43:00Z"/>
              </w:rPr>
            </w:pPr>
            <w:del w:id="446" w:author="workplains" w:date="2011-12-08T12:40:00Z">
              <w:r w:rsidRPr="00547DC6" w:rsidDel="009077C7">
                <w:delText>nvarchar(50)</w:delText>
              </w:r>
            </w:del>
          </w:p>
        </w:tc>
      </w:tr>
      <w:tr w:rsidR="00BC5A56" w:rsidRPr="00547DC6" w:rsidDel="003E79B8" w:rsidTr="00AF02D5">
        <w:trPr>
          <w:del w:id="447" w:author="workplains" w:date="2011-12-08T12:43:00Z"/>
        </w:trPr>
        <w:tc>
          <w:tcPr>
            <w:tcW w:w="4788" w:type="dxa"/>
          </w:tcPr>
          <w:p w:rsidR="00BC5A56" w:rsidRPr="00547DC6" w:rsidDel="003E79B8" w:rsidRDefault="00BC5A56" w:rsidP="00AF02D5">
            <w:pPr>
              <w:rPr>
                <w:del w:id="448" w:author="workplains" w:date="2011-12-08T12:43:00Z"/>
              </w:rPr>
            </w:pPr>
            <w:del w:id="449" w:author="workplains" w:date="2011-12-08T12:40:00Z">
              <w:r w:rsidRPr="00547DC6" w:rsidDel="009077C7">
                <w:delText>Name</w:delText>
              </w:r>
            </w:del>
          </w:p>
        </w:tc>
        <w:tc>
          <w:tcPr>
            <w:tcW w:w="4788" w:type="dxa"/>
          </w:tcPr>
          <w:p w:rsidR="00BC5A56" w:rsidRPr="00547DC6" w:rsidDel="003E79B8" w:rsidRDefault="00BC5A56" w:rsidP="00AF02D5">
            <w:pPr>
              <w:rPr>
                <w:del w:id="450" w:author="workplains" w:date="2011-12-08T12:43:00Z"/>
              </w:rPr>
            </w:pPr>
            <w:del w:id="451" w:author="workplains" w:date="2011-12-08T12:43:00Z">
              <w:r w:rsidRPr="00547DC6" w:rsidDel="003E79B8">
                <w:delText>nvarchar(50)</w:delText>
              </w:r>
            </w:del>
          </w:p>
        </w:tc>
      </w:tr>
      <w:tr w:rsidR="00BC5A56" w:rsidRPr="00547DC6" w:rsidDel="003E79B8" w:rsidTr="00AF02D5">
        <w:trPr>
          <w:del w:id="452" w:author="workplains" w:date="2011-12-08T12:43:00Z"/>
        </w:trPr>
        <w:tc>
          <w:tcPr>
            <w:tcW w:w="4788" w:type="dxa"/>
          </w:tcPr>
          <w:p w:rsidR="00BC5A56" w:rsidRPr="00547DC6" w:rsidDel="003E79B8" w:rsidRDefault="00BC5A56" w:rsidP="00AF02D5">
            <w:pPr>
              <w:rPr>
                <w:del w:id="453" w:author="workplains" w:date="2011-12-08T12:43:00Z"/>
              </w:rPr>
            </w:pPr>
            <w:del w:id="454" w:author="workplains" w:date="2011-12-08T12:40:00Z">
              <w:r w:rsidRPr="00547DC6" w:rsidDel="009077C7">
                <w:delText>Value</w:delText>
              </w:r>
            </w:del>
          </w:p>
        </w:tc>
        <w:tc>
          <w:tcPr>
            <w:tcW w:w="4788" w:type="dxa"/>
          </w:tcPr>
          <w:p w:rsidR="00BC5A56" w:rsidRPr="00547DC6" w:rsidDel="003E79B8" w:rsidRDefault="00BC5A56" w:rsidP="00AF02D5">
            <w:pPr>
              <w:rPr>
                <w:del w:id="455" w:author="workplains" w:date="2011-12-08T12:43:00Z"/>
              </w:rPr>
            </w:pPr>
            <w:del w:id="456" w:author="workplains" w:date="2011-12-08T12:43:00Z">
              <w:r w:rsidRPr="00547DC6" w:rsidDel="003E79B8">
                <w:delText>nvarchar(256)</w:delText>
              </w:r>
            </w:del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457" w:name="_Toc311131825"/>
      <w:r>
        <w:t>D_ProcessAttribute</w:t>
      </w:r>
      <w:bookmarkEnd w:id="457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ProcessAttributeID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458" w:author="workplains" w:date="2011-12-08T12:44:00Z">
              <w:r w:rsidRPr="00547DC6" w:rsidDel="003E79B8">
                <w:delText>nvarchar(50)</w:delText>
              </w:r>
            </w:del>
            <w:ins w:id="459" w:author="workplains" w:date="2011-12-08T12:44:00Z">
              <w:r w:rsidR="003E79B8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460" w:author="workplains" w:date="2011-12-08T12:44:00Z">
              <w:r w:rsidRPr="00547DC6" w:rsidDel="003E79B8">
                <w:delText>WorkSpaceID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461" w:author="workplains" w:date="2011-12-08T12:44:00Z">
              <w:r w:rsidRPr="00547DC6" w:rsidDel="003E79B8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462" w:author="workplains" w:date="2011-12-08T12:44:00Z">
              <w:r w:rsidRPr="00547DC6" w:rsidDel="003E79B8">
                <w:delText>nvarchar(50)</w:delText>
              </w:r>
            </w:del>
            <w:ins w:id="463" w:author="workplains" w:date="2011-12-08T12:44:00Z">
              <w:r w:rsidR="003E79B8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464" w:author="workplains" w:date="2011-12-08T12:45:00Z">
              <w:r w:rsidRPr="00547DC6" w:rsidDel="003E79B8">
                <w:delText>Name</w:delText>
              </w:r>
            </w:del>
            <w:ins w:id="465" w:author="workplains" w:date="2011-12-08T12:45:00Z">
              <w:r w:rsidR="003E79B8">
                <w:t>AName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466" w:author="workplains" w:date="2011-12-08T12:45:00Z">
              <w:r w:rsidRPr="00547DC6" w:rsidDel="003E79B8">
                <w:delText>Value</w:delText>
              </w:r>
            </w:del>
            <w:ins w:id="467" w:author="workplains" w:date="2011-12-08T12:45:00Z">
              <w:r w:rsidR="003E79B8">
                <w:t>AValue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nvarchar(256)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468" w:name="_Toc311131826"/>
      <w:r>
        <w:t>D_ProcessEvent</w:t>
      </w:r>
      <w:bookmarkEnd w:id="468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ProcessEventID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469" w:author="workplains" w:date="2011-12-08T12:42:00Z">
              <w:r w:rsidRPr="00547DC6" w:rsidDel="003E79B8">
                <w:delText>nvarchar(50)</w:delText>
              </w:r>
            </w:del>
            <w:ins w:id="470" w:author="workplains" w:date="2011-12-08T12:42:00Z">
              <w:r w:rsidR="003E79B8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471" w:author="workplains" w:date="2011-12-08T12:42:00Z">
              <w:r w:rsidRPr="00547DC6" w:rsidDel="003E79B8">
                <w:delText>WorkSpaceID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472" w:author="workplains" w:date="2011-12-08T12:42:00Z">
              <w:r w:rsidRPr="00547DC6" w:rsidDel="003E79B8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473" w:author="workplains" w:date="2011-12-08T12:42:00Z">
              <w:r w:rsidRPr="00547DC6" w:rsidDel="003E79B8">
                <w:delText>nvarchar(50)</w:delText>
              </w:r>
            </w:del>
            <w:ins w:id="474" w:author="workplains" w:date="2011-12-08T12:42:00Z">
              <w:r w:rsidR="003E79B8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EventType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</w:tbl>
    <w:p w:rsidR="00287224" w:rsidRDefault="00287224" w:rsidP="00BC5A56">
      <w:pPr>
        <w:pStyle w:val="Heading2"/>
      </w:pPr>
    </w:p>
    <w:p w:rsidR="00BC5A56" w:rsidRDefault="00BC5A56" w:rsidP="00BC5A56">
      <w:pPr>
        <w:pStyle w:val="Heading2"/>
      </w:pPr>
      <w:bookmarkStart w:id="475" w:name="_Toc311131827"/>
      <w:r>
        <w:t>D_ProcessCondition</w:t>
      </w:r>
      <w:bookmarkEnd w:id="475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ProcessConditionID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476" w:author="workplains" w:date="2011-12-08T12:46:00Z">
              <w:r w:rsidRPr="00547DC6" w:rsidDel="003E79B8">
                <w:delText>nvarchar(50)</w:delText>
              </w:r>
            </w:del>
            <w:ins w:id="477" w:author="workplains" w:date="2011-12-08T12:46:00Z">
              <w:r w:rsidR="003E79B8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287224" w:rsidP="00AF02D5">
            <w:del w:id="478" w:author="workplains" w:date="2011-12-08T12:47:00Z">
              <w:r w:rsidDel="003E79B8">
                <w:delText>ProcessID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479" w:author="workplains" w:date="2011-12-08T12:47:00Z">
              <w:r w:rsidRPr="00547DC6" w:rsidDel="003E79B8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ProcessEventID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480" w:author="workplains" w:date="2011-12-08T12:47:00Z">
              <w:r w:rsidRPr="00547DC6" w:rsidDel="003E79B8">
                <w:delText>nvarchar(50)</w:delText>
              </w:r>
            </w:del>
            <w:ins w:id="481" w:author="workplains" w:date="2011-12-08T12:47:00Z">
              <w:r w:rsidR="003E79B8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287224" w:rsidP="00AF02D5">
            <w:r>
              <w:t>Expression</w:t>
            </w:r>
          </w:p>
        </w:tc>
        <w:tc>
          <w:tcPr>
            <w:tcW w:w="4788" w:type="dxa"/>
          </w:tcPr>
          <w:p w:rsidR="00BC5A56" w:rsidRPr="00547DC6" w:rsidRDefault="00BC5A56" w:rsidP="00287224">
            <w:del w:id="482" w:author="workplains" w:date="2011-12-08T12:47:00Z">
              <w:r w:rsidRPr="00547DC6" w:rsidDel="003E79B8">
                <w:delText>nvarchar(</w:delText>
              </w:r>
              <w:r w:rsidR="00287224" w:rsidDel="003E79B8">
                <w:delText>1000</w:delText>
              </w:r>
              <w:r w:rsidRPr="00547DC6" w:rsidDel="003E79B8">
                <w:delText>)</w:delText>
              </w:r>
            </w:del>
            <w:ins w:id="483" w:author="workplains" w:date="2011-12-08T12:47:00Z">
              <w:r w:rsidR="003E79B8">
                <w:t>nvarchar(50)</w:t>
              </w:r>
            </w:ins>
          </w:p>
        </w:tc>
      </w:tr>
    </w:tbl>
    <w:p w:rsidR="00287224" w:rsidRDefault="00287224" w:rsidP="00287224">
      <w:pPr>
        <w:pStyle w:val="Heading2"/>
      </w:pPr>
    </w:p>
    <w:p w:rsidR="00287224" w:rsidRDefault="00287224" w:rsidP="00287224">
      <w:pPr>
        <w:pStyle w:val="Heading2"/>
      </w:pPr>
      <w:bookmarkStart w:id="484" w:name="_Toc311131828"/>
      <w:r>
        <w:t>D_ProcessAction</w:t>
      </w:r>
      <w:ins w:id="485" w:author="workplains" w:date="2011-12-08T12:48:00Z">
        <w:r w:rsidR="003E79B8">
          <w:t>s</w:t>
        </w:r>
      </w:ins>
      <w:bookmarkEnd w:id="484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87224" w:rsidRPr="00547DC6" w:rsidTr="006A360F">
        <w:tc>
          <w:tcPr>
            <w:tcW w:w="4788" w:type="dxa"/>
          </w:tcPr>
          <w:p w:rsidR="00287224" w:rsidRPr="00547DC6" w:rsidRDefault="00287224" w:rsidP="006A360F">
            <w:r>
              <w:t>ProcessAction</w:t>
            </w:r>
            <w:r w:rsidRPr="00547DC6">
              <w:t>ID</w:t>
            </w:r>
          </w:p>
        </w:tc>
        <w:tc>
          <w:tcPr>
            <w:tcW w:w="4788" w:type="dxa"/>
          </w:tcPr>
          <w:p w:rsidR="00287224" w:rsidRPr="00547DC6" w:rsidRDefault="00287224" w:rsidP="006A360F">
            <w:del w:id="486" w:author="workplains" w:date="2011-12-08T12:48:00Z">
              <w:r w:rsidRPr="00547DC6" w:rsidDel="003E79B8">
                <w:delText>nvarchar(50)</w:delText>
              </w:r>
            </w:del>
            <w:ins w:id="487" w:author="workplains" w:date="2011-12-08T12:48:00Z">
              <w:r w:rsidR="003E79B8">
                <w:t>int</w:t>
              </w:r>
            </w:ins>
          </w:p>
        </w:tc>
      </w:tr>
      <w:tr w:rsidR="00287224" w:rsidRPr="00547DC6" w:rsidTr="006A360F">
        <w:tc>
          <w:tcPr>
            <w:tcW w:w="4788" w:type="dxa"/>
          </w:tcPr>
          <w:p w:rsidR="00287224" w:rsidRDefault="00287224" w:rsidP="006A360F">
            <w:r>
              <w:t>Process</w:t>
            </w:r>
            <w:r w:rsidRPr="00547DC6">
              <w:t>ConditionID</w:t>
            </w:r>
          </w:p>
        </w:tc>
        <w:tc>
          <w:tcPr>
            <w:tcW w:w="4788" w:type="dxa"/>
          </w:tcPr>
          <w:p w:rsidR="00287224" w:rsidRPr="00547DC6" w:rsidRDefault="00287224" w:rsidP="006A360F">
            <w:del w:id="488" w:author="workplains" w:date="2011-12-08T12:48:00Z">
              <w:r w:rsidRPr="00547DC6" w:rsidDel="003E79B8">
                <w:delText>nvarchar(50)</w:delText>
              </w:r>
            </w:del>
            <w:ins w:id="489" w:author="workplains" w:date="2011-12-08T12:48:00Z">
              <w:r w:rsidR="003E79B8">
                <w:t>int</w:t>
              </w:r>
            </w:ins>
          </w:p>
        </w:tc>
      </w:tr>
      <w:tr w:rsidR="00287224" w:rsidRPr="00547DC6" w:rsidTr="006A360F">
        <w:tc>
          <w:tcPr>
            <w:tcW w:w="4788" w:type="dxa"/>
          </w:tcPr>
          <w:p w:rsidR="00287224" w:rsidRPr="00547DC6" w:rsidRDefault="00287224" w:rsidP="006A360F">
            <w:del w:id="490" w:author="workplains" w:date="2011-12-08T12:48:00Z">
              <w:r w:rsidDel="003E79B8">
                <w:delText>ProcessID</w:delText>
              </w:r>
            </w:del>
          </w:p>
        </w:tc>
        <w:tc>
          <w:tcPr>
            <w:tcW w:w="4788" w:type="dxa"/>
          </w:tcPr>
          <w:p w:rsidR="00287224" w:rsidRPr="00547DC6" w:rsidRDefault="00287224" w:rsidP="006A360F">
            <w:del w:id="491" w:author="workplains" w:date="2011-12-08T12:48:00Z">
              <w:r w:rsidRPr="00547DC6" w:rsidDel="003E79B8">
                <w:delText>nvarchar(50)</w:delText>
              </w:r>
            </w:del>
          </w:p>
        </w:tc>
      </w:tr>
      <w:tr w:rsidR="00287224" w:rsidRPr="00547DC6" w:rsidTr="006A360F">
        <w:tc>
          <w:tcPr>
            <w:tcW w:w="4788" w:type="dxa"/>
          </w:tcPr>
          <w:p w:rsidR="00287224" w:rsidRPr="00547DC6" w:rsidRDefault="00287224" w:rsidP="006A360F">
            <w:r>
              <w:t>IsElsePart</w:t>
            </w:r>
          </w:p>
        </w:tc>
        <w:tc>
          <w:tcPr>
            <w:tcW w:w="4788" w:type="dxa"/>
          </w:tcPr>
          <w:p w:rsidR="00287224" w:rsidRPr="00547DC6" w:rsidRDefault="00287224" w:rsidP="006A360F">
            <w:r w:rsidRPr="00547DC6">
              <w:t>nvarchar(50)</w:t>
            </w:r>
          </w:p>
        </w:tc>
      </w:tr>
      <w:tr w:rsidR="00287224" w:rsidRPr="00547DC6" w:rsidTr="006A360F">
        <w:tc>
          <w:tcPr>
            <w:tcW w:w="4788" w:type="dxa"/>
          </w:tcPr>
          <w:p w:rsidR="00287224" w:rsidRPr="00547DC6" w:rsidRDefault="00287224" w:rsidP="006A360F">
            <w:r>
              <w:t>ActionType</w:t>
            </w:r>
          </w:p>
        </w:tc>
        <w:tc>
          <w:tcPr>
            <w:tcW w:w="4788" w:type="dxa"/>
          </w:tcPr>
          <w:p w:rsidR="00287224" w:rsidRPr="00547DC6" w:rsidRDefault="00287224" w:rsidP="006A360F">
            <w:r>
              <w:t>nvarchar(50</w:t>
            </w:r>
            <w:r w:rsidRPr="00547DC6">
              <w:t>)</w:t>
            </w:r>
          </w:p>
        </w:tc>
      </w:tr>
      <w:tr w:rsidR="00287224" w:rsidRPr="00547DC6" w:rsidTr="006A360F">
        <w:tc>
          <w:tcPr>
            <w:tcW w:w="4788" w:type="dxa"/>
          </w:tcPr>
          <w:p w:rsidR="00287224" w:rsidRDefault="00287224" w:rsidP="006A360F">
            <w:r>
              <w:t>Target</w:t>
            </w:r>
          </w:p>
        </w:tc>
        <w:tc>
          <w:tcPr>
            <w:tcW w:w="4788" w:type="dxa"/>
          </w:tcPr>
          <w:p w:rsidR="00287224" w:rsidRDefault="00287224" w:rsidP="006A360F">
            <w:r>
              <w:t>nvarchar(50</w:t>
            </w:r>
            <w:r w:rsidRPr="00547DC6">
              <w:t>)</w:t>
            </w:r>
          </w:p>
        </w:tc>
      </w:tr>
    </w:tbl>
    <w:p w:rsidR="00BC5A56" w:rsidRDefault="00BC5A56" w:rsidP="00BC5A56"/>
    <w:p w:rsidR="00BC5A56" w:rsidRDefault="00BC5A56" w:rsidP="00BC5A56">
      <w:pPr>
        <w:pStyle w:val="Heading2"/>
      </w:pPr>
      <w:bookmarkStart w:id="492" w:name="_Toc311131829"/>
      <w:r>
        <w:t>D_ProcessLaunch</w:t>
      </w:r>
      <w:bookmarkEnd w:id="49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LaunchID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493" w:author="workplains" w:date="2011-12-08T12:49:00Z">
              <w:r w:rsidRPr="00547DC6" w:rsidDel="003E79B8">
                <w:delText>nvarchar(50)</w:delText>
              </w:r>
            </w:del>
            <w:ins w:id="494" w:author="workplains" w:date="2011-12-08T12:49:00Z">
              <w:r w:rsidR="003E79B8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495" w:author="workplains" w:date="2011-12-08T12:49:00Z">
              <w:r w:rsidRPr="00547DC6" w:rsidDel="003E79B8">
                <w:delText>WorkSpaceID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496" w:author="workplains" w:date="2011-12-08T12:49:00Z">
              <w:r w:rsidRPr="00547DC6" w:rsidDel="003E79B8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497" w:author="workplains" w:date="2011-12-08T12:49:00Z">
              <w:r w:rsidRPr="00547DC6" w:rsidDel="003E79B8">
                <w:delText>nvarchar(50)</w:delText>
              </w:r>
            </w:del>
            <w:ins w:id="498" w:author="workplains" w:date="2011-12-08T12:49:00Z">
              <w:r w:rsidR="003E79B8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499" w:author="workplains" w:date="2011-12-08T12:49:00Z">
              <w:r w:rsidRPr="00547DC6" w:rsidDel="003E79B8">
                <w:delText>Type</w:delText>
              </w:r>
            </w:del>
            <w:ins w:id="500" w:author="workplains" w:date="2011-12-08T12:49:00Z">
              <w:r w:rsidR="003E79B8">
                <w:t>LType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01" w:author="workplains" w:date="2011-12-08T12:49:00Z">
              <w:r w:rsidRPr="00547DC6" w:rsidDel="003E79B8">
                <w:delText>Date</w:delText>
              </w:r>
            </w:del>
            <w:ins w:id="502" w:author="workplains" w:date="2011-12-08T12:49:00Z">
              <w:r w:rsidR="003E79B8">
                <w:t>LDate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03" w:author="workplains" w:date="2011-12-08T12:49:00Z">
              <w:r w:rsidRPr="00547DC6" w:rsidDel="003E79B8">
                <w:delText>Year</w:delText>
              </w:r>
            </w:del>
            <w:ins w:id="504" w:author="workplains" w:date="2011-12-08T12:49:00Z">
              <w:r w:rsidR="003E79B8">
                <w:t>LYear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05" w:author="workplains" w:date="2011-12-08T12:49:00Z">
              <w:r w:rsidRPr="00547DC6" w:rsidDel="003E79B8">
                <w:delText>Month</w:delText>
              </w:r>
            </w:del>
            <w:ins w:id="506" w:author="workplains" w:date="2011-12-08T12:49:00Z">
              <w:r w:rsidR="003E79B8">
                <w:t>LMonth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07" w:author="workplains" w:date="2011-12-08T12:49:00Z">
              <w:r w:rsidRPr="00547DC6" w:rsidDel="003E79B8">
                <w:delText>Day</w:delText>
              </w:r>
            </w:del>
            <w:ins w:id="508" w:author="workplains" w:date="2011-12-08T12:49:00Z">
              <w:r w:rsidR="003E79B8">
                <w:t>LDay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09" w:author="workplains" w:date="2011-12-08T12:49:00Z">
              <w:r w:rsidRPr="00547DC6" w:rsidDel="003E79B8">
                <w:delText>Time</w:delText>
              </w:r>
            </w:del>
            <w:ins w:id="510" w:author="workplains" w:date="2011-12-08T12:49:00Z">
              <w:r w:rsidR="003E79B8">
                <w:t>LTime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11" w:author="workplains" w:date="2011-12-08T12:50:00Z">
              <w:r w:rsidRPr="00547DC6" w:rsidDel="003E79B8">
                <w:delText>Skip</w:delText>
              </w:r>
            </w:del>
            <w:ins w:id="512" w:author="workplains" w:date="2011-12-08T12:50:00Z">
              <w:r w:rsidR="003E79B8">
                <w:t>LSkip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13" w:author="workplains" w:date="2011-12-08T12:50:00Z">
              <w:r w:rsidRPr="00547DC6" w:rsidDel="003E79B8">
                <w:delText>Duration</w:delText>
              </w:r>
            </w:del>
            <w:ins w:id="514" w:author="workplains" w:date="2011-12-08T12:50:00Z">
              <w:r w:rsidR="003E79B8">
                <w:t>LDuration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3E79B8" w:rsidP="00AF02D5">
            <w:ins w:id="515" w:author="workplains" w:date="2011-12-08T12:50:00Z">
              <w:r>
                <w:t>LAction</w:t>
              </w:r>
            </w:ins>
          </w:p>
        </w:tc>
        <w:tc>
          <w:tcPr>
            <w:tcW w:w="4788" w:type="dxa"/>
          </w:tcPr>
          <w:p w:rsidR="00BC5A56" w:rsidRPr="00547DC6" w:rsidRDefault="003E79B8" w:rsidP="00AF02D5">
            <w:ins w:id="516" w:author="workplains" w:date="2011-12-08T12:50:00Z">
              <w:del w:id="517" w:author="Bilal Manzoor" w:date="2011-12-08T18:11:00Z">
                <w:r w:rsidDel="00C0729A">
                  <w:delText>Nvarchar</w:delText>
                </w:r>
              </w:del>
            </w:ins>
            <w:ins w:id="518" w:author="Bilal Manzoor" w:date="2011-12-08T18:11:00Z">
              <w:r w:rsidR="00C0729A">
                <w:t>nvarchar</w:t>
              </w:r>
            </w:ins>
            <w:ins w:id="519" w:author="workplains" w:date="2011-12-08T12:50:00Z">
              <w:r>
                <w:t>(128)</w:t>
              </w:r>
            </w:ins>
          </w:p>
        </w:tc>
      </w:tr>
    </w:tbl>
    <w:p w:rsidR="00BC5A56" w:rsidRDefault="00BC5A56" w:rsidP="00BC5A56">
      <w:r>
        <w:tab/>
      </w:r>
    </w:p>
    <w:p w:rsidR="00AF02D5" w:rsidRDefault="00AF02D5" w:rsidP="00AF02D5">
      <w:pPr>
        <w:pStyle w:val="Heading2"/>
      </w:pPr>
      <w:bookmarkStart w:id="520" w:name="_Toc311131830"/>
      <w:r>
        <w:t>D_ProcessNotification</w:t>
      </w:r>
      <w:bookmarkEnd w:id="520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F02D5" w:rsidRPr="00547DC6" w:rsidTr="00AF02D5">
        <w:tc>
          <w:tcPr>
            <w:tcW w:w="4788" w:type="dxa"/>
          </w:tcPr>
          <w:p w:rsidR="00AF02D5" w:rsidRPr="00547DC6" w:rsidRDefault="00AF02D5" w:rsidP="00AF02D5">
            <w:r>
              <w:t>ProcessNotificationID</w:t>
            </w:r>
          </w:p>
        </w:tc>
        <w:tc>
          <w:tcPr>
            <w:tcW w:w="4788" w:type="dxa"/>
          </w:tcPr>
          <w:p w:rsidR="00AF02D5" w:rsidRPr="00547DC6" w:rsidRDefault="00AF02D5" w:rsidP="00AF02D5">
            <w:del w:id="521" w:author="workplains" w:date="2011-12-08T12:51:00Z">
              <w:r w:rsidRPr="00547DC6" w:rsidDel="006D6826">
                <w:delText>nvarchar(50)</w:delText>
              </w:r>
            </w:del>
            <w:ins w:id="522" w:author="workplains" w:date="2011-12-08T12:51:00Z">
              <w:r w:rsidR="006D6826">
                <w:t>int</w:t>
              </w:r>
            </w:ins>
          </w:p>
        </w:tc>
      </w:tr>
      <w:tr w:rsidR="00AF02D5" w:rsidRPr="00547DC6" w:rsidTr="00AF02D5">
        <w:tc>
          <w:tcPr>
            <w:tcW w:w="4788" w:type="dxa"/>
          </w:tcPr>
          <w:p w:rsidR="00AF02D5" w:rsidRPr="00547DC6" w:rsidRDefault="00AF02D5" w:rsidP="00AF02D5">
            <w:r w:rsidRPr="00547DC6">
              <w:t>ProcessID</w:t>
            </w:r>
          </w:p>
        </w:tc>
        <w:tc>
          <w:tcPr>
            <w:tcW w:w="4788" w:type="dxa"/>
          </w:tcPr>
          <w:p w:rsidR="00AF02D5" w:rsidRPr="00547DC6" w:rsidRDefault="00AF02D5" w:rsidP="00AF02D5">
            <w:del w:id="523" w:author="workplains" w:date="2011-12-08T12:51:00Z">
              <w:r w:rsidRPr="00547DC6" w:rsidDel="006D6826">
                <w:delText>nvarchar(50)</w:delText>
              </w:r>
            </w:del>
            <w:ins w:id="524" w:author="workplains" w:date="2011-12-08T12:51:00Z">
              <w:r w:rsidR="006D6826">
                <w:t>int</w:t>
              </w:r>
            </w:ins>
          </w:p>
        </w:tc>
      </w:tr>
      <w:tr w:rsidR="00AF02D5" w:rsidRPr="00547DC6" w:rsidTr="00AF02D5">
        <w:tc>
          <w:tcPr>
            <w:tcW w:w="4788" w:type="dxa"/>
          </w:tcPr>
          <w:p w:rsidR="00AF02D5" w:rsidRPr="00547DC6" w:rsidRDefault="00AF02D5" w:rsidP="00AF02D5">
            <w:r>
              <w:t>Notification</w:t>
            </w:r>
            <w:r w:rsidRPr="00547DC6">
              <w:t>Type</w:t>
            </w:r>
          </w:p>
        </w:tc>
        <w:tc>
          <w:tcPr>
            <w:tcW w:w="4788" w:type="dxa"/>
          </w:tcPr>
          <w:p w:rsidR="00AF02D5" w:rsidRPr="00547DC6" w:rsidRDefault="006D6826" w:rsidP="00AF02D5">
            <w:del w:id="525" w:author="workplains" w:date="2011-12-08T12:52:00Z">
              <w:r w:rsidRPr="00547DC6" w:rsidDel="006D6826">
                <w:delText>I</w:delText>
              </w:r>
              <w:r w:rsidR="00AF02D5" w:rsidRPr="00547DC6" w:rsidDel="006D6826">
                <w:delText>nt</w:delText>
              </w:r>
            </w:del>
            <w:ins w:id="526" w:author="workplains" w:date="2011-12-08T12:52:00Z">
              <w:r>
                <w:t>nvarchar(50)</w:t>
              </w:r>
            </w:ins>
          </w:p>
        </w:tc>
      </w:tr>
      <w:tr w:rsidR="00AF02D5" w:rsidRPr="00547DC6" w:rsidTr="00AF02D5">
        <w:tc>
          <w:tcPr>
            <w:tcW w:w="4788" w:type="dxa"/>
          </w:tcPr>
          <w:p w:rsidR="00AF02D5" w:rsidRPr="00547DC6" w:rsidRDefault="00AF02D5" w:rsidP="00AF02D5">
            <w:del w:id="527" w:author="workplains" w:date="2011-12-08T12:52:00Z">
              <w:r w:rsidDel="006D6826">
                <w:delText>To</w:delText>
              </w:r>
            </w:del>
            <w:ins w:id="528" w:author="workplains" w:date="2011-12-08T12:52:00Z">
              <w:r w:rsidR="006D6826">
                <w:t>NTo</w:t>
              </w:r>
            </w:ins>
          </w:p>
        </w:tc>
        <w:tc>
          <w:tcPr>
            <w:tcW w:w="4788" w:type="dxa"/>
          </w:tcPr>
          <w:p w:rsidR="00AF02D5" w:rsidRPr="00547DC6" w:rsidRDefault="006D6826" w:rsidP="00AF02D5">
            <w:del w:id="529" w:author="workplains" w:date="2011-12-08T12:53:00Z">
              <w:r w:rsidRPr="00547DC6" w:rsidDel="006D6826">
                <w:delText>D</w:delText>
              </w:r>
              <w:r w:rsidR="00AF02D5" w:rsidRPr="00547DC6" w:rsidDel="006D6826">
                <w:delText>atetime</w:delText>
              </w:r>
            </w:del>
            <w:ins w:id="530" w:author="workplains" w:date="2011-12-08T12:53:00Z">
              <w:r>
                <w:t>nvarchar(50)</w:t>
              </w:r>
            </w:ins>
          </w:p>
        </w:tc>
      </w:tr>
      <w:tr w:rsidR="00AF02D5" w:rsidRPr="00547DC6" w:rsidTr="00AF02D5">
        <w:tc>
          <w:tcPr>
            <w:tcW w:w="4788" w:type="dxa"/>
          </w:tcPr>
          <w:p w:rsidR="00AF02D5" w:rsidRPr="00547DC6" w:rsidRDefault="00AF02D5" w:rsidP="00AF02D5">
            <w:del w:id="531" w:author="workplains" w:date="2011-12-08T12:52:00Z">
              <w:r w:rsidDel="006D6826">
                <w:delText>Subject</w:delText>
              </w:r>
            </w:del>
            <w:ins w:id="532" w:author="workplains" w:date="2011-12-08T12:52:00Z">
              <w:r w:rsidR="006D6826">
                <w:t>NSubject</w:t>
              </w:r>
            </w:ins>
          </w:p>
        </w:tc>
        <w:tc>
          <w:tcPr>
            <w:tcW w:w="4788" w:type="dxa"/>
          </w:tcPr>
          <w:p w:rsidR="00AF02D5" w:rsidRPr="00547DC6" w:rsidRDefault="006D6826" w:rsidP="00AF02D5">
            <w:del w:id="533" w:author="workplains" w:date="2011-12-08T12:52:00Z">
              <w:r w:rsidRPr="00547DC6" w:rsidDel="006D6826">
                <w:delText>I</w:delText>
              </w:r>
              <w:r w:rsidR="00AF02D5" w:rsidRPr="00547DC6" w:rsidDel="006D6826">
                <w:delText>nt</w:delText>
              </w:r>
            </w:del>
            <w:ins w:id="534" w:author="workplains" w:date="2011-12-08T12:52:00Z">
              <w:r>
                <w:t>nvarchar(50)</w:t>
              </w:r>
            </w:ins>
          </w:p>
        </w:tc>
      </w:tr>
      <w:tr w:rsidR="00AF02D5" w:rsidRPr="00547DC6" w:rsidTr="00AF02D5">
        <w:tc>
          <w:tcPr>
            <w:tcW w:w="4788" w:type="dxa"/>
          </w:tcPr>
          <w:p w:rsidR="00AF02D5" w:rsidRPr="00547DC6" w:rsidRDefault="00AF02D5" w:rsidP="00AF02D5">
            <w:del w:id="535" w:author="workplains" w:date="2011-12-08T12:52:00Z">
              <w:r w:rsidDel="006D6826">
                <w:delText>Body</w:delText>
              </w:r>
            </w:del>
            <w:ins w:id="536" w:author="workplains" w:date="2011-12-08T12:52:00Z">
              <w:r w:rsidR="006D6826">
                <w:t>NBody</w:t>
              </w:r>
            </w:ins>
          </w:p>
        </w:tc>
        <w:tc>
          <w:tcPr>
            <w:tcW w:w="4788" w:type="dxa"/>
          </w:tcPr>
          <w:p w:rsidR="00AF02D5" w:rsidRPr="00547DC6" w:rsidRDefault="00594FF6" w:rsidP="00AF02D5">
            <w:del w:id="537" w:author="workplains" w:date="2011-12-08T12:52:00Z">
              <w:r w:rsidRPr="00547DC6" w:rsidDel="006D6826">
                <w:delText>I</w:delText>
              </w:r>
              <w:r w:rsidR="00AF02D5" w:rsidRPr="00547DC6" w:rsidDel="006D6826">
                <w:delText>nt</w:delText>
              </w:r>
            </w:del>
            <w:ins w:id="538" w:author="workplains" w:date="2011-12-08T12:52:00Z">
              <w:r w:rsidR="006D6826">
                <w:t>nvarchar(100)</w:t>
              </w:r>
            </w:ins>
          </w:p>
        </w:tc>
      </w:tr>
    </w:tbl>
    <w:p w:rsidR="00AF02D5" w:rsidRDefault="00AF02D5" w:rsidP="00BC5A56"/>
    <w:p w:rsidR="00594FF6" w:rsidRDefault="00594FF6" w:rsidP="00594FF6">
      <w:pPr>
        <w:pStyle w:val="Heading2"/>
      </w:pPr>
      <w:bookmarkStart w:id="539" w:name="_Toc311131831"/>
      <w:r>
        <w:t>D_Programs</w:t>
      </w:r>
      <w:bookmarkEnd w:id="539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4FF6" w:rsidRPr="00547DC6" w:rsidTr="00B0712D">
        <w:tc>
          <w:tcPr>
            <w:tcW w:w="4788" w:type="dxa"/>
          </w:tcPr>
          <w:p w:rsidR="00594FF6" w:rsidRPr="00547DC6" w:rsidRDefault="00594FF6" w:rsidP="00B0712D">
            <w:r>
              <w:t>ProgramID</w:t>
            </w:r>
          </w:p>
        </w:tc>
        <w:tc>
          <w:tcPr>
            <w:tcW w:w="4788" w:type="dxa"/>
          </w:tcPr>
          <w:p w:rsidR="00594FF6" w:rsidRPr="00547DC6" w:rsidRDefault="00594FF6" w:rsidP="00B0712D">
            <w:del w:id="540" w:author="workplains" w:date="2011-12-08T12:53:00Z">
              <w:r w:rsidRPr="00547DC6" w:rsidDel="006D6826">
                <w:delText>nvarchar(50)</w:delText>
              </w:r>
            </w:del>
            <w:ins w:id="541" w:author="workplains" w:date="2011-12-08T12:53:00Z">
              <w:r w:rsidR="006D6826">
                <w:t>int</w:t>
              </w:r>
            </w:ins>
          </w:p>
        </w:tc>
      </w:tr>
      <w:tr w:rsidR="00594FF6" w:rsidRPr="00547DC6" w:rsidTr="00B0712D">
        <w:tc>
          <w:tcPr>
            <w:tcW w:w="4788" w:type="dxa"/>
          </w:tcPr>
          <w:p w:rsidR="00594FF6" w:rsidRPr="00547DC6" w:rsidRDefault="00594FF6" w:rsidP="00B0712D">
            <w:r>
              <w:lastRenderedPageBreak/>
              <w:t>ProgramName</w:t>
            </w:r>
          </w:p>
        </w:tc>
        <w:tc>
          <w:tcPr>
            <w:tcW w:w="4788" w:type="dxa"/>
          </w:tcPr>
          <w:p w:rsidR="00594FF6" w:rsidRPr="00547DC6" w:rsidRDefault="00594FF6" w:rsidP="00B0712D">
            <w:r w:rsidRPr="00547DC6">
              <w:t>nvarchar(50)</w:t>
            </w:r>
          </w:p>
        </w:tc>
      </w:tr>
      <w:tr w:rsidR="00594FF6" w:rsidRPr="00547DC6" w:rsidTr="00B0712D">
        <w:tc>
          <w:tcPr>
            <w:tcW w:w="4788" w:type="dxa"/>
          </w:tcPr>
          <w:p w:rsidR="00594FF6" w:rsidRDefault="00594FF6" w:rsidP="00B0712D">
            <w:r>
              <w:t>Status</w:t>
            </w:r>
          </w:p>
        </w:tc>
        <w:tc>
          <w:tcPr>
            <w:tcW w:w="4788" w:type="dxa"/>
          </w:tcPr>
          <w:p w:rsidR="00594FF6" w:rsidRPr="00547DC6" w:rsidRDefault="00594FF6" w:rsidP="00B0712D">
            <w:r w:rsidRPr="00547DC6">
              <w:t>nvarchar(50)</w:t>
            </w:r>
          </w:p>
        </w:tc>
      </w:tr>
    </w:tbl>
    <w:p w:rsidR="00594FF6" w:rsidRDefault="00594FF6" w:rsidP="00BC5A56"/>
    <w:p w:rsidR="00594FF6" w:rsidRDefault="00594FF6" w:rsidP="00594FF6">
      <w:pPr>
        <w:pStyle w:val="Heading2"/>
      </w:pPr>
      <w:bookmarkStart w:id="542" w:name="_Toc311131832"/>
      <w:r>
        <w:t>D_ProgramAttributes</w:t>
      </w:r>
      <w:bookmarkEnd w:id="54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4FF6" w:rsidRPr="00547DC6" w:rsidTr="00B0712D">
        <w:tc>
          <w:tcPr>
            <w:tcW w:w="4788" w:type="dxa"/>
          </w:tcPr>
          <w:p w:rsidR="00594FF6" w:rsidRPr="00547DC6" w:rsidRDefault="00594FF6" w:rsidP="00B0712D">
            <w:r>
              <w:t>ProgramAttributeID</w:t>
            </w:r>
          </w:p>
        </w:tc>
        <w:tc>
          <w:tcPr>
            <w:tcW w:w="4788" w:type="dxa"/>
          </w:tcPr>
          <w:p w:rsidR="00594FF6" w:rsidRPr="00547DC6" w:rsidRDefault="00594FF6" w:rsidP="00B0712D">
            <w:r w:rsidRPr="00547DC6">
              <w:t>nvarchar(50)</w:t>
            </w:r>
          </w:p>
        </w:tc>
      </w:tr>
      <w:tr w:rsidR="00594FF6" w:rsidRPr="00547DC6" w:rsidTr="00B0712D">
        <w:tc>
          <w:tcPr>
            <w:tcW w:w="4788" w:type="dxa"/>
          </w:tcPr>
          <w:p w:rsidR="00594FF6" w:rsidRPr="00547DC6" w:rsidRDefault="00594FF6" w:rsidP="00B0712D">
            <w:r>
              <w:t>ProgramID</w:t>
            </w:r>
          </w:p>
        </w:tc>
        <w:tc>
          <w:tcPr>
            <w:tcW w:w="4788" w:type="dxa"/>
          </w:tcPr>
          <w:p w:rsidR="00594FF6" w:rsidRPr="00547DC6" w:rsidRDefault="00594FF6" w:rsidP="00B0712D">
            <w:del w:id="543" w:author="workplains" w:date="2011-12-08T12:54:00Z">
              <w:r w:rsidRPr="00547DC6" w:rsidDel="006D6826">
                <w:delText>nvarchar(50)</w:delText>
              </w:r>
            </w:del>
            <w:ins w:id="544" w:author="workplains" w:date="2011-12-08T12:54:00Z">
              <w:r w:rsidR="006D6826">
                <w:t>int</w:t>
              </w:r>
            </w:ins>
          </w:p>
        </w:tc>
      </w:tr>
      <w:tr w:rsidR="00594FF6" w:rsidRPr="00547DC6" w:rsidTr="00B0712D">
        <w:tc>
          <w:tcPr>
            <w:tcW w:w="4788" w:type="dxa"/>
          </w:tcPr>
          <w:p w:rsidR="00594FF6" w:rsidRDefault="00594FF6" w:rsidP="00B0712D">
            <w:r>
              <w:t>Name</w:t>
            </w:r>
          </w:p>
        </w:tc>
        <w:tc>
          <w:tcPr>
            <w:tcW w:w="4788" w:type="dxa"/>
          </w:tcPr>
          <w:p w:rsidR="00594FF6" w:rsidRPr="00547DC6" w:rsidRDefault="00594FF6" w:rsidP="00B0712D">
            <w:r w:rsidRPr="00547DC6">
              <w:t>nvarchar(50)</w:t>
            </w:r>
          </w:p>
        </w:tc>
      </w:tr>
      <w:tr w:rsidR="00594FF6" w:rsidRPr="00547DC6" w:rsidTr="00B0712D">
        <w:tc>
          <w:tcPr>
            <w:tcW w:w="4788" w:type="dxa"/>
          </w:tcPr>
          <w:p w:rsidR="00594FF6" w:rsidRDefault="00594FF6" w:rsidP="00B0712D">
            <w:r>
              <w:t>Value</w:t>
            </w:r>
          </w:p>
        </w:tc>
        <w:tc>
          <w:tcPr>
            <w:tcW w:w="4788" w:type="dxa"/>
          </w:tcPr>
          <w:p w:rsidR="00594FF6" w:rsidRPr="00547DC6" w:rsidRDefault="00594FF6" w:rsidP="00B0712D">
            <w:del w:id="545" w:author="Bilal Manzoor" w:date="2011-12-08T18:11:00Z">
              <w:r w:rsidDel="00C0729A">
                <w:delText>Nvarchar</w:delText>
              </w:r>
            </w:del>
            <w:ins w:id="546" w:author="Bilal Manzoor" w:date="2011-12-08T18:11:00Z">
              <w:r w:rsidR="00C0729A">
                <w:t>nvarchar</w:t>
              </w:r>
            </w:ins>
            <w:r>
              <w:t>(50)</w:t>
            </w:r>
          </w:p>
        </w:tc>
      </w:tr>
    </w:tbl>
    <w:p w:rsidR="00594FF6" w:rsidRDefault="00594FF6" w:rsidP="00BC5A56"/>
    <w:p w:rsidR="00594FF6" w:rsidRDefault="00594FF6" w:rsidP="00594FF6">
      <w:pPr>
        <w:pStyle w:val="Heading2"/>
      </w:pPr>
      <w:bookmarkStart w:id="547" w:name="_Toc311131833"/>
      <w:r>
        <w:t>D_ProgramProjects</w:t>
      </w:r>
      <w:bookmarkEnd w:id="547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4FF6" w:rsidRPr="00547DC6" w:rsidTr="00B0712D">
        <w:tc>
          <w:tcPr>
            <w:tcW w:w="4788" w:type="dxa"/>
          </w:tcPr>
          <w:p w:rsidR="00594FF6" w:rsidRPr="00547DC6" w:rsidRDefault="00594FF6" w:rsidP="00B0712D">
            <w:r w:rsidRPr="00547DC6">
              <w:t>Pro</w:t>
            </w:r>
            <w:r>
              <w:t>gramProjects</w:t>
            </w:r>
          </w:p>
        </w:tc>
        <w:tc>
          <w:tcPr>
            <w:tcW w:w="4788" w:type="dxa"/>
          </w:tcPr>
          <w:p w:rsidR="00594FF6" w:rsidRPr="00547DC6" w:rsidRDefault="00594FF6" w:rsidP="00B0712D">
            <w:del w:id="548" w:author="workplains" w:date="2011-12-08T12:55:00Z">
              <w:r w:rsidRPr="00547DC6" w:rsidDel="006D6826">
                <w:delText>nvarchar(50)</w:delText>
              </w:r>
            </w:del>
            <w:ins w:id="549" w:author="workplains" w:date="2011-12-08T12:55:00Z">
              <w:r w:rsidR="006D6826">
                <w:t>int</w:t>
              </w:r>
            </w:ins>
          </w:p>
        </w:tc>
      </w:tr>
      <w:tr w:rsidR="00594FF6" w:rsidRPr="00547DC6" w:rsidTr="00B0712D">
        <w:tc>
          <w:tcPr>
            <w:tcW w:w="4788" w:type="dxa"/>
          </w:tcPr>
          <w:p w:rsidR="00594FF6" w:rsidRPr="00547DC6" w:rsidRDefault="00594FF6" w:rsidP="00B0712D">
            <w:r>
              <w:t>ProgramID</w:t>
            </w:r>
          </w:p>
        </w:tc>
        <w:tc>
          <w:tcPr>
            <w:tcW w:w="4788" w:type="dxa"/>
          </w:tcPr>
          <w:p w:rsidR="00594FF6" w:rsidRPr="00547DC6" w:rsidRDefault="00594FF6" w:rsidP="00B0712D">
            <w:del w:id="550" w:author="workplains" w:date="2011-12-08T12:55:00Z">
              <w:r w:rsidRPr="00547DC6" w:rsidDel="006D6826">
                <w:delText>nvarchar(50)</w:delText>
              </w:r>
            </w:del>
            <w:ins w:id="551" w:author="workplains" w:date="2011-12-08T12:55:00Z">
              <w:r w:rsidR="006D6826">
                <w:t>int</w:t>
              </w:r>
            </w:ins>
          </w:p>
        </w:tc>
      </w:tr>
      <w:tr w:rsidR="00594FF6" w:rsidRPr="00547DC6" w:rsidTr="00B0712D">
        <w:tc>
          <w:tcPr>
            <w:tcW w:w="4788" w:type="dxa"/>
          </w:tcPr>
          <w:p w:rsidR="00594FF6" w:rsidRPr="00547DC6" w:rsidRDefault="00594FF6" w:rsidP="00B0712D">
            <w:r>
              <w:t>ProjectID</w:t>
            </w:r>
          </w:p>
        </w:tc>
        <w:tc>
          <w:tcPr>
            <w:tcW w:w="4788" w:type="dxa"/>
          </w:tcPr>
          <w:p w:rsidR="00594FF6" w:rsidRPr="00547DC6" w:rsidRDefault="00594FF6" w:rsidP="00B0712D">
            <w:del w:id="552" w:author="workplains" w:date="2011-12-08T12:55:00Z">
              <w:r w:rsidRPr="00547DC6" w:rsidDel="006D6826">
                <w:delText>nvarchar(128)</w:delText>
              </w:r>
            </w:del>
            <w:ins w:id="553" w:author="workplains" w:date="2011-12-08T12:55:00Z">
              <w:r w:rsidR="006D6826">
                <w:t>int</w:t>
              </w:r>
            </w:ins>
          </w:p>
        </w:tc>
      </w:tr>
    </w:tbl>
    <w:p w:rsidR="00594FF6" w:rsidRDefault="00594FF6" w:rsidP="00BC5A56"/>
    <w:p w:rsidR="00BC5A56" w:rsidRDefault="00BC5A56" w:rsidP="00BC5A56">
      <w:pPr>
        <w:pStyle w:val="Heading2"/>
      </w:pPr>
      <w:bookmarkStart w:id="554" w:name="_Toc311131834"/>
      <w:r>
        <w:t>D_Project</w:t>
      </w:r>
      <w:bookmarkEnd w:id="554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ProjectID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555" w:author="workplains" w:date="2011-12-08T12:55:00Z">
              <w:r w:rsidRPr="00547DC6" w:rsidDel="006D6826">
                <w:delText>nvarchar(50)</w:delText>
              </w:r>
            </w:del>
            <w:ins w:id="556" w:author="workplains" w:date="2011-12-08T12:55:00Z">
              <w:r w:rsidR="006D6826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57" w:author="workplains" w:date="2011-12-08T12:58:00Z">
              <w:r w:rsidRPr="00547DC6" w:rsidDel="006D6826">
                <w:delText>WorkSpaceID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558" w:author="workplains" w:date="2011-12-08T12:58:00Z">
              <w:r w:rsidRPr="00547DC6" w:rsidDel="006D6826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ProjectName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59" w:author="workplains" w:date="2011-12-08T12:55:00Z">
              <w:r w:rsidRPr="00547DC6" w:rsidDel="006D6826">
                <w:delText>Duration</w:delText>
              </w:r>
            </w:del>
            <w:ins w:id="560" w:author="workplains" w:date="2011-12-08T12:55:00Z">
              <w:r w:rsidR="006D6826">
                <w:t>PDuration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61" w:author="workplains" w:date="2011-12-08T12:55:00Z">
              <w:r w:rsidRPr="00547DC6" w:rsidDel="006D6826">
                <w:delText>Unit</w:delText>
              </w:r>
            </w:del>
            <w:ins w:id="562" w:author="workplains" w:date="2011-12-08T12:55:00Z">
              <w:r w:rsidR="006D6826">
                <w:t>PUnit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63" w:author="workplains" w:date="2011-12-08T12:56:00Z">
              <w:r w:rsidRPr="00547DC6" w:rsidDel="006D6826">
                <w:delText>Start</w:delText>
              </w:r>
              <w:r w:rsidR="002B7CAC" w:rsidDel="006D6826">
                <w:delText>Date</w:delText>
              </w:r>
            </w:del>
            <w:ins w:id="564" w:author="workplains" w:date="2011-12-08T12:56:00Z">
              <w:r w:rsidR="006D6826">
                <w:t>PStartDate</w:t>
              </w:r>
            </w:ins>
          </w:p>
        </w:tc>
        <w:tc>
          <w:tcPr>
            <w:tcW w:w="4788" w:type="dxa"/>
          </w:tcPr>
          <w:p w:rsidR="00BC5A56" w:rsidRPr="00547DC6" w:rsidRDefault="002B7CAC" w:rsidP="00AF02D5">
            <w:r w:rsidRPr="00547DC6">
              <w:t>D</w:t>
            </w:r>
            <w:r w:rsidR="00BC5A56" w:rsidRPr="00547DC6">
              <w:t>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65" w:author="workplains" w:date="2011-12-08T12:56:00Z">
              <w:r w:rsidRPr="00547DC6" w:rsidDel="006D6826">
                <w:delText>End</w:delText>
              </w:r>
              <w:r w:rsidR="002B7CAC" w:rsidDel="006D6826">
                <w:delText>Date</w:delText>
              </w:r>
            </w:del>
            <w:ins w:id="566" w:author="workplains" w:date="2011-12-08T12:56:00Z">
              <w:r w:rsidR="006D6826">
                <w:t>PEndDate</w:t>
              </w:r>
            </w:ins>
          </w:p>
        </w:tc>
        <w:tc>
          <w:tcPr>
            <w:tcW w:w="4788" w:type="dxa"/>
          </w:tcPr>
          <w:p w:rsidR="00BC5A56" w:rsidRPr="00547DC6" w:rsidRDefault="002B7CAC" w:rsidP="00AF02D5">
            <w:r w:rsidRPr="00547DC6">
              <w:t>D</w:t>
            </w:r>
            <w:r w:rsidR="00BC5A56" w:rsidRPr="00547DC6">
              <w:t>atetime</w:t>
            </w:r>
          </w:p>
        </w:tc>
      </w:tr>
      <w:tr w:rsidR="002B7CAC" w:rsidRPr="00547DC6" w:rsidTr="00AF02D5">
        <w:tc>
          <w:tcPr>
            <w:tcW w:w="4788" w:type="dxa"/>
          </w:tcPr>
          <w:p w:rsidR="002B7CAC" w:rsidRPr="00547DC6" w:rsidDel="002B7CAC" w:rsidRDefault="002B7CAC" w:rsidP="00AF02D5">
            <w:r>
              <w:t>BaselineStartDate</w:t>
            </w:r>
          </w:p>
        </w:tc>
        <w:tc>
          <w:tcPr>
            <w:tcW w:w="4788" w:type="dxa"/>
          </w:tcPr>
          <w:p w:rsidR="002B7CAC" w:rsidRPr="00547DC6" w:rsidRDefault="002B7CAC" w:rsidP="00AF02D5">
            <w:r>
              <w:t>Datetime</w:t>
            </w:r>
          </w:p>
        </w:tc>
      </w:tr>
      <w:tr w:rsidR="002B7CAC" w:rsidRPr="00547DC6" w:rsidTr="00AF02D5">
        <w:tc>
          <w:tcPr>
            <w:tcW w:w="4788" w:type="dxa"/>
          </w:tcPr>
          <w:p w:rsidR="002B7CAC" w:rsidRPr="00547DC6" w:rsidRDefault="002B7CAC" w:rsidP="00AF02D5">
            <w:r>
              <w:t>BaselineEndDate</w:t>
            </w:r>
          </w:p>
        </w:tc>
        <w:tc>
          <w:tcPr>
            <w:tcW w:w="4788" w:type="dxa"/>
          </w:tcPr>
          <w:p w:rsidR="002B7CAC" w:rsidRPr="00547DC6" w:rsidRDefault="002B7CAC" w:rsidP="00AF02D5">
            <w:r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67" w:author="workplains" w:date="2011-12-08T12:57:00Z">
              <w:r w:rsidRPr="00547DC6" w:rsidDel="006D6826">
                <w:delText>Status</w:delText>
              </w:r>
            </w:del>
            <w:ins w:id="568" w:author="workplains" w:date="2011-12-08T12:57:00Z">
              <w:r w:rsidR="006D6826">
                <w:t>PStatus</w:t>
              </w:r>
            </w:ins>
          </w:p>
        </w:tc>
        <w:tc>
          <w:tcPr>
            <w:tcW w:w="4788" w:type="dxa"/>
          </w:tcPr>
          <w:p w:rsidR="00BC5A56" w:rsidRPr="00547DC6" w:rsidRDefault="002B7CAC" w:rsidP="00AF02D5">
            <w:del w:id="569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570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71" w:author="workplains" w:date="2011-12-08T12:57:00Z">
              <w:r w:rsidRPr="00547DC6" w:rsidDel="006D6826">
                <w:delText>Owner</w:delText>
              </w:r>
            </w:del>
            <w:ins w:id="572" w:author="workplains" w:date="2011-12-08T12:57:00Z">
              <w:r w:rsidR="006D6826">
                <w:t>POwner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73" w:author="workplains" w:date="2011-12-08T12:57:00Z">
              <w:r w:rsidRPr="00547DC6" w:rsidDel="006D6826">
                <w:delText>Designer</w:delText>
              </w:r>
            </w:del>
            <w:ins w:id="574" w:author="workplains" w:date="2011-12-08T12:57:00Z">
              <w:r w:rsidR="006D6826">
                <w:t>PDesigner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575" w:author="workplains" w:date="2011-12-08T12:56:00Z">
              <w:r w:rsidRPr="00547DC6" w:rsidDel="006D6826">
                <w:delText>Administrator</w:delText>
              </w:r>
            </w:del>
            <w:ins w:id="576" w:author="workplains" w:date="2011-12-08T12:56:00Z">
              <w:r w:rsidR="006D6826">
                <w:t>PAdministrator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2535E2" w:rsidRPr="00547DC6" w:rsidTr="00AF02D5">
        <w:tc>
          <w:tcPr>
            <w:tcW w:w="4788" w:type="dxa"/>
          </w:tcPr>
          <w:p w:rsidR="002535E2" w:rsidRPr="00547DC6" w:rsidRDefault="002535E2" w:rsidP="00AF02D5">
            <w:r>
              <w:t>ProjectTags</w:t>
            </w:r>
          </w:p>
        </w:tc>
        <w:tc>
          <w:tcPr>
            <w:tcW w:w="4788" w:type="dxa"/>
          </w:tcPr>
          <w:p w:rsidR="002535E2" w:rsidRPr="00547DC6" w:rsidRDefault="002535E2" w:rsidP="00AF02D5">
            <w:r w:rsidRPr="00547DC6">
              <w:t>nvarch</w:t>
            </w:r>
            <w:r>
              <w:t>ar(500</w:t>
            </w:r>
            <w:r w:rsidRPr="00547DC6">
              <w:t>)</w:t>
            </w:r>
          </w:p>
        </w:tc>
      </w:tr>
      <w:tr w:rsidR="006D6826" w:rsidRPr="00547DC6" w:rsidTr="00AF02D5">
        <w:trPr>
          <w:ins w:id="577" w:author="workplains" w:date="2011-12-08T12:58:00Z"/>
        </w:trPr>
        <w:tc>
          <w:tcPr>
            <w:tcW w:w="4788" w:type="dxa"/>
          </w:tcPr>
          <w:p w:rsidR="006D6826" w:rsidRDefault="006D6826" w:rsidP="00AF02D5">
            <w:pPr>
              <w:rPr>
                <w:ins w:id="578" w:author="workplains" w:date="2011-12-08T12:58:00Z"/>
              </w:rPr>
            </w:pPr>
            <w:ins w:id="579" w:author="workplains" w:date="2011-12-08T12:58:00Z">
              <w:r>
                <w:t>ProcessID</w:t>
              </w:r>
            </w:ins>
          </w:p>
        </w:tc>
        <w:tc>
          <w:tcPr>
            <w:tcW w:w="4788" w:type="dxa"/>
          </w:tcPr>
          <w:p w:rsidR="006D6826" w:rsidRPr="00547DC6" w:rsidRDefault="006D6826" w:rsidP="00AF02D5">
            <w:pPr>
              <w:rPr>
                <w:ins w:id="580" w:author="workplains" w:date="2011-12-08T12:58:00Z"/>
              </w:rPr>
            </w:pPr>
            <w:ins w:id="581" w:author="workplains" w:date="2011-12-08T12:58:00Z">
              <w:r>
                <w:t>int</w:t>
              </w:r>
            </w:ins>
          </w:p>
        </w:tc>
      </w:tr>
    </w:tbl>
    <w:p w:rsidR="00BC5A56" w:rsidRDefault="00BC5A56" w:rsidP="00BC5A56">
      <w:r>
        <w:tab/>
      </w:r>
    </w:p>
    <w:p w:rsidR="002B7CAC" w:rsidRDefault="002B7CAC" w:rsidP="002B7CAC">
      <w:pPr>
        <w:pStyle w:val="Heading2"/>
      </w:pPr>
      <w:bookmarkStart w:id="582" w:name="_Toc311131835"/>
      <w:r>
        <w:t>D_ProjectTasks</w:t>
      </w:r>
      <w:bookmarkEnd w:id="58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 w:rsidRPr="00547DC6">
              <w:t>Project</w:t>
            </w:r>
            <w:r>
              <w:t>Task</w:t>
            </w:r>
            <w:r w:rsidRPr="00547DC6">
              <w:t>ID</w:t>
            </w:r>
          </w:p>
        </w:tc>
        <w:tc>
          <w:tcPr>
            <w:tcW w:w="4788" w:type="dxa"/>
          </w:tcPr>
          <w:p w:rsidR="002B7CAC" w:rsidRPr="00547DC6" w:rsidRDefault="002B7CAC" w:rsidP="009D6C46">
            <w:del w:id="583" w:author="workplains" w:date="2011-12-08T13:00:00Z">
              <w:r w:rsidRPr="00547DC6" w:rsidDel="006D6826">
                <w:delText>nvarchar(50)</w:delText>
              </w:r>
            </w:del>
            <w:ins w:id="584" w:author="workplains" w:date="2011-12-08T13:00:00Z">
              <w:r w:rsidR="006D6826">
                <w:t>int</w:t>
              </w:r>
            </w:ins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>
              <w:t>ProjectID</w:t>
            </w:r>
          </w:p>
        </w:tc>
        <w:tc>
          <w:tcPr>
            <w:tcW w:w="4788" w:type="dxa"/>
          </w:tcPr>
          <w:p w:rsidR="002B7CAC" w:rsidRPr="00547DC6" w:rsidRDefault="002B7CAC" w:rsidP="009D6C46">
            <w:del w:id="585" w:author="workplains" w:date="2011-12-08T13:00:00Z">
              <w:r w:rsidRPr="00547DC6" w:rsidDel="006D6826">
                <w:delText>nvarchar(50)</w:delText>
              </w:r>
            </w:del>
            <w:ins w:id="586" w:author="workplains" w:date="2011-12-08T13:00:00Z">
              <w:r w:rsidR="006D6826">
                <w:t>int</w:t>
              </w:r>
            </w:ins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>
              <w:t>TaskName</w:t>
            </w:r>
          </w:p>
        </w:tc>
        <w:tc>
          <w:tcPr>
            <w:tcW w:w="4788" w:type="dxa"/>
          </w:tcPr>
          <w:p w:rsidR="002B7CAC" w:rsidRPr="00547DC6" w:rsidRDefault="002B7CAC" w:rsidP="009D6C46">
            <w:r w:rsidRPr="00547DC6">
              <w:t>nvarchar(128)</w:t>
            </w:r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 w:rsidRPr="00547DC6">
              <w:t>Start</w:t>
            </w:r>
            <w:r>
              <w:t>Date</w:t>
            </w:r>
          </w:p>
        </w:tc>
        <w:tc>
          <w:tcPr>
            <w:tcW w:w="4788" w:type="dxa"/>
          </w:tcPr>
          <w:p w:rsidR="002B7CAC" w:rsidRPr="00547DC6" w:rsidRDefault="002B7CAC" w:rsidP="009D6C46">
            <w:r w:rsidRPr="00547DC6">
              <w:t>Datetime</w:t>
            </w:r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 w:rsidRPr="00547DC6">
              <w:t>End</w:t>
            </w:r>
            <w:r>
              <w:t>Date</w:t>
            </w:r>
          </w:p>
        </w:tc>
        <w:tc>
          <w:tcPr>
            <w:tcW w:w="4788" w:type="dxa"/>
          </w:tcPr>
          <w:p w:rsidR="002B7CAC" w:rsidRPr="00547DC6" w:rsidRDefault="002B7CAC" w:rsidP="009D6C46">
            <w:r w:rsidRPr="00547DC6">
              <w:t>Datetime</w:t>
            </w:r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Del="002B7CAC" w:rsidRDefault="002B7CAC" w:rsidP="009D6C46">
            <w:r>
              <w:t>BaselineStartDate</w:t>
            </w:r>
          </w:p>
        </w:tc>
        <w:tc>
          <w:tcPr>
            <w:tcW w:w="4788" w:type="dxa"/>
          </w:tcPr>
          <w:p w:rsidR="002B7CAC" w:rsidRPr="00547DC6" w:rsidRDefault="002B7CAC" w:rsidP="009D6C46">
            <w:r>
              <w:t>Datetime</w:t>
            </w:r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>
              <w:t>BaselineEndDate</w:t>
            </w:r>
          </w:p>
        </w:tc>
        <w:tc>
          <w:tcPr>
            <w:tcW w:w="4788" w:type="dxa"/>
          </w:tcPr>
          <w:p w:rsidR="002B7CAC" w:rsidRPr="00547DC6" w:rsidRDefault="002B7CAC" w:rsidP="009D6C46">
            <w:r>
              <w:t>DateTime</w:t>
            </w:r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 w:rsidRPr="00547DC6">
              <w:t>Status</w:t>
            </w:r>
          </w:p>
        </w:tc>
        <w:tc>
          <w:tcPr>
            <w:tcW w:w="4788" w:type="dxa"/>
          </w:tcPr>
          <w:p w:rsidR="002B7CAC" w:rsidRPr="00547DC6" w:rsidRDefault="002B7CAC" w:rsidP="009D6C46">
            <w:del w:id="587" w:author="Bilal Manzoor" w:date="2011-12-08T18:14:00Z">
              <w:r w:rsidRPr="00547DC6" w:rsidDel="00C0729A">
                <w:delText>Int</w:delText>
              </w:r>
            </w:del>
            <w:ins w:id="588" w:author="Bilal Manzoor" w:date="2011-12-08T18:14:00Z">
              <w:r w:rsidR="00C0729A">
                <w:t>int</w:t>
              </w:r>
            </w:ins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>
              <w:t>UserID</w:t>
            </w:r>
          </w:p>
        </w:tc>
        <w:tc>
          <w:tcPr>
            <w:tcW w:w="4788" w:type="dxa"/>
          </w:tcPr>
          <w:p w:rsidR="002B7CAC" w:rsidRPr="00547DC6" w:rsidRDefault="002B7CAC" w:rsidP="009D6C46">
            <w:r w:rsidRPr="00547DC6">
              <w:t>nvarchar(128)</w:t>
            </w:r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>
              <w:t>GroupID</w:t>
            </w:r>
          </w:p>
        </w:tc>
        <w:tc>
          <w:tcPr>
            <w:tcW w:w="4788" w:type="dxa"/>
          </w:tcPr>
          <w:p w:rsidR="002B7CAC" w:rsidRPr="00547DC6" w:rsidRDefault="002B7CAC" w:rsidP="009D6C46">
            <w:r w:rsidRPr="00547DC6">
              <w:t>nvarchar(128)</w:t>
            </w:r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>
              <w:lastRenderedPageBreak/>
              <w:t xml:space="preserve">PredecessorTaskID </w:t>
            </w:r>
          </w:p>
        </w:tc>
        <w:tc>
          <w:tcPr>
            <w:tcW w:w="4788" w:type="dxa"/>
          </w:tcPr>
          <w:p w:rsidR="002B7CAC" w:rsidRPr="00547DC6" w:rsidRDefault="002B7CAC" w:rsidP="009D6C46">
            <w:r w:rsidRPr="00547DC6">
              <w:t>nvarchar(128)</w:t>
            </w:r>
          </w:p>
        </w:tc>
      </w:tr>
      <w:tr w:rsidR="002535E2" w:rsidRPr="00547DC6" w:rsidTr="009D6C46">
        <w:tc>
          <w:tcPr>
            <w:tcW w:w="4788" w:type="dxa"/>
          </w:tcPr>
          <w:p w:rsidR="002535E2" w:rsidRDefault="002535E2" w:rsidP="009D6C46">
            <w:r>
              <w:t>TaskTags</w:t>
            </w:r>
          </w:p>
        </w:tc>
        <w:tc>
          <w:tcPr>
            <w:tcW w:w="4788" w:type="dxa"/>
          </w:tcPr>
          <w:p w:rsidR="002535E2" w:rsidRPr="00547DC6" w:rsidRDefault="002535E2" w:rsidP="002535E2">
            <w:r w:rsidRPr="00547DC6">
              <w:t>nvarchar(</w:t>
            </w:r>
            <w:r>
              <w:t>500</w:t>
            </w:r>
            <w:r w:rsidRPr="00547DC6">
              <w:t>)</w:t>
            </w:r>
          </w:p>
        </w:tc>
      </w:tr>
    </w:tbl>
    <w:p w:rsidR="002B7CAC" w:rsidRDefault="002B7CAC" w:rsidP="00BC5A56"/>
    <w:p w:rsidR="002B7CAC" w:rsidRDefault="002B7CAC" w:rsidP="002B7CAC">
      <w:pPr>
        <w:pStyle w:val="Heading2"/>
      </w:pPr>
      <w:bookmarkStart w:id="589" w:name="_Toc311131836"/>
      <w:r>
        <w:t>D_ProjectDocuments</w:t>
      </w:r>
      <w:bookmarkEnd w:id="589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B7CAC" w:rsidRPr="00547DC6" w:rsidTr="009D6C46">
        <w:tc>
          <w:tcPr>
            <w:tcW w:w="4788" w:type="dxa"/>
          </w:tcPr>
          <w:p w:rsidR="002B7CAC" w:rsidRPr="00547DC6" w:rsidRDefault="002B7CAC" w:rsidP="002B7CAC">
            <w:r w:rsidRPr="00547DC6">
              <w:t>Project</w:t>
            </w:r>
            <w:r>
              <w:t>Document</w:t>
            </w:r>
            <w:r w:rsidRPr="00547DC6">
              <w:t>ID</w:t>
            </w:r>
          </w:p>
        </w:tc>
        <w:tc>
          <w:tcPr>
            <w:tcW w:w="4788" w:type="dxa"/>
          </w:tcPr>
          <w:p w:rsidR="002B7CAC" w:rsidRPr="00547DC6" w:rsidRDefault="002B7CAC" w:rsidP="009D6C46">
            <w:del w:id="590" w:author="workplains" w:date="2011-12-08T13:03:00Z">
              <w:r w:rsidRPr="00547DC6" w:rsidDel="00343D29">
                <w:delText>nvarchar(50)</w:delText>
              </w:r>
            </w:del>
            <w:ins w:id="591" w:author="workplains" w:date="2011-12-08T13:03:00Z">
              <w:r w:rsidR="00343D29">
                <w:t>int</w:t>
              </w:r>
            </w:ins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>
              <w:t>ProjectID</w:t>
            </w:r>
          </w:p>
        </w:tc>
        <w:tc>
          <w:tcPr>
            <w:tcW w:w="4788" w:type="dxa"/>
          </w:tcPr>
          <w:p w:rsidR="002B7CAC" w:rsidRPr="00547DC6" w:rsidRDefault="002B7CAC" w:rsidP="009D6C46">
            <w:del w:id="592" w:author="workplains" w:date="2011-12-08T13:03:00Z">
              <w:r w:rsidRPr="00547DC6" w:rsidDel="00343D29">
                <w:delText>nvarchar(50)</w:delText>
              </w:r>
            </w:del>
            <w:ins w:id="593" w:author="workplains" w:date="2011-12-08T13:03:00Z">
              <w:r w:rsidR="00343D29">
                <w:t>int</w:t>
              </w:r>
            </w:ins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>
              <w:t>FileName</w:t>
            </w:r>
          </w:p>
        </w:tc>
        <w:tc>
          <w:tcPr>
            <w:tcW w:w="4788" w:type="dxa"/>
          </w:tcPr>
          <w:p w:rsidR="002B7CAC" w:rsidRPr="00547DC6" w:rsidRDefault="002B7CAC" w:rsidP="009D6C46">
            <w:r w:rsidRPr="00547DC6">
              <w:t>nvarchar(128)</w:t>
            </w:r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>
              <w:t>Description</w:t>
            </w:r>
          </w:p>
        </w:tc>
        <w:tc>
          <w:tcPr>
            <w:tcW w:w="4788" w:type="dxa"/>
          </w:tcPr>
          <w:p w:rsidR="002B7CAC" w:rsidRPr="00547DC6" w:rsidRDefault="00A31EC6" w:rsidP="009D6C46">
            <w:r w:rsidRPr="00547DC6">
              <w:t>nvarchar(50)</w:t>
            </w:r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>
              <w:t>AccessGroupID</w:t>
            </w:r>
          </w:p>
        </w:tc>
        <w:tc>
          <w:tcPr>
            <w:tcW w:w="4788" w:type="dxa"/>
          </w:tcPr>
          <w:p w:rsidR="002B7CAC" w:rsidRPr="00547DC6" w:rsidRDefault="00A31EC6" w:rsidP="009D6C46">
            <w:r w:rsidRPr="00547DC6">
              <w:t>nvarchar(50)</w:t>
            </w:r>
          </w:p>
        </w:tc>
      </w:tr>
    </w:tbl>
    <w:p w:rsidR="002B7CAC" w:rsidRDefault="002B7CAC" w:rsidP="00BC5A56"/>
    <w:p w:rsidR="002B7CAC" w:rsidRDefault="002B7CAC" w:rsidP="002B7CAC">
      <w:pPr>
        <w:pStyle w:val="Heading2"/>
      </w:pPr>
      <w:bookmarkStart w:id="594" w:name="_Toc311131837"/>
      <w:r>
        <w:t>D_ProjectProcesses</w:t>
      </w:r>
      <w:bookmarkEnd w:id="594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 w:rsidRPr="00547DC6">
              <w:t>Project</w:t>
            </w:r>
            <w:r>
              <w:t>ProcessesID</w:t>
            </w:r>
          </w:p>
        </w:tc>
        <w:tc>
          <w:tcPr>
            <w:tcW w:w="4788" w:type="dxa"/>
          </w:tcPr>
          <w:p w:rsidR="002B7CAC" w:rsidRPr="00547DC6" w:rsidRDefault="002B7CAC" w:rsidP="009D6C46">
            <w:del w:id="595" w:author="workplains" w:date="2011-12-08T13:04:00Z">
              <w:r w:rsidRPr="00547DC6" w:rsidDel="00343D29">
                <w:delText>nvarchar(50)</w:delText>
              </w:r>
            </w:del>
            <w:ins w:id="596" w:author="workplains" w:date="2011-12-08T13:04:00Z">
              <w:r w:rsidR="00343D29">
                <w:t>int</w:t>
              </w:r>
            </w:ins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>
              <w:t>ProjectID</w:t>
            </w:r>
          </w:p>
        </w:tc>
        <w:tc>
          <w:tcPr>
            <w:tcW w:w="4788" w:type="dxa"/>
          </w:tcPr>
          <w:p w:rsidR="002B7CAC" w:rsidRPr="00547DC6" w:rsidRDefault="002B7CAC" w:rsidP="009D6C46">
            <w:del w:id="597" w:author="workplains" w:date="2011-12-08T13:04:00Z">
              <w:r w:rsidRPr="00547DC6" w:rsidDel="00343D29">
                <w:delText>nvarchar(50)</w:delText>
              </w:r>
            </w:del>
            <w:ins w:id="598" w:author="workplains" w:date="2011-12-08T13:04:00Z">
              <w:r w:rsidR="00343D29">
                <w:t>int</w:t>
              </w:r>
            </w:ins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>
              <w:t>DesignProcessID</w:t>
            </w:r>
          </w:p>
        </w:tc>
        <w:tc>
          <w:tcPr>
            <w:tcW w:w="4788" w:type="dxa"/>
          </w:tcPr>
          <w:p w:rsidR="002B7CAC" w:rsidRPr="00547DC6" w:rsidRDefault="002B7CAC" w:rsidP="009D6C46">
            <w:del w:id="599" w:author="workplains" w:date="2011-12-08T13:04:00Z">
              <w:r w:rsidRPr="00547DC6" w:rsidDel="00343D29">
                <w:delText>nvarchar(128)</w:delText>
              </w:r>
            </w:del>
            <w:ins w:id="600" w:author="workplains" w:date="2011-12-08T13:04:00Z">
              <w:r w:rsidR="00343D29">
                <w:t>int</w:t>
              </w:r>
            </w:ins>
          </w:p>
        </w:tc>
      </w:tr>
      <w:tr w:rsidR="002B7CAC" w:rsidRPr="00547DC6" w:rsidTr="009D6C46">
        <w:tc>
          <w:tcPr>
            <w:tcW w:w="4788" w:type="dxa"/>
          </w:tcPr>
          <w:p w:rsidR="002B7CAC" w:rsidRPr="00547DC6" w:rsidRDefault="002B7CAC" w:rsidP="009D6C46">
            <w:r>
              <w:t>PublishProcessID</w:t>
            </w:r>
          </w:p>
        </w:tc>
        <w:tc>
          <w:tcPr>
            <w:tcW w:w="4788" w:type="dxa"/>
          </w:tcPr>
          <w:p w:rsidR="002B7CAC" w:rsidRPr="00547DC6" w:rsidRDefault="002B7CAC" w:rsidP="009D6C46">
            <w:del w:id="601" w:author="workplains" w:date="2011-12-08T13:04:00Z">
              <w:r w:rsidRPr="00547DC6" w:rsidDel="00343D29">
                <w:delText>nvarchar(128)</w:delText>
              </w:r>
            </w:del>
            <w:ins w:id="602" w:author="workplains" w:date="2011-12-08T13:04:00Z">
              <w:r w:rsidR="00343D29">
                <w:t>int</w:t>
              </w:r>
            </w:ins>
          </w:p>
        </w:tc>
      </w:tr>
    </w:tbl>
    <w:p w:rsidR="002B7CAC" w:rsidRDefault="002B7CAC" w:rsidP="00BC5A56"/>
    <w:p w:rsidR="002535E2" w:rsidRDefault="002535E2" w:rsidP="002535E2">
      <w:pPr>
        <w:pStyle w:val="Heading2"/>
      </w:pPr>
      <w:bookmarkStart w:id="603" w:name="_Toc311131838"/>
      <w:r>
        <w:t>D_ProjectFollowers</w:t>
      </w:r>
      <w:bookmarkEnd w:id="603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35E2" w:rsidRPr="00547DC6" w:rsidTr="009D6C46">
        <w:tc>
          <w:tcPr>
            <w:tcW w:w="4788" w:type="dxa"/>
          </w:tcPr>
          <w:p w:rsidR="002535E2" w:rsidRPr="00547DC6" w:rsidRDefault="002535E2" w:rsidP="002535E2">
            <w:r w:rsidRPr="00547DC6">
              <w:t>Project</w:t>
            </w:r>
            <w:r>
              <w:t>FollowerID</w:t>
            </w:r>
          </w:p>
        </w:tc>
        <w:tc>
          <w:tcPr>
            <w:tcW w:w="4788" w:type="dxa"/>
          </w:tcPr>
          <w:p w:rsidR="002535E2" w:rsidRPr="00547DC6" w:rsidRDefault="002535E2" w:rsidP="009D6C46">
            <w:del w:id="604" w:author="workplains" w:date="2011-12-08T13:05:00Z">
              <w:r w:rsidRPr="00547DC6" w:rsidDel="00343D29">
                <w:delText>nvarchar(50)</w:delText>
              </w:r>
            </w:del>
            <w:ins w:id="605" w:author="workplains" w:date="2011-12-08T13:05:00Z">
              <w:r w:rsidR="00343D29">
                <w:t>int</w:t>
              </w:r>
            </w:ins>
          </w:p>
        </w:tc>
      </w:tr>
      <w:tr w:rsidR="002535E2" w:rsidRPr="00547DC6" w:rsidTr="009D6C46">
        <w:tc>
          <w:tcPr>
            <w:tcW w:w="4788" w:type="dxa"/>
          </w:tcPr>
          <w:p w:rsidR="002535E2" w:rsidRPr="00547DC6" w:rsidRDefault="002535E2" w:rsidP="009D6C46">
            <w:r>
              <w:t>ProjectID</w:t>
            </w:r>
          </w:p>
        </w:tc>
        <w:tc>
          <w:tcPr>
            <w:tcW w:w="4788" w:type="dxa"/>
          </w:tcPr>
          <w:p w:rsidR="002535E2" w:rsidRPr="00547DC6" w:rsidRDefault="002535E2" w:rsidP="009D6C46">
            <w:del w:id="606" w:author="workplains" w:date="2011-12-08T13:05:00Z">
              <w:r w:rsidRPr="00547DC6" w:rsidDel="00343D29">
                <w:delText>nvarchar(50)</w:delText>
              </w:r>
            </w:del>
            <w:ins w:id="607" w:author="workplains" w:date="2011-12-08T13:05:00Z">
              <w:r w:rsidR="00343D29">
                <w:t>int</w:t>
              </w:r>
            </w:ins>
          </w:p>
        </w:tc>
      </w:tr>
      <w:tr w:rsidR="002535E2" w:rsidRPr="00547DC6" w:rsidTr="009D6C46">
        <w:tc>
          <w:tcPr>
            <w:tcW w:w="4788" w:type="dxa"/>
          </w:tcPr>
          <w:p w:rsidR="002535E2" w:rsidRPr="00547DC6" w:rsidRDefault="002535E2" w:rsidP="009D6C46">
            <w:r>
              <w:t>UserID</w:t>
            </w:r>
          </w:p>
        </w:tc>
        <w:tc>
          <w:tcPr>
            <w:tcW w:w="4788" w:type="dxa"/>
          </w:tcPr>
          <w:p w:rsidR="002535E2" w:rsidRPr="00547DC6" w:rsidRDefault="002535E2" w:rsidP="009D6C46">
            <w:r w:rsidRPr="00547DC6">
              <w:t>nvarchar(128)</w:t>
            </w:r>
          </w:p>
        </w:tc>
      </w:tr>
      <w:tr w:rsidR="002535E2" w:rsidRPr="00547DC6" w:rsidTr="009D6C46">
        <w:tc>
          <w:tcPr>
            <w:tcW w:w="4788" w:type="dxa"/>
          </w:tcPr>
          <w:p w:rsidR="002535E2" w:rsidRDefault="002535E2" w:rsidP="009D6C46">
            <w:r>
              <w:t>Status</w:t>
            </w:r>
          </w:p>
        </w:tc>
        <w:tc>
          <w:tcPr>
            <w:tcW w:w="4788" w:type="dxa"/>
          </w:tcPr>
          <w:p w:rsidR="002535E2" w:rsidRPr="00547DC6" w:rsidRDefault="002535E2" w:rsidP="009D6C46">
            <w:r>
              <w:t>Bit</w:t>
            </w:r>
          </w:p>
        </w:tc>
      </w:tr>
    </w:tbl>
    <w:p w:rsidR="002535E2" w:rsidRDefault="002535E2" w:rsidP="00BC5A56"/>
    <w:p w:rsidR="002535E2" w:rsidRDefault="002535E2" w:rsidP="002535E2">
      <w:pPr>
        <w:pStyle w:val="Heading2"/>
      </w:pPr>
      <w:bookmarkStart w:id="608" w:name="_Toc311131839"/>
      <w:r>
        <w:t>D_ProjectFeeds</w:t>
      </w:r>
      <w:bookmarkEnd w:id="608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35E2" w:rsidRPr="00547DC6" w:rsidTr="009D6C46">
        <w:tc>
          <w:tcPr>
            <w:tcW w:w="4788" w:type="dxa"/>
          </w:tcPr>
          <w:p w:rsidR="002535E2" w:rsidRPr="00547DC6" w:rsidRDefault="002535E2" w:rsidP="009D6C46">
            <w:r w:rsidRPr="00547DC6">
              <w:t>Project</w:t>
            </w:r>
            <w:r>
              <w:t>FeedID</w:t>
            </w:r>
          </w:p>
        </w:tc>
        <w:tc>
          <w:tcPr>
            <w:tcW w:w="4788" w:type="dxa"/>
          </w:tcPr>
          <w:p w:rsidR="002535E2" w:rsidRPr="00547DC6" w:rsidRDefault="002535E2" w:rsidP="009D6C46">
            <w:del w:id="609" w:author="workplains" w:date="2011-12-08T13:06:00Z">
              <w:r w:rsidRPr="00547DC6" w:rsidDel="00343D29">
                <w:delText>nvarchar(50)</w:delText>
              </w:r>
            </w:del>
            <w:ins w:id="610" w:author="workplains" w:date="2011-12-08T13:06:00Z">
              <w:r w:rsidR="00343D29">
                <w:t>int</w:t>
              </w:r>
            </w:ins>
          </w:p>
        </w:tc>
      </w:tr>
      <w:tr w:rsidR="002535E2" w:rsidRPr="00547DC6" w:rsidTr="009D6C46">
        <w:tc>
          <w:tcPr>
            <w:tcW w:w="4788" w:type="dxa"/>
          </w:tcPr>
          <w:p w:rsidR="002535E2" w:rsidRPr="00547DC6" w:rsidRDefault="002535E2" w:rsidP="009D6C46">
            <w:r>
              <w:t>ProjectID</w:t>
            </w:r>
          </w:p>
        </w:tc>
        <w:tc>
          <w:tcPr>
            <w:tcW w:w="4788" w:type="dxa"/>
          </w:tcPr>
          <w:p w:rsidR="002535E2" w:rsidRPr="00547DC6" w:rsidRDefault="002535E2" w:rsidP="009D6C46">
            <w:del w:id="611" w:author="workplains" w:date="2011-12-08T13:06:00Z">
              <w:r w:rsidRPr="00547DC6" w:rsidDel="00343D29">
                <w:delText>nvarchar(50)</w:delText>
              </w:r>
            </w:del>
            <w:ins w:id="612" w:author="workplains" w:date="2011-12-08T13:06:00Z">
              <w:r w:rsidR="00343D29">
                <w:t>int</w:t>
              </w:r>
            </w:ins>
          </w:p>
        </w:tc>
      </w:tr>
      <w:tr w:rsidR="002535E2" w:rsidRPr="00547DC6" w:rsidTr="009D6C46">
        <w:tc>
          <w:tcPr>
            <w:tcW w:w="4788" w:type="dxa"/>
          </w:tcPr>
          <w:p w:rsidR="002535E2" w:rsidRPr="00547DC6" w:rsidRDefault="002535E2" w:rsidP="009D6C46">
            <w:r w:rsidRPr="00547DC6">
              <w:t>Project</w:t>
            </w:r>
            <w:r>
              <w:t>FollowerID</w:t>
            </w:r>
          </w:p>
        </w:tc>
        <w:tc>
          <w:tcPr>
            <w:tcW w:w="4788" w:type="dxa"/>
          </w:tcPr>
          <w:p w:rsidR="002535E2" w:rsidRPr="00547DC6" w:rsidRDefault="002535E2" w:rsidP="009D6C46">
            <w:r w:rsidRPr="00547DC6">
              <w:t>nvarchar(128)</w:t>
            </w:r>
          </w:p>
        </w:tc>
      </w:tr>
      <w:tr w:rsidR="002535E2" w:rsidRPr="00547DC6" w:rsidTr="009D6C46">
        <w:tc>
          <w:tcPr>
            <w:tcW w:w="4788" w:type="dxa"/>
          </w:tcPr>
          <w:p w:rsidR="002535E2" w:rsidRPr="00547DC6" w:rsidRDefault="002535E2" w:rsidP="009D6C46">
            <w:r>
              <w:t>Comment</w:t>
            </w:r>
          </w:p>
        </w:tc>
        <w:tc>
          <w:tcPr>
            <w:tcW w:w="4788" w:type="dxa"/>
          </w:tcPr>
          <w:p w:rsidR="002535E2" w:rsidRPr="00547DC6" w:rsidRDefault="002535E2" w:rsidP="009D6C46">
            <w:r>
              <w:t>nvarchar(500</w:t>
            </w:r>
            <w:r w:rsidRPr="00547DC6">
              <w:t>)</w:t>
            </w:r>
          </w:p>
        </w:tc>
      </w:tr>
      <w:tr w:rsidR="002535E2" w:rsidRPr="00547DC6" w:rsidTr="009D6C46">
        <w:tc>
          <w:tcPr>
            <w:tcW w:w="4788" w:type="dxa"/>
          </w:tcPr>
          <w:p w:rsidR="002535E2" w:rsidRDefault="002535E2" w:rsidP="009D6C46">
            <w:r>
              <w:t>FeedDateTime</w:t>
            </w:r>
          </w:p>
        </w:tc>
        <w:tc>
          <w:tcPr>
            <w:tcW w:w="4788" w:type="dxa"/>
          </w:tcPr>
          <w:p w:rsidR="002535E2" w:rsidRDefault="002535E2" w:rsidP="009D6C46">
            <w:r>
              <w:t>Datetime</w:t>
            </w:r>
          </w:p>
        </w:tc>
      </w:tr>
      <w:tr w:rsidR="002535E2" w:rsidRPr="00547DC6" w:rsidTr="009D6C46">
        <w:tc>
          <w:tcPr>
            <w:tcW w:w="4788" w:type="dxa"/>
          </w:tcPr>
          <w:p w:rsidR="002535E2" w:rsidRDefault="002535E2" w:rsidP="009D6C46">
            <w:r>
              <w:t>ParentFeedID</w:t>
            </w:r>
          </w:p>
        </w:tc>
        <w:tc>
          <w:tcPr>
            <w:tcW w:w="4788" w:type="dxa"/>
          </w:tcPr>
          <w:p w:rsidR="002535E2" w:rsidRDefault="002535E2" w:rsidP="009D6C46">
            <w:del w:id="613" w:author="workplains" w:date="2011-12-08T13:07:00Z">
              <w:r w:rsidRPr="00547DC6" w:rsidDel="00343D29">
                <w:delText>nvarchar(50)</w:delText>
              </w:r>
            </w:del>
            <w:ins w:id="614" w:author="workplains" w:date="2011-12-08T13:07:00Z">
              <w:r w:rsidR="00343D29">
                <w:t>int</w:t>
              </w:r>
            </w:ins>
          </w:p>
        </w:tc>
      </w:tr>
    </w:tbl>
    <w:p w:rsidR="002535E2" w:rsidRDefault="002535E2" w:rsidP="00BC5A56"/>
    <w:p w:rsidR="002535E2" w:rsidRDefault="002535E2" w:rsidP="002535E2">
      <w:pPr>
        <w:pStyle w:val="Heading2"/>
      </w:pPr>
      <w:bookmarkStart w:id="615" w:name="_Toc311131840"/>
      <w:r>
        <w:t>D_ProjectTaskFollowers</w:t>
      </w:r>
      <w:bookmarkEnd w:id="615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35E2" w:rsidRPr="00547DC6" w:rsidTr="009D6C46">
        <w:tc>
          <w:tcPr>
            <w:tcW w:w="4788" w:type="dxa"/>
          </w:tcPr>
          <w:p w:rsidR="002535E2" w:rsidRPr="00547DC6" w:rsidRDefault="002535E2" w:rsidP="009D6C46">
            <w:r w:rsidRPr="00547DC6">
              <w:t>Project</w:t>
            </w:r>
            <w:r>
              <w:t>TaskFollowerID</w:t>
            </w:r>
          </w:p>
        </w:tc>
        <w:tc>
          <w:tcPr>
            <w:tcW w:w="4788" w:type="dxa"/>
          </w:tcPr>
          <w:p w:rsidR="002535E2" w:rsidRPr="00547DC6" w:rsidRDefault="002535E2" w:rsidP="009D6C46">
            <w:del w:id="616" w:author="workplains" w:date="2011-12-08T13:10:00Z">
              <w:r w:rsidRPr="00547DC6" w:rsidDel="00343D29">
                <w:delText>nvarchar(50)</w:delText>
              </w:r>
            </w:del>
            <w:ins w:id="617" w:author="workplains" w:date="2011-12-08T13:10:00Z">
              <w:r w:rsidR="00343D29">
                <w:t>int</w:t>
              </w:r>
            </w:ins>
          </w:p>
        </w:tc>
      </w:tr>
      <w:tr w:rsidR="002535E2" w:rsidRPr="00547DC6" w:rsidTr="009D6C46">
        <w:tc>
          <w:tcPr>
            <w:tcW w:w="4788" w:type="dxa"/>
          </w:tcPr>
          <w:p w:rsidR="002535E2" w:rsidRPr="00547DC6" w:rsidRDefault="002535E2" w:rsidP="009D6C46">
            <w:r>
              <w:t>ProjectTaskID</w:t>
            </w:r>
          </w:p>
        </w:tc>
        <w:tc>
          <w:tcPr>
            <w:tcW w:w="4788" w:type="dxa"/>
          </w:tcPr>
          <w:p w:rsidR="002535E2" w:rsidRPr="00547DC6" w:rsidRDefault="002535E2" w:rsidP="009D6C46">
            <w:del w:id="618" w:author="workplains" w:date="2011-12-08T13:10:00Z">
              <w:r w:rsidRPr="00547DC6" w:rsidDel="00343D29">
                <w:delText>nvarchar(50)</w:delText>
              </w:r>
            </w:del>
            <w:ins w:id="619" w:author="workplains" w:date="2011-12-08T13:10:00Z">
              <w:r w:rsidR="00343D29">
                <w:t>int</w:t>
              </w:r>
            </w:ins>
          </w:p>
        </w:tc>
      </w:tr>
      <w:tr w:rsidR="002535E2" w:rsidRPr="00547DC6" w:rsidTr="009D6C46">
        <w:tc>
          <w:tcPr>
            <w:tcW w:w="4788" w:type="dxa"/>
          </w:tcPr>
          <w:p w:rsidR="002535E2" w:rsidRPr="00547DC6" w:rsidRDefault="002535E2" w:rsidP="009D6C46">
            <w:r>
              <w:t>UserID</w:t>
            </w:r>
          </w:p>
        </w:tc>
        <w:tc>
          <w:tcPr>
            <w:tcW w:w="4788" w:type="dxa"/>
          </w:tcPr>
          <w:p w:rsidR="002535E2" w:rsidRPr="00547DC6" w:rsidRDefault="002535E2" w:rsidP="009D6C46">
            <w:del w:id="620" w:author="workplains" w:date="2011-12-08T13:10:00Z">
              <w:r w:rsidRPr="00547DC6" w:rsidDel="00343D29">
                <w:delText>nvarchar(128)</w:delText>
              </w:r>
            </w:del>
            <w:ins w:id="621" w:author="workplains" w:date="2011-12-08T13:10:00Z">
              <w:r w:rsidR="00343D29">
                <w:t>int</w:t>
              </w:r>
            </w:ins>
          </w:p>
        </w:tc>
      </w:tr>
      <w:tr w:rsidR="002535E2" w:rsidRPr="00547DC6" w:rsidTr="009D6C46">
        <w:tc>
          <w:tcPr>
            <w:tcW w:w="4788" w:type="dxa"/>
          </w:tcPr>
          <w:p w:rsidR="002535E2" w:rsidRDefault="002535E2" w:rsidP="009D6C46">
            <w:r>
              <w:t>Status</w:t>
            </w:r>
          </w:p>
        </w:tc>
        <w:tc>
          <w:tcPr>
            <w:tcW w:w="4788" w:type="dxa"/>
          </w:tcPr>
          <w:p w:rsidR="002535E2" w:rsidRPr="00547DC6" w:rsidRDefault="002535E2" w:rsidP="009D6C46">
            <w:r>
              <w:t>Bit</w:t>
            </w:r>
          </w:p>
        </w:tc>
      </w:tr>
    </w:tbl>
    <w:p w:rsidR="002535E2" w:rsidRDefault="002535E2" w:rsidP="002535E2"/>
    <w:p w:rsidR="002535E2" w:rsidRDefault="002535E2" w:rsidP="002535E2">
      <w:pPr>
        <w:pStyle w:val="Heading2"/>
      </w:pPr>
      <w:bookmarkStart w:id="622" w:name="_Toc311131841"/>
      <w:r>
        <w:t>D_ProjectTaskFeeds</w:t>
      </w:r>
      <w:bookmarkEnd w:id="62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35E2" w:rsidRPr="00547DC6" w:rsidTr="009D6C46">
        <w:tc>
          <w:tcPr>
            <w:tcW w:w="4788" w:type="dxa"/>
          </w:tcPr>
          <w:p w:rsidR="002535E2" w:rsidRPr="00547DC6" w:rsidRDefault="002535E2" w:rsidP="009D6C46">
            <w:r w:rsidRPr="00547DC6">
              <w:t>Project</w:t>
            </w:r>
            <w:r>
              <w:t>TaskFeedID</w:t>
            </w:r>
          </w:p>
        </w:tc>
        <w:tc>
          <w:tcPr>
            <w:tcW w:w="4788" w:type="dxa"/>
          </w:tcPr>
          <w:p w:rsidR="002535E2" w:rsidRPr="00547DC6" w:rsidRDefault="002535E2" w:rsidP="009D6C46">
            <w:del w:id="623" w:author="workplains" w:date="2011-12-08T13:11:00Z">
              <w:r w:rsidRPr="00547DC6" w:rsidDel="00F65F99">
                <w:delText>nvarchar(50)</w:delText>
              </w:r>
            </w:del>
            <w:ins w:id="624" w:author="workplains" w:date="2011-12-08T13:11:00Z">
              <w:r w:rsidR="00F65F99">
                <w:t>int</w:t>
              </w:r>
            </w:ins>
          </w:p>
        </w:tc>
      </w:tr>
      <w:tr w:rsidR="002535E2" w:rsidRPr="00547DC6" w:rsidTr="009D6C46">
        <w:tc>
          <w:tcPr>
            <w:tcW w:w="4788" w:type="dxa"/>
          </w:tcPr>
          <w:p w:rsidR="002535E2" w:rsidRPr="00547DC6" w:rsidRDefault="002535E2" w:rsidP="009D6C46">
            <w:r>
              <w:t>ProjectID</w:t>
            </w:r>
          </w:p>
        </w:tc>
        <w:tc>
          <w:tcPr>
            <w:tcW w:w="4788" w:type="dxa"/>
          </w:tcPr>
          <w:p w:rsidR="002535E2" w:rsidRPr="00547DC6" w:rsidRDefault="002535E2" w:rsidP="009D6C46">
            <w:del w:id="625" w:author="workplains" w:date="2011-12-08T13:11:00Z">
              <w:r w:rsidRPr="00547DC6" w:rsidDel="00F65F99">
                <w:delText>nvarchar(50)</w:delText>
              </w:r>
            </w:del>
            <w:ins w:id="626" w:author="workplains" w:date="2011-12-08T13:11:00Z">
              <w:r w:rsidR="00F65F99">
                <w:t>int</w:t>
              </w:r>
            </w:ins>
          </w:p>
        </w:tc>
      </w:tr>
      <w:tr w:rsidR="002535E2" w:rsidRPr="00547DC6" w:rsidTr="009D6C46">
        <w:tc>
          <w:tcPr>
            <w:tcW w:w="4788" w:type="dxa"/>
          </w:tcPr>
          <w:p w:rsidR="002535E2" w:rsidRPr="00547DC6" w:rsidRDefault="002535E2" w:rsidP="009D6C46">
            <w:r w:rsidRPr="00547DC6">
              <w:lastRenderedPageBreak/>
              <w:t>Project</w:t>
            </w:r>
            <w:r>
              <w:t>FollowerID</w:t>
            </w:r>
          </w:p>
        </w:tc>
        <w:tc>
          <w:tcPr>
            <w:tcW w:w="4788" w:type="dxa"/>
          </w:tcPr>
          <w:p w:rsidR="002535E2" w:rsidRPr="00547DC6" w:rsidRDefault="002535E2" w:rsidP="009D6C46">
            <w:del w:id="627" w:author="workplains" w:date="2011-12-08T13:11:00Z">
              <w:r w:rsidRPr="00547DC6" w:rsidDel="00F65F99">
                <w:delText>nvarchar(128)</w:delText>
              </w:r>
            </w:del>
            <w:ins w:id="628" w:author="workplains" w:date="2011-12-08T13:11:00Z">
              <w:r w:rsidR="00F65F99">
                <w:t>int</w:t>
              </w:r>
            </w:ins>
          </w:p>
        </w:tc>
      </w:tr>
      <w:tr w:rsidR="002535E2" w:rsidRPr="00547DC6" w:rsidTr="009D6C46">
        <w:tc>
          <w:tcPr>
            <w:tcW w:w="4788" w:type="dxa"/>
          </w:tcPr>
          <w:p w:rsidR="002535E2" w:rsidRPr="00547DC6" w:rsidRDefault="002535E2" w:rsidP="009D6C46">
            <w:r>
              <w:t>Comment</w:t>
            </w:r>
          </w:p>
        </w:tc>
        <w:tc>
          <w:tcPr>
            <w:tcW w:w="4788" w:type="dxa"/>
          </w:tcPr>
          <w:p w:rsidR="002535E2" w:rsidRPr="00547DC6" w:rsidRDefault="002535E2" w:rsidP="009D6C46">
            <w:r>
              <w:t>nvarchar(500</w:t>
            </w:r>
            <w:r w:rsidRPr="00547DC6">
              <w:t>)</w:t>
            </w:r>
          </w:p>
        </w:tc>
      </w:tr>
      <w:tr w:rsidR="002535E2" w:rsidRPr="00547DC6" w:rsidTr="009D6C46">
        <w:tc>
          <w:tcPr>
            <w:tcW w:w="4788" w:type="dxa"/>
          </w:tcPr>
          <w:p w:rsidR="002535E2" w:rsidRDefault="002535E2" w:rsidP="009D6C46">
            <w:r>
              <w:t>FeedDateTime</w:t>
            </w:r>
          </w:p>
        </w:tc>
        <w:tc>
          <w:tcPr>
            <w:tcW w:w="4788" w:type="dxa"/>
          </w:tcPr>
          <w:p w:rsidR="002535E2" w:rsidRDefault="002535E2" w:rsidP="009D6C46">
            <w:r>
              <w:t>Datetime</w:t>
            </w:r>
          </w:p>
        </w:tc>
      </w:tr>
      <w:tr w:rsidR="002535E2" w:rsidRPr="00547DC6" w:rsidTr="009D6C46">
        <w:tc>
          <w:tcPr>
            <w:tcW w:w="4788" w:type="dxa"/>
          </w:tcPr>
          <w:p w:rsidR="002535E2" w:rsidRDefault="002535E2" w:rsidP="009D6C46">
            <w:r>
              <w:t>ParentFeedID</w:t>
            </w:r>
          </w:p>
        </w:tc>
        <w:tc>
          <w:tcPr>
            <w:tcW w:w="4788" w:type="dxa"/>
          </w:tcPr>
          <w:p w:rsidR="002535E2" w:rsidRDefault="002535E2" w:rsidP="009D6C46">
            <w:del w:id="629" w:author="workplains" w:date="2011-12-08T13:12:00Z">
              <w:r w:rsidRPr="00547DC6" w:rsidDel="00F65F99">
                <w:delText>nvarchar(50)</w:delText>
              </w:r>
            </w:del>
            <w:ins w:id="630" w:author="workplains" w:date="2011-12-08T13:12:00Z">
              <w:r w:rsidR="00F65F99">
                <w:t>int</w:t>
              </w:r>
            </w:ins>
          </w:p>
        </w:tc>
      </w:tr>
    </w:tbl>
    <w:p w:rsidR="002535E2" w:rsidRDefault="002535E2" w:rsidP="00BC5A56">
      <w:pPr>
        <w:pStyle w:val="Heading2"/>
      </w:pPr>
    </w:p>
    <w:p w:rsidR="00BC5A56" w:rsidRDefault="00BC5A56" w:rsidP="00BC5A56">
      <w:pPr>
        <w:pStyle w:val="Heading2"/>
      </w:pPr>
      <w:bookmarkStart w:id="631" w:name="_Toc311131842"/>
      <w:r>
        <w:t>D_ProjectAttribute</w:t>
      </w:r>
      <w:bookmarkEnd w:id="631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ProjectAttributeID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632" w:author="workplains" w:date="2011-12-08T13:12:00Z">
              <w:r w:rsidRPr="00547DC6" w:rsidDel="00F65F99">
                <w:delText>nvarchar(50)</w:delText>
              </w:r>
            </w:del>
            <w:ins w:id="633" w:author="workplains" w:date="2011-12-08T13:12:00Z">
              <w:r w:rsidR="00F65F99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634" w:author="workplains" w:date="2011-12-08T13:13:00Z">
              <w:r w:rsidRPr="00547DC6" w:rsidDel="00F65F99">
                <w:delText>WorkSpaceID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635" w:author="workplains" w:date="2011-12-08T13:13:00Z">
              <w:r w:rsidRPr="00547DC6" w:rsidDel="00F65F99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ProjectID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636" w:author="workplains" w:date="2011-12-08T13:12:00Z">
              <w:r w:rsidRPr="00547DC6" w:rsidDel="00F65F99">
                <w:delText>nvarchar(50)</w:delText>
              </w:r>
            </w:del>
            <w:ins w:id="637" w:author="workplains" w:date="2011-12-08T13:12:00Z">
              <w:r w:rsidR="00F65F99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638" w:author="workplains" w:date="2011-12-08T13:13:00Z">
              <w:r w:rsidRPr="00547DC6" w:rsidDel="00F65F99">
                <w:delText>Name</w:delText>
              </w:r>
            </w:del>
            <w:ins w:id="639" w:author="workplains" w:date="2011-12-08T13:13:00Z">
              <w:r w:rsidR="00F65F99">
                <w:t>AName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640" w:author="workplains" w:date="2011-12-08T13:13:00Z">
              <w:r w:rsidRPr="00547DC6" w:rsidDel="00F65F99">
                <w:delText>Value</w:delText>
              </w:r>
            </w:del>
            <w:ins w:id="641" w:author="workplains" w:date="2011-12-08T13:13:00Z">
              <w:r w:rsidR="00F65F99">
                <w:t>AValue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nvarchar(256)</w:t>
            </w:r>
          </w:p>
        </w:tc>
      </w:tr>
      <w:tr w:rsidR="00F65F99" w:rsidRPr="00547DC6" w:rsidTr="00AF02D5">
        <w:trPr>
          <w:ins w:id="642" w:author="workplains" w:date="2011-12-08T13:13:00Z"/>
        </w:trPr>
        <w:tc>
          <w:tcPr>
            <w:tcW w:w="4788" w:type="dxa"/>
          </w:tcPr>
          <w:p w:rsidR="00F65F99" w:rsidRPr="00547DC6" w:rsidDel="00F65F99" w:rsidRDefault="00F65F99" w:rsidP="00AF02D5">
            <w:pPr>
              <w:rPr>
                <w:ins w:id="643" w:author="workplains" w:date="2011-12-08T13:13:00Z"/>
              </w:rPr>
            </w:pPr>
            <w:ins w:id="644" w:author="workplains" w:date="2011-12-08T13:13:00Z">
              <w:r w:rsidRPr="00F65F99">
                <w:t>ProcessID</w:t>
              </w:r>
            </w:ins>
          </w:p>
        </w:tc>
        <w:tc>
          <w:tcPr>
            <w:tcW w:w="4788" w:type="dxa"/>
          </w:tcPr>
          <w:p w:rsidR="00F65F99" w:rsidRPr="00547DC6" w:rsidRDefault="00F65F99" w:rsidP="00AF02D5">
            <w:pPr>
              <w:rPr>
                <w:ins w:id="645" w:author="workplains" w:date="2011-12-08T13:13:00Z"/>
              </w:rPr>
            </w:pPr>
            <w:ins w:id="646" w:author="workplains" w:date="2011-12-08T13:13:00Z">
              <w:r>
                <w:t>int</w:t>
              </w:r>
            </w:ins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647" w:name="_Toc311131843"/>
      <w:r>
        <w:t>D_Variable</w:t>
      </w:r>
      <w:bookmarkEnd w:id="647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VariableID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648" w:author="workplains" w:date="2011-12-08T13:14:00Z">
              <w:r w:rsidRPr="00547DC6" w:rsidDel="00F65F99">
                <w:delText>nvarchar(50)</w:delText>
              </w:r>
            </w:del>
            <w:ins w:id="649" w:author="workplains" w:date="2011-12-08T13:14:00Z">
              <w:r w:rsidR="00F65F99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650" w:author="workplains" w:date="2011-12-08T13:14:00Z">
              <w:r w:rsidRPr="00547DC6" w:rsidDel="00F65F99">
                <w:delText>nvarchar(50)</w:delText>
              </w:r>
            </w:del>
            <w:ins w:id="651" w:author="workplains" w:date="2011-12-08T13:14:00Z">
              <w:r w:rsidR="00F65F99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652" w:author="workplains" w:date="2011-12-08T13:14:00Z">
              <w:r w:rsidRPr="00547DC6" w:rsidDel="00F65F99">
                <w:delText>WorkSpaceID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653" w:author="workplains" w:date="2011-12-08T13:14:00Z">
              <w:r w:rsidRPr="00547DC6" w:rsidDel="00F65F99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654" w:author="workplains" w:date="2011-12-08T13:14:00Z">
              <w:r w:rsidRPr="00547DC6" w:rsidDel="00F65F99">
                <w:delText>Name</w:delText>
              </w:r>
            </w:del>
            <w:ins w:id="655" w:author="workplains" w:date="2011-12-08T13:14:00Z">
              <w:r w:rsidR="00F65F99">
                <w:t>VName</w:t>
              </w:r>
            </w:ins>
          </w:p>
        </w:tc>
        <w:tc>
          <w:tcPr>
            <w:tcW w:w="4788" w:type="dxa"/>
          </w:tcPr>
          <w:p w:rsidR="00BC5A56" w:rsidRPr="00547DC6" w:rsidRDefault="00EF722C" w:rsidP="00AF02D5">
            <w:del w:id="656" w:author="workplains" w:date="2011-12-08T13:15:00Z">
              <w:r w:rsidRPr="00547DC6" w:rsidDel="00F65F99">
                <w:delText>nvarchar(50)</w:delText>
              </w:r>
            </w:del>
            <w:ins w:id="657" w:author="workplains" w:date="2011-12-08T13:15:00Z">
              <w:r w:rsidR="00F65F99">
                <w:t>nvarchar(300)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658" w:author="workplains" w:date="2011-12-08T13:14:00Z">
              <w:r w:rsidRPr="00547DC6" w:rsidDel="00F65F99">
                <w:delText>Type</w:delText>
              </w:r>
            </w:del>
            <w:ins w:id="659" w:author="workplains" w:date="2011-12-08T13:14:00Z">
              <w:r w:rsidR="00F65F99">
                <w:t>VType</w:t>
              </w:r>
            </w:ins>
          </w:p>
        </w:tc>
        <w:tc>
          <w:tcPr>
            <w:tcW w:w="4788" w:type="dxa"/>
          </w:tcPr>
          <w:p w:rsidR="00BC5A56" w:rsidRPr="00547DC6" w:rsidRDefault="00EF722C" w:rsidP="00AF02D5">
            <w:del w:id="660" w:author="workplains" w:date="2011-12-08T13:15:00Z">
              <w:r w:rsidRPr="00547DC6" w:rsidDel="00F65F99">
                <w:delText>nvarchar(10)</w:delText>
              </w:r>
            </w:del>
            <w:ins w:id="661" w:author="workplains" w:date="2011-12-08T13:15:00Z">
              <w:r w:rsidR="00F65F99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662" w:author="workplains" w:date="2011-12-08T13:14:00Z">
              <w:r w:rsidRPr="00547DC6" w:rsidDel="00F65F99">
                <w:delText>VarRows</w:delText>
              </w:r>
            </w:del>
            <w:ins w:id="663" w:author="workplains" w:date="2011-12-08T13:14:00Z">
              <w:r w:rsidR="00F65F99">
                <w:t>VRows</w:t>
              </w:r>
            </w:ins>
          </w:p>
        </w:tc>
        <w:tc>
          <w:tcPr>
            <w:tcW w:w="4788" w:type="dxa"/>
          </w:tcPr>
          <w:p w:rsidR="00BC5A56" w:rsidRPr="00547DC6" w:rsidRDefault="00EF722C" w:rsidP="00AF02D5">
            <w:del w:id="664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665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666" w:author="workplains" w:date="2011-12-08T13:15:00Z">
              <w:r w:rsidRPr="00547DC6" w:rsidDel="00F65F99">
                <w:delText>VarCols</w:delText>
              </w:r>
            </w:del>
            <w:ins w:id="667" w:author="workplains" w:date="2011-12-08T13:15:00Z">
              <w:r w:rsidR="00F65F99">
                <w:t>VCols</w:t>
              </w:r>
            </w:ins>
          </w:p>
        </w:tc>
        <w:tc>
          <w:tcPr>
            <w:tcW w:w="4788" w:type="dxa"/>
          </w:tcPr>
          <w:p w:rsidR="00BC5A56" w:rsidRPr="00547DC6" w:rsidRDefault="00EF722C" w:rsidP="00AF02D5">
            <w:del w:id="668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669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670" w:author="workplains" w:date="2011-12-08T13:15:00Z">
              <w:r w:rsidRPr="00547DC6" w:rsidDel="00F65F99">
                <w:delText>DefaultValue</w:delText>
              </w:r>
            </w:del>
            <w:ins w:id="671" w:author="workplains" w:date="2011-12-08T13:15:00Z">
              <w:r w:rsidR="00F65F99">
                <w:t>VDefaultValues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nvarchar(512)</w:t>
            </w:r>
          </w:p>
        </w:tc>
      </w:tr>
    </w:tbl>
    <w:p w:rsidR="00BC5A56" w:rsidRDefault="00BC5A56" w:rsidP="00BC5A56">
      <w:r>
        <w:tab/>
      </w:r>
    </w:p>
    <w:p w:rsidR="00EF722C" w:rsidRDefault="00EF722C" w:rsidP="00EF722C">
      <w:pPr>
        <w:pStyle w:val="Heading2"/>
      </w:pPr>
      <w:bookmarkStart w:id="672" w:name="_Toc311131844"/>
      <w:r>
        <w:t>D_</w:t>
      </w:r>
      <w:del w:id="673" w:author="workplains" w:date="2011-12-08T13:34:00Z">
        <w:r w:rsidDel="00446DDF">
          <w:delText>TableVariableColumnTypes</w:delText>
        </w:r>
      </w:del>
      <w:ins w:id="674" w:author="workplains" w:date="2011-12-08T13:34:00Z">
        <w:r w:rsidR="00446DDF">
          <w:t>VariableTableColumnTypes</w:t>
        </w:r>
      </w:ins>
      <w:bookmarkEnd w:id="67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722C" w:rsidRPr="00547DC6" w:rsidTr="007A5996">
        <w:tc>
          <w:tcPr>
            <w:tcW w:w="4788" w:type="dxa"/>
          </w:tcPr>
          <w:p w:rsidR="00EF722C" w:rsidRPr="00547DC6" w:rsidRDefault="00EF722C" w:rsidP="007A5996">
            <w:del w:id="675" w:author="workplains" w:date="2011-12-08T13:30:00Z">
              <w:r w:rsidRPr="00547DC6" w:rsidDel="00D02AC5">
                <w:delText>VariableID</w:delText>
              </w:r>
            </w:del>
            <w:ins w:id="676" w:author="workplains" w:date="2011-12-08T13:30:00Z">
              <w:r w:rsidR="00D02AC5">
                <w:t>VariableColType</w:t>
              </w:r>
            </w:ins>
          </w:p>
        </w:tc>
        <w:tc>
          <w:tcPr>
            <w:tcW w:w="4788" w:type="dxa"/>
          </w:tcPr>
          <w:p w:rsidR="00EF722C" w:rsidRPr="00547DC6" w:rsidRDefault="00EF722C" w:rsidP="007A5996">
            <w:del w:id="677" w:author="workplains" w:date="2011-12-08T13:31:00Z">
              <w:r w:rsidRPr="00547DC6" w:rsidDel="00446DDF">
                <w:delText>nvarchar(50)</w:delText>
              </w:r>
            </w:del>
            <w:ins w:id="678" w:author="workplains" w:date="2011-12-08T13:31:00Z">
              <w:r w:rsidR="00446DDF">
                <w:t>int</w:t>
              </w:r>
            </w:ins>
          </w:p>
        </w:tc>
      </w:tr>
      <w:tr w:rsidR="00EF722C" w:rsidRPr="00547DC6" w:rsidTr="007A5996">
        <w:tc>
          <w:tcPr>
            <w:tcW w:w="4788" w:type="dxa"/>
          </w:tcPr>
          <w:p w:rsidR="00EF722C" w:rsidRPr="00547DC6" w:rsidRDefault="00EF722C" w:rsidP="007A5996">
            <w:del w:id="679" w:author="workplains" w:date="2011-12-08T13:31:00Z">
              <w:r w:rsidRPr="00547DC6" w:rsidDel="00D02AC5">
                <w:delText>ProcessID</w:delText>
              </w:r>
            </w:del>
          </w:p>
        </w:tc>
        <w:tc>
          <w:tcPr>
            <w:tcW w:w="4788" w:type="dxa"/>
          </w:tcPr>
          <w:p w:rsidR="00EF722C" w:rsidRPr="00547DC6" w:rsidRDefault="00EF722C" w:rsidP="007A5996">
            <w:del w:id="680" w:author="workplains" w:date="2011-12-08T13:31:00Z">
              <w:r w:rsidRPr="00547DC6" w:rsidDel="00D02AC5">
                <w:delText>nvarchar(50)</w:delText>
              </w:r>
            </w:del>
          </w:p>
        </w:tc>
      </w:tr>
      <w:tr w:rsidR="00EF722C" w:rsidRPr="00547DC6" w:rsidTr="007A5996">
        <w:tc>
          <w:tcPr>
            <w:tcW w:w="4788" w:type="dxa"/>
          </w:tcPr>
          <w:p w:rsidR="00EF722C" w:rsidRPr="00547DC6" w:rsidRDefault="00EF722C" w:rsidP="007A5996">
            <w:del w:id="681" w:author="workplains" w:date="2011-12-08T13:31:00Z">
              <w:r w:rsidRPr="00547DC6" w:rsidDel="00D02AC5">
                <w:delText>WorkSpaceID</w:delText>
              </w:r>
            </w:del>
          </w:p>
        </w:tc>
        <w:tc>
          <w:tcPr>
            <w:tcW w:w="4788" w:type="dxa"/>
          </w:tcPr>
          <w:p w:rsidR="00EF722C" w:rsidRPr="00547DC6" w:rsidRDefault="00EF722C" w:rsidP="007A5996">
            <w:del w:id="682" w:author="workplains" w:date="2011-12-08T13:31:00Z">
              <w:r w:rsidRPr="00547DC6" w:rsidDel="00D02AC5">
                <w:delText>nvarchar(50)</w:delText>
              </w:r>
            </w:del>
          </w:p>
        </w:tc>
      </w:tr>
      <w:tr w:rsidR="00EF722C" w:rsidRPr="00547DC6" w:rsidTr="007A5996">
        <w:tc>
          <w:tcPr>
            <w:tcW w:w="4788" w:type="dxa"/>
          </w:tcPr>
          <w:p w:rsidR="00EF722C" w:rsidRPr="00547DC6" w:rsidRDefault="00EF722C" w:rsidP="007A5996">
            <w:del w:id="683" w:author="workplains" w:date="2011-12-08T13:30:00Z">
              <w:r w:rsidDel="00D02AC5">
                <w:delText>Type</w:delText>
              </w:r>
            </w:del>
            <w:ins w:id="684" w:author="workplains" w:date="2011-12-08T13:30:00Z">
              <w:r w:rsidR="00D02AC5">
                <w:t>ColumnType</w:t>
              </w:r>
            </w:ins>
          </w:p>
        </w:tc>
        <w:tc>
          <w:tcPr>
            <w:tcW w:w="4788" w:type="dxa"/>
          </w:tcPr>
          <w:p w:rsidR="00EF722C" w:rsidRPr="00547DC6" w:rsidRDefault="00EF722C" w:rsidP="007A5996">
            <w:del w:id="685" w:author="workplains" w:date="2011-12-08T13:31:00Z">
              <w:r w:rsidRPr="00547DC6" w:rsidDel="00446DDF">
                <w:delText>nvarchar(10)</w:delText>
              </w:r>
            </w:del>
            <w:ins w:id="686" w:author="workplains" w:date="2011-12-08T13:31:00Z">
              <w:r w:rsidR="00446DDF">
                <w:t>nvarchar(</w:t>
              </w:r>
            </w:ins>
            <w:ins w:id="687" w:author="workplains" w:date="2011-12-08T13:32:00Z">
              <w:r w:rsidR="00446DDF">
                <w:t>50</w:t>
              </w:r>
            </w:ins>
            <w:ins w:id="688" w:author="workplains" w:date="2011-12-08T13:31:00Z">
              <w:r w:rsidR="00446DDF">
                <w:t>)</w:t>
              </w:r>
            </w:ins>
          </w:p>
        </w:tc>
      </w:tr>
      <w:tr w:rsidR="00D02AC5" w:rsidRPr="00547DC6" w:rsidTr="007A5996">
        <w:trPr>
          <w:ins w:id="689" w:author="workplains" w:date="2011-12-08T13:31:00Z"/>
        </w:trPr>
        <w:tc>
          <w:tcPr>
            <w:tcW w:w="4788" w:type="dxa"/>
          </w:tcPr>
          <w:p w:rsidR="00D02AC5" w:rsidDel="00D02AC5" w:rsidRDefault="00446DDF" w:rsidP="007A5996">
            <w:pPr>
              <w:rPr>
                <w:ins w:id="690" w:author="workplains" w:date="2011-12-08T13:31:00Z"/>
              </w:rPr>
            </w:pPr>
            <w:ins w:id="691" w:author="workplains" w:date="2011-12-08T13:31:00Z">
              <w:r>
                <w:t>variableID</w:t>
              </w:r>
            </w:ins>
          </w:p>
        </w:tc>
        <w:tc>
          <w:tcPr>
            <w:tcW w:w="4788" w:type="dxa"/>
          </w:tcPr>
          <w:p w:rsidR="00D02AC5" w:rsidRPr="00547DC6" w:rsidRDefault="00446DDF" w:rsidP="007A5996">
            <w:pPr>
              <w:rPr>
                <w:ins w:id="692" w:author="workplains" w:date="2011-12-08T13:31:00Z"/>
              </w:rPr>
            </w:pPr>
            <w:ins w:id="693" w:author="workplains" w:date="2011-12-08T13:31:00Z">
              <w:r>
                <w:t>int</w:t>
              </w:r>
            </w:ins>
          </w:p>
        </w:tc>
      </w:tr>
    </w:tbl>
    <w:p w:rsidR="00BC5A56" w:rsidRDefault="00BC5A56" w:rsidP="00BC5A56">
      <w:pPr>
        <w:pStyle w:val="Heading2"/>
      </w:pPr>
      <w:bookmarkStart w:id="694" w:name="_Toc311131845"/>
      <w:r>
        <w:t>D_</w:t>
      </w:r>
      <w:r w:rsidR="00EF722C">
        <w:t>Table</w:t>
      </w:r>
      <w:r>
        <w:t>VariableValue</w:t>
      </w:r>
      <w:bookmarkEnd w:id="694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VariableValueID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VariableID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WorkSpaceID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Row</w:t>
            </w:r>
          </w:p>
        </w:tc>
        <w:tc>
          <w:tcPr>
            <w:tcW w:w="4788" w:type="dxa"/>
          </w:tcPr>
          <w:p w:rsidR="00BC5A56" w:rsidRPr="00547DC6" w:rsidRDefault="00EF722C" w:rsidP="00AF02D5">
            <w:del w:id="695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696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Col</w:t>
            </w:r>
          </w:p>
        </w:tc>
        <w:tc>
          <w:tcPr>
            <w:tcW w:w="4788" w:type="dxa"/>
          </w:tcPr>
          <w:p w:rsidR="00BC5A56" w:rsidRPr="00547DC6" w:rsidRDefault="00EF722C" w:rsidP="00AF02D5">
            <w:del w:id="697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698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CellValue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nvarchar(512)</w:t>
            </w:r>
          </w:p>
        </w:tc>
      </w:tr>
    </w:tbl>
    <w:p w:rsidR="00BC5A56" w:rsidRDefault="00BC5A56" w:rsidP="00BC5A56">
      <w:r>
        <w:tab/>
      </w:r>
    </w:p>
    <w:p w:rsidR="009F5751" w:rsidRDefault="009F5751" w:rsidP="009F5751">
      <w:pPr>
        <w:pStyle w:val="Heading2"/>
      </w:pPr>
      <w:bookmarkStart w:id="699" w:name="_Toc311131846"/>
      <w:r>
        <w:t>D_ProcessParameterVariable</w:t>
      </w:r>
      <w:bookmarkEnd w:id="699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5751" w:rsidRPr="00547DC6" w:rsidTr="007A5996">
        <w:tc>
          <w:tcPr>
            <w:tcW w:w="4788" w:type="dxa"/>
          </w:tcPr>
          <w:p w:rsidR="009F5751" w:rsidRPr="00547DC6" w:rsidRDefault="009F5751" w:rsidP="007A5996">
            <w:r>
              <w:t>ProcessParameterVariableID</w:t>
            </w:r>
          </w:p>
        </w:tc>
        <w:tc>
          <w:tcPr>
            <w:tcW w:w="4788" w:type="dxa"/>
          </w:tcPr>
          <w:p w:rsidR="009F5751" w:rsidRPr="00547DC6" w:rsidRDefault="009F5751" w:rsidP="007A5996">
            <w:del w:id="700" w:author="workplains" w:date="2011-12-08T13:23:00Z">
              <w:r w:rsidRPr="00547DC6" w:rsidDel="00D02AC5">
                <w:delText>nvarchar(50)</w:delText>
              </w:r>
            </w:del>
            <w:ins w:id="701" w:author="workplains" w:date="2011-12-08T13:23:00Z">
              <w:r w:rsidR="00D02AC5">
                <w:t>int</w:t>
              </w:r>
            </w:ins>
          </w:p>
        </w:tc>
      </w:tr>
      <w:tr w:rsidR="009F5751" w:rsidRPr="00547DC6" w:rsidTr="007A5996">
        <w:tc>
          <w:tcPr>
            <w:tcW w:w="4788" w:type="dxa"/>
          </w:tcPr>
          <w:p w:rsidR="009F5751" w:rsidRPr="00547DC6" w:rsidRDefault="009F5751" w:rsidP="007A5996">
            <w:r w:rsidRPr="00547DC6">
              <w:lastRenderedPageBreak/>
              <w:t>VariableID</w:t>
            </w:r>
          </w:p>
        </w:tc>
        <w:tc>
          <w:tcPr>
            <w:tcW w:w="4788" w:type="dxa"/>
          </w:tcPr>
          <w:p w:rsidR="009F5751" w:rsidRPr="00547DC6" w:rsidRDefault="009F5751" w:rsidP="007A5996">
            <w:del w:id="702" w:author="workplains" w:date="2011-12-08T13:23:00Z">
              <w:r w:rsidRPr="00547DC6" w:rsidDel="00D02AC5">
                <w:delText>nvarchar(50)</w:delText>
              </w:r>
            </w:del>
            <w:ins w:id="703" w:author="workplains" w:date="2011-12-08T13:23:00Z">
              <w:r w:rsidR="00D02AC5">
                <w:t>int</w:t>
              </w:r>
            </w:ins>
          </w:p>
        </w:tc>
      </w:tr>
      <w:tr w:rsidR="009F5751" w:rsidRPr="00547DC6" w:rsidTr="007A5996">
        <w:tc>
          <w:tcPr>
            <w:tcW w:w="4788" w:type="dxa"/>
          </w:tcPr>
          <w:p w:rsidR="009F5751" w:rsidRPr="00547DC6" w:rsidRDefault="009F5751" w:rsidP="007A5996">
            <w:r w:rsidRPr="00547DC6">
              <w:t>ProcessID</w:t>
            </w:r>
          </w:p>
        </w:tc>
        <w:tc>
          <w:tcPr>
            <w:tcW w:w="4788" w:type="dxa"/>
          </w:tcPr>
          <w:p w:rsidR="009F5751" w:rsidRPr="00547DC6" w:rsidRDefault="009F5751" w:rsidP="007A5996">
            <w:del w:id="704" w:author="workplains" w:date="2011-12-08T13:23:00Z">
              <w:r w:rsidRPr="00547DC6" w:rsidDel="00D02AC5">
                <w:delText>nvarchar(50)</w:delText>
              </w:r>
            </w:del>
            <w:ins w:id="705" w:author="workplains" w:date="2011-12-08T13:23:00Z">
              <w:r w:rsidR="00D02AC5">
                <w:t>int</w:t>
              </w:r>
            </w:ins>
          </w:p>
        </w:tc>
      </w:tr>
      <w:tr w:rsidR="009F5751" w:rsidRPr="00547DC6" w:rsidTr="007A5996">
        <w:tc>
          <w:tcPr>
            <w:tcW w:w="4788" w:type="dxa"/>
          </w:tcPr>
          <w:p w:rsidR="009F5751" w:rsidRPr="00547DC6" w:rsidRDefault="009F5751" w:rsidP="007A5996">
            <w:del w:id="706" w:author="workplains" w:date="2011-12-08T13:24:00Z">
              <w:r w:rsidDel="00D02AC5">
                <w:delText>Sequence</w:delText>
              </w:r>
            </w:del>
            <w:ins w:id="707" w:author="workplains" w:date="2011-12-08T13:24:00Z">
              <w:r w:rsidR="00D02AC5">
                <w:t>ParameterSequence</w:t>
              </w:r>
            </w:ins>
          </w:p>
        </w:tc>
        <w:tc>
          <w:tcPr>
            <w:tcW w:w="4788" w:type="dxa"/>
          </w:tcPr>
          <w:p w:rsidR="009F5751" w:rsidRPr="00547DC6" w:rsidRDefault="009F5751" w:rsidP="007A5996">
            <w:r>
              <w:t>int</w:t>
            </w:r>
          </w:p>
        </w:tc>
      </w:tr>
      <w:tr w:rsidR="009F5751" w:rsidRPr="00547DC6" w:rsidTr="007A5996">
        <w:tc>
          <w:tcPr>
            <w:tcW w:w="4788" w:type="dxa"/>
          </w:tcPr>
          <w:p w:rsidR="009F5751" w:rsidRPr="00547DC6" w:rsidRDefault="009F5751" w:rsidP="007A5996">
            <w:r>
              <w:t>DefaultValue</w:t>
            </w:r>
          </w:p>
        </w:tc>
        <w:tc>
          <w:tcPr>
            <w:tcW w:w="4788" w:type="dxa"/>
          </w:tcPr>
          <w:p w:rsidR="009F5751" w:rsidRPr="00547DC6" w:rsidRDefault="00D02AC5" w:rsidP="007A5996">
            <w:ins w:id="708" w:author="workplains" w:date="2011-12-08T13:24:00Z">
              <w:del w:id="709" w:author="Bilal Manzoor" w:date="2011-12-08T18:11:00Z">
                <w:r w:rsidDel="00C0729A">
                  <w:delText>Nvarchar</w:delText>
                </w:r>
              </w:del>
            </w:ins>
            <w:ins w:id="710" w:author="Bilal Manzoor" w:date="2011-12-08T18:11:00Z">
              <w:r w:rsidR="00C0729A">
                <w:t>nvarchar</w:t>
              </w:r>
            </w:ins>
            <w:ins w:id="711" w:author="workplains" w:date="2011-12-08T13:24:00Z">
              <w:r>
                <w:t>(512)</w:t>
              </w:r>
            </w:ins>
          </w:p>
        </w:tc>
      </w:tr>
    </w:tbl>
    <w:p w:rsidR="000F6DCA" w:rsidRPr="00562723" w:rsidRDefault="000F6DCA" w:rsidP="000F6DCA">
      <w:pPr>
        <w:pStyle w:val="Heading2"/>
      </w:pPr>
      <w:bookmarkStart w:id="712" w:name="_Toc311131847"/>
      <w:r w:rsidRPr="00562723">
        <w:t>D_Forms</w:t>
      </w:r>
      <w:bookmarkEnd w:id="712"/>
    </w:p>
    <w:tbl>
      <w:tblPr>
        <w:tblStyle w:val="TableGrid"/>
        <w:tblW w:w="0" w:type="auto"/>
        <w:tblLook w:val="04A0"/>
      </w:tblPr>
      <w:tblGrid>
        <w:gridCol w:w="4788"/>
        <w:gridCol w:w="4770"/>
      </w:tblGrid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FormID</w:t>
            </w:r>
          </w:p>
        </w:tc>
        <w:tc>
          <w:tcPr>
            <w:tcW w:w="4770" w:type="dxa"/>
          </w:tcPr>
          <w:p w:rsidR="000F6DCA" w:rsidRPr="00562723" w:rsidRDefault="000F6DCA" w:rsidP="00603408">
            <w:r>
              <w:t>int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Title</w:t>
            </w:r>
          </w:p>
        </w:tc>
        <w:tc>
          <w:tcPr>
            <w:tcW w:w="4770" w:type="dxa"/>
          </w:tcPr>
          <w:p w:rsidR="000F6DCA" w:rsidRPr="00562723" w:rsidRDefault="000F6DCA" w:rsidP="00603408">
            <w:r w:rsidRPr="00547DC6">
              <w:t>nvarchar(50)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ShowTitle</w:t>
            </w:r>
          </w:p>
        </w:tc>
        <w:tc>
          <w:tcPr>
            <w:tcW w:w="4770" w:type="dxa"/>
          </w:tcPr>
          <w:p w:rsidR="000F6DCA" w:rsidRPr="00562723" w:rsidRDefault="000F6DCA" w:rsidP="00603408">
            <w:r>
              <w:t>int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Introduction</w:t>
            </w:r>
          </w:p>
        </w:tc>
        <w:tc>
          <w:tcPr>
            <w:tcW w:w="4770" w:type="dxa"/>
          </w:tcPr>
          <w:p w:rsidR="000F6DCA" w:rsidRPr="00562723" w:rsidRDefault="000F6DCA" w:rsidP="00603408">
            <w:r>
              <w:t>nvarchar(200</w:t>
            </w:r>
            <w:r w:rsidRPr="00547DC6">
              <w:t>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Date Created</w:t>
            </w:r>
          </w:p>
        </w:tc>
        <w:tc>
          <w:tcPr>
            <w:tcW w:w="4770" w:type="dxa"/>
          </w:tcPr>
          <w:p w:rsidR="000F6DCA" w:rsidRPr="00562723" w:rsidRDefault="000F6DCA" w:rsidP="00603408">
            <w:r>
              <w:t>datetime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Version</w:t>
            </w:r>
          </w:p>
        </w:tc>
        <w:tc>
          <w:tcPr>
            <w:tcW w:w="4770" w:type="dxa"/>
          </w:tcPr>
          <w:p w:rsidR="000F6DCA" w:rsidRPr="00562723" w:rsidRDefault="000F6DCA" w:rsidP="00603408">
            <w:r>
              <w:t>int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SectionStyle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13" w:author="workplains" w:date="2011-12-08T13:40:00Z">
              <w:r w:rsidRPr="00562723" w:rsidDel="00446DDF">
                <w:delText>Tabs|Sections</w:delText>
              </w:r>
            </w:del>
            <w:ins w:id="714" w:author="workplains" w:date="2011-12-08T13:40:00Z">
              <w:r w:rsidR="00446DDF">
                <w:t>int</w:t>
              </w:r>
            </w:ins>
          </w:p>
        </w:tc>
      </w:tr>
      <w:tr w:rsidR="000F6DCA" w:rsidRPr="00562723" w:rsidDel="00C0729A" w:rsidTr="00603408">
        <w:trPr>
          <w:del w:id="715" w:author="Bilal Manzoor" w:date="2011-12-08T18:15:00Z"/>
        </w:trPr>
        <w:tc>
          <w:tcPr>
            <w:tcW w:w="4788" w:type="dxa"/>
          </w:tcPr>
          <w:p w:rsidR="000F6DCA" w:rsidRPr="00562723" w:rsidDel="00C0729A" w:rsidRDefault="000F6DCA" w:rsidP="00603408">
            <w:pPr>
              <w:rPr>
                <w:del w:id="716" w:author="Bilal Manzoor" w:date="2011-12-08T18:15:00Z"/>
              </w:rPr>
            </w:pPr>
          </w:p>
        </w:tc>
        <w:tc>
          <w:tcPr>
            <w:tcW w:w="4770" w:type="dxa"/>
          </w:tcPr>
          <w:p w:rsidR="000F6DCA" w:rsidRPr="00562723" w:rsidDel="00C0729A" w:rsidRDefault="000F6DCA" w:rsidP="00603408">
            <w:pPr>
              <w:rPr>
                <w:del w:id="717" w:author="Bilal Manzoor" w:date="2011-12-08T18:15:00Z"/>
              </w:rPr>
            </w:pPr>
          </w:p>
        </w:tc>
      </w:tr>
      <w:tr w:rsidR="000F6DCA" w:rsidRPr="00562723" w:rsidDel="00C0729A" w:rsidTr="00603408">
        <w:trPr>
          <w:del w:id="718" w:author="Bilal Manzoor" w:date="2011-12-08T18:15:00Z"/>
        </w:trPr>
        <w:tc>
          <w:tcPr>
            <w:tcW w:w="4788" w:type="dxa"/>
          </w:tcPr>
          <w:p w:rsidR="000F6DCA" w:rsidRPr="00562723" w:rsidDel="00C0729A" w:rsidRDefault="000F6DCA" w:rsidP="00603408">
            <w:pPr>
              <w:rPr>
                <w:del w:id="719" w:author="Bilal Manzoor" w:date="2011-12-08T18:15:00Z"/>
              </w:rPr>
            </w:pPr>
          </w:p>
        </w:tc>
        <w:tc>
          <w:tcPr>
            <w:tcW w:w="4770" w:type="dxa"/>
          </w:tcPr>
          <w:p w:rsidR="000F6DCA" w:rsidRPr="00562723" w:rsidDel="00C0729A" w:rsidRDefault="000F6DCA" w:rsidP="00603408">
            <w:pPr>
              <w:rPr>
                <w:del w:id="720" w:author="Bilal Manzoor" w:date="2011-12-08T18:15:00Z"/>
              </w:rPr>
            </w:pPr>
          </w:p>
        </w:tc>
      </w:tr>
      <w:tr w:rsidR="000F6DCA" w:rsidRPr="00562723" w:rsidDel="00C0729A" w:rsidTr="00603408">
        <w:trPr>
          <w:del w:id="721" w:author="Bilal Manzoor" w:date="2011-12-08T18:15:00Z"/>
        </w:trPr>
        <w:tc>
          <w:tcPr>
            <w:tcW w:w="4788" w:type="dxa"/>
          </w:tcPr>
          <w:p w:rsidR="000F6DCA" w:rsidRPr="00562723" w:rsidDel="00C0729A" w:rsidRDefault="000F6DCA" w:rsidP="00603408">
            <w:pPr>
              <w:rPr>
                <w:del w:id="722" w:author="Bilal Manzoor" w:date="2011-12-08T18:15:00Z"/>
              </w:rPr>
            </w:pPr>
          </w:p>
        </w:tc>
        <w:tc>
          <w:tcPr>
            <w:tcW w:w="4770" w:type="dxa"/>
          </w:tcPr>
          <w:p w:rsidR="000F6DCA" w:rsidRPr="00562723" w:rsidDel="00C0729A" w:rsidRDefault="000F6DCA" w:rsidP="00603408">
            <w:pPr>
              <w:rPr>
                <w:del w:id="723" w:author="Bilal Manzoor" w:date="2011-12-08T18:15:00Z"/>
              </w:rPr>
            </w:pPr>
          </w:p>
        </w:tc>
      </w:tr>
      <w:tr w:rsidR="000F6DCA" w:rsidRPr="00562723" w:rsidDel="00C0729A" w:rsidTr="00603408">
        <w:trPr>
          <w:del w:id="724" w:author="Bilal Manzoor" w:date="2011-12-08T18:15:00Z"/>
        </w:trPr>
        <w:tc>
          <w:tcPr>
            <w:tcW w:w="4788" w:type="dxa"/>
          </w:tcPr>
          <w:p w:rsidR="000F6DCA" w:rsidRPr="00562723" w:rsidDel="00C0729A" w:rsidRDefault="000F6DCA" w:rsidP="00603408">
            <w:pPr>
              <w:rPr>
                <w:del w:id="725" w:author="Bilal Manzoor" w:date="2011-12-08T18:15:00Z"/>
              </w:rPr>
            </w:pPr>
          </w:p>
        </w:tc>
        <w:tc>
          <w:tcPr>
            <w:tcW w:w="4770" w:type="dxa"/>
          </w:tcPr>
          <w:p w:rsidR="000F6DCA" w:rsidRPr="00562723" w:rsidDel="00C0729A" w:rsidRDefault="000F6DCA" w:rsidP="00603408">
            <w:pPr>
              <w:rPr>
                <w:del w:id="726" w:author="Bilal Manzoor" w:date="2011-12-08T18:15:00Z"/>
              </w:rPr>
            </w:pPr>
          </w:p>
        </w:tc>
      </w:tr>
      <w:tr w:rsidR="000F6DCA" w:rsidRPr="00562723" w:rsidDel="00C0729A" w:rsidTr="00603408">
        <w:trPr>
          <w:del w:id="727" w:author="Bilal Manzoor" w:date="2011-12-08T18:15:00Z"/>
        </w:trPr>
        <w:tc>
          <w:tcPr>
            <w:tcW w:w="4788" w:type="dxa"/>
          </w:tcPr>
          <w:p w:rsidR="000F6DCA" w:rsidRPr="00562723" w:rsidDel="00C0729A" w:rsidRDefault="000F6DCA" w:rsidP="00603408">
            <w:pPr>
              <w:rPr>
                <w:del w:id="728" w:author="Bilal Manzoor" w:date="2011-12-08T18:15:00Z"/>
              </w:rPr>
            </w:pPr>
          </w:p>
        </w:tc>
        <w:tc>
          <w:tcPr>
            <w:tcW w:w="4770" w:type="dxa"/>
          </w:tcPr>
          <w:p w:rsidR="000F6DCA" w:rsidRPr="00562723" w:rsidDel="00C0729A" w:rsidRDefault="000F6DCA" w:rsidP="00603408">
            <w:pPr>
              <w:rPr>
                <w:del w:id="729" w:author="Bilal Manzoor" w:date="2011-12-08T18:15:00Z"/>
              </w:rPr>
            </w:pPr>
          </w:p>
        </w:tc>
      </w:tr>
    </w:tbl>
    <w:p w:rsidR="000F6DCA" w:rsidDel="00C0729A" w:rsidRDefault="000F6DCA" w:rsidP="000F6DCA">
      <w:pPr>
        <w:rPr>
          <w:del w:id="730" w:author="Bilal Manzoor" w:date="2011-12-08T18:15:00Z"/>
          <w:sz w:val="20"/>
        </w:rPr>
      </w:pPr>
    </w:p>
    <w:p w:rsidR="00C0729A" w:rsidRDefault="00C0729A" w:rsidP="000F6DCA">
      <w:pPr>
        <w:pStyle w:val="Heading2"/>
        <w:rPr>
          <w:ins w:id="731" w:author="Bilal Manzoor" w:date="2011-12-08T18:15:00Z"/>
        </w:rPr>
      </w:pPr>
    </w:p>
    <w:p w:rsidR="000F6DCA" w:rsidRPr="0059417E" w:rsidRDefault="000F6DCA" w:rsidP="000F6DCA">
      <w:pPr>
        <w:pStyle w:val="Heading2"/>
        <w:rPr>
          <w:sz w:val="20"/>
        </w:rPr>
      </w:pPr>
      <w:bookmarkStart w:id="732" w:name="_Toc311131848"/>
      <w:r>
        <w:t>D_</w:t>
      </w:r>
      <w:r w:rsidRPr="00562723">
        <w:t>FormSections</w:t>
      </w:r>
      <w:bookmarkEnd w:id="732"/>
    </w:p>
    <w:tbl>
      <w:tblPr>
        <w:tblStyle w:val="TableGrid"/>
        <w:tblW w:w="0" w:type="auto"/>
        <w:tblLook w:val="04A0"/>
      </w:tblPr>
      <w:tblGrid>
        <w:gridCol w:w="4788"/>
        <w:gridCol w:w="4770"/>
      </w:tblGrid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FormSectionID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33" w:author="Bilal Manzoor" w:date="2011-12-08T18:14:00Z">
              <w:r w:rsidDel="00C0729A">
                <w:delText>Int</w:delText>
              </w:r>
            </w:del>
            <w:ins w:id="734" w:author="Bilal Manzoor" w:date="2011-12-08T18:14:00Z">
              <w:r w:rsidR="00C0729A">
                <w:t>int</w:t>
              </w:r>
            </w:ins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FormID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35" w:author="Bilal Manzoor" w:date="2011-12-08T18:14:00Z">
              <w:r w:rsidDel="00C0729A">
                <w:delText>Int</w:delText>
              </w:r>
            </w:del>
            <w:ins w:id="736" w:author="Bilal Manzoor" w:date="2011-12-08T18:14:00Z">
              <w:r w:rsidR="00C0729A">
                <w:t>int</w:t>
              </w:r>
            </w:ins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SectionName</w:t>
            </w:r>
          </w:p>
        </w:tc>
        <w:tc>
          <w:tcPr>
            <w:tcW w:w="4770" w:type="dxa"/>
          </w:tcPr>
          <w:p w:rsidR="000F6DCA" w:rsidRPr="00562723" w:rsidRDefault="000F6DCA" w:rsidP="00603408">
            <w:r w:rsidRPr="00547DC6">
              <w:t>nvarchar(50)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SectionDescription</w:t>
            </w:r>
          </w:p>
        </w:tc>
        <w:tc>
          <w:tcPr>
            <w:tcW w:w="4770" w:type="dxa"/>
          </w:tcPr>
          <w:p w:rsidR="000F6DCA" w:rsidRPr="00562723" w:rsidRDefault="000F6DCA" w:rsidP="00603408">
            <w:r>
              <w:t>nvarchar(200</w:t>
            </w:r>
            <w:r w:rsidRPr="00547DC6">
              <w:t>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SectionImageURL</w:t>
            </w:r>
          </w:p>
        </w:tc>
        <w:tc>
          <w:tcPr>
            <w:tcW w:w="4770" w:type="dxa"/>
          </w:tcPr>
          <w:p w:rsidR="000F6DCA" w:rsidRPr="00562723" w:rsidRDefault="000F6DCA" w:rsidP="00603408">
            <w:r>
              <w:t>nvarchar(200</w:t>
            </w:r>
            <w:r w:rsidRPr="00547DC6">
              <w:t>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QuestionStyle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37" w:author="Bilal Manzoor" w:date="2011-12-08T18:14:00Z">
              <w:r w:rsidDel="00C0729A">
                <w:delText>Int</w:delText>
              </w:r>
            </w:del>
            <w:ins w:id="738" w:author="Bilal Manzoor" w:date="2011-12-08T18:14:00Z">
              <w:r w:rsidR="00C0729A">
                <w:t>int</w:t>
              </w:r>
            </w:ins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Sequence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39" w:author="Bilal Manzoor" w:date="2011-12-08T18:14:00Z">
              <w:r w:rsidDel="00C0729A">
                <w:delText>Int</w:delText>
              </w:r>
            </w:del>
            <w:ins w:id="740" w:author="Bilal Manzoor" w:date="2011-12-08T18:14:00Z">
              <w:r w:rsidR="00C0729A">
                <w:t>int</w:t>
              </w:r>
            </w:ins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AnswerColumns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41" w:author="Bilal Manzoor" w:date="2011-12-08T18:14:00Z">
              <w:r w:rsidDel="00C0729A">
                <w:delText>Int</w:delText>
              </w:r>
            </w:del>
            <w:ins w:id="742" w:author="Bilal Manzoor" w:date="2011-12-08T18:14:00Z">
              <w:r w:rsidR="00C0729A">
                <w:t>int</w:t>
              </w:r>
            </w:ins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Style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43" w:author="Bilal Manzoor" w:date="2011-12-08T18:14:00Z">
              <w:r w:rsidDel="00C0729A">
                <w:delText>Int</w:delText>
              </w:r>
            </w:del>
            <w:ins w:id="744" w:author="Bilal Manzoor" w:date="2011-12-08T18:14:00Z">
              <w:r w:rsidR="00C0729A">
                <w:t>int</w:t>
              </w:r>
            </w:ins>
          </w:p>
        </w:tc>
      </w:tr>
    </w:tbl>
    <w:p w:rsidR="000F6DCA" w:rsidRPr="0059417E" w:rsidRDefault="000F6DCA" w:rsidP="000F6DCA">
      <w:pPr>
        <w:rPr>
          <w:sz w:val="20"/>
        </w:rPr>
      </w:pPr>
    </w:p>
    <w:p w:rsidR="000F6DCA" w:rsidRPr="0059417E" w:rsidRDefault="000F6DCA" w:rsidP="000F6DCA">
      <w:pPr>
        <w:pStyle w:val="Heading2"/>
        <w:rPr>
          <w:sz w:val="20"/>
        </w:rPr>
      </w:pPr>
      <w:bookmarkStart w:id="745" w:name="_Toc311131849"/>
      <w:r>
        <w:t>D_</w:t>
      </w:r>
      <w:r w:rsidRPr="00562723">
        <w:t>Form</w:t>
      </w:r>
      <w:r>
        <w:t>Row</w:t>
      </w:r>
      <w:bookmarkEnd w:id="745"/>
    </w:p>
    <w:tbl>
      <w:tblPr>
        <w:tblStyle w:val="TableGrid"/>
        <w:tblW w:w="0" w:type="auto"/>
        <w:tblLook w:val="04A0"/>
      </w:tblPr>
      <w:tblGrid>
        <w:gridCol w:w="4788"/>
        <w:gridCol w:w="4770"/>
      </w:tblGrid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Form</w:t>
            </w:r>
            <w:r>
              <w:t>Row</w:t>
            </w:r>
            <w:r w:rsidRPr="00562723">
              <w:t>ID</w:t>
            </w:r>
          </w:p>
        </w:tc>
        <w:tc>
          <w:tcPr>
            <w:tcW w:w="4770" w:type="dxa"/>
          </w:tcPr>
          <w:p w:rsidR="000F6DCA" w:rsidRPr="00562723" w:rsidRDefault="000F6DCA" w:rsidP="00603408">
            <w:r>
              <w:t>nvarchar(200</w:t>
            </w:r>
            <w:r w:rsidRPr="00547DC6">
              <w:t>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SectionID</w:t>
            </w:r>
          </w:p>
        </w:tc>
        <w:tc>
          <w:tcPr>
            <w:tcW w:w="4770" w:type="dxa"/>
          </w:tcPr>
          <w:p w:rsidR="000F6DCA" w:rsidRPr="00562723" w:rsidRDefault="000F6DCA" w:rsidP="00603408">
            <w:r>
              <w:t>nvarchar(200</w:t>
            </w:r>
            <w:r w:rsidRPr="00547DC6">
              <w:t>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ImageURL</w:t>
            </w:r>
          </w:p>
        </w:tc>
        <w:tc>
          <w:tcPr>
            <w:tcW w:w="4770" w:type="dxa"/>
          </w:tcPr>
          <w:p w:rsidR="000F6DCA" w:rsidRPr="00562723" w:rsidRDefault="000F6DCA" w:rsidP="00603408">
            <w:r w:rsidRPr="00547DC6">
              <w:t>nvarchar(50)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>
              <w:t>RowLabel</w:t>
            </w:r>
          </w:p>
        </w:tc>
        <w:tc>
          <w:tcPr>
            <w:tcW w:w="4770" w:type="dxa"/>
          </w:tcPr>
          <w:p w:rsidR="000F6DCA" w:rsidRPr="00562723" w:rsidRDefault="000F6DCA" w:rsidP="00603408">
            <w:r w:rsidRPr="00547DC6">
              <w:t>nvarchar(50)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>
              <w:t>Control</w:t>
            </w:r>
            <w:r w:rsidRPr="00562723">
              <w:t>Type</w:t>
            </w:r>
          </w:p>
        </w:tc>
        <w:tc>
          <w:tcPr>
            <w:tcW w:w="4770" w:type="dxa"/>
          </w:tcPr>
          <w:p w:rsidR="000F6DCA" w:rsidRDefault="000F6DCA" w:rsidP="00603408">
            <w:del w:id="746" w:author="Bilal Manzoor" w:date="2011-12-08T18:14:00Z">
              <w:r w:rsidDel="00C0729A">
                <w:delText>Int</w:delText>
              </w:r>
            </w:del>
            <w:ins w:id="747" w:author="Bilal Manzoor" w:date="2011-12-08T18:14:00Z">
              <w:r w:rsidR="00C0729A">
                <w:t>int</w:t>
              </w:r>
            </w:ins>
            <w:r>
              <w:t xml:space="preserve"> </w:t>
            </w:r>
          </w:p>
          <w:p w:rsidR="000F6DCA" w:rsidRPr="00562723" w:rsidRDefault="000F6DCA" w:rsidP="00603408">
            <w:r>
              <w:t>(</w:t>
            </w:r>
            <w:r w:rsidRPr="00562723">
              <w:t>Option| CheckBox|</w:t>
            </w:r>
          </w:p>
          <w:p w:rsidR="000F6DCA" w:rsidRPr="00562723" w:rsidRDefault="000F6DCA" w:rsidP="00603408">
            <w:r w:rsidRPr="00562723">
              <w:t>TrueFalse| YesNo |</w:t>
            </w:r>
          </w:p>
          <w:p w:rsidR="000F6DCA" w:rsidRPr="00562723" w:rsidRDefault="000F6DCA" w:rsidP="00603408">
            <w:r w:rsidRPr="00562723">
              <w:t>SingleText | MultiText |</w:t>
            </w:r>
          </w:p>
          <w:p w:rsidR="000F6DCA" w:rsidRPr="00562723" w:rsidRDefault="000F6DCA" w:rsidP="00603408">
            <w:r w:rsidRPr="00562723">
              <w:t>Number | Date |</w:t>
            </w:r>
          </w:p>
          <w:p w:rsidR="000F6DCA" w:rsidRPr="00562723" w:rsidRDefault="000F6DCA" w:rsidP="00603408">
            <w:r w:rsidRPr="00562723">
              <w:t>Grid</w:t>
            </w:r>
            <w:r>
              <w:t xml:space="preserve"> | Label | Button | Link Button)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>
              <w:t>DefaultValue</w:t>
            </w:r>
          </w:p>
        </w:tc>
        <w:tc>
          <w:tcPr>
            <w:tcW w:w="4770" w:type="dxa"/>
          </w:tcPr>
          <w:p w:rsidR="000F6DCA" w:rsidRPr="00562723" w:rsidRDefault="000F6DCA" w:rsidP="00603408"/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lastRenderedPageBreak/>
              <w:t>Sequence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48" w:author="Bilal Manzoor" w:date="2011-12-08T18:14:00Z">
              <w:r w:rsidDel="00C0729A">
                <w:delText>Int</w:delText>
              </w:r>
            </w:del>
            <w:ins w:id="749" w:author="Bilal Manzoor" w:date="2011-12-08T18:14:00Z">
              <w:r w:rsidR="00C0729A">
                <w:t>int</w:t>
              </w:r>
            </w:ins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 xml:space="preserve">Mandatory </w:t>
            </w:r>
          </w:p>
        </w:tc>
        <w:tc>
          <w:tcPr>
            <w:tcW w:w="4770" w:type="dxa"/>
          </w:tcPr>
          <w:p w:rsidR="000F6DCA" w:rsidRPr="00562723" w:rsidRDefault="000F6DCA" w:rsidP="00603408">
            <w:r w:rsidRPr="00562723">
              <w:t>Checkbox (YesNo)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OptionStyle</w:t>
            </w:r>
          </w:p>
        </w:tc>
        <w:tc>
          <w:tcPr>
            <w:tcW w:w="4770" w:type="dxa"/>
          </w:tcPr>
          <w:p w:rsidR="000F6DCA" w:rsidRPr="00562723" w:rsidRDefault="000F6DCA" w:rsidP="00603408">
            <w:r w:rsidRPr="00562723">
              <w:t>Dropdown | Radio Button</w:t>
            </w:r>
          </w:p>
        </w:tc>
      </w:tr>
    </w:tbl>
    <w:p w:rsidR="000F6DCA" w:rsidRDefault="000F6DCA" w:rsidP="000F6DCA">
      <w:pPr>
        <w:rPr>
          <w:sz w:val="20"/>
        </w:rPr>
      </w:pPr>
    </w:p>
    <w:p w:rsidR="000F6DCA" w:rsidRPr="0059417E" w:rsidRDefault="000F6DCA" w:rsidP="000F6DCA">
      <w:pPr>
        <w:pStyle w:val="Heading2"/>
      </w:pPr>
      <w:bookmarkStart w:id="750" w:name="_Toc311131850"/>
      <w:r>
        <w:t>D_</w:t>
      </w:r>
      <w:r w:rsidRPr="0059417E">
        <w:t>Form</w:t>
      </w:r>
      <w:r>
        <w:t>Controls</w:t>
      </w:r>
      <w:bookmarkEnd w:id="750"/>
    </w:p>
    <w:tbl>
      <w:tblPr>
        <w:tblStyle w:val="TableGrid"/>
        <w:tblW w:w="0" w:type="auto"/>
        <w:tblLook w:val="04A0"/>
      </w:tblPr>
      <w:tblGrid>
        <w:gridCol w:w="4788"/>
        <w:gridCol w:w="4770"/>
      </w:tblGrid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>
              <w:t>FormControl</w:t>
            </w:r>
            <w:r w:rsidRPr="00562723">
              <w:t>ID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51" w:author="Bilal Manzoor" w:date="2011-12-08T18:14:00Z">
              <w:r w:rsidDel="00C0729A">
                <w:delText>Int</w:delText>
              </w:r>
            </w:del>
            <w:ins w:id="752" w:author="Bilal Manzoor" w:date="2011-12-08T18:14:00Z">
              <w:r w:rsidR="00C0729A">
                <w:t>int</w:t>
              </w:r>
            </w:ins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>
              <w:t>FormRow</w:t>
            </w:r>
            <w:r w:rsidRPr="00562723">
              <w:t>ID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53" w:author="Bilal Manzoor" w:date="2011-12-08T18:14:00Z">
              <w:r w:rsidDel="00C0729A">
                <w:delText>Int</w:delText>
              </w:r>
            </w:del>
            <w:ins w:id="754" w:author="Bilal Manzoor" w:date="2011-12-08T18:14:00Z">
              <w:r w:rsidR="00C0729A">
                <w:t>int</w:t>
              </w:r>
            </w:ins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>
              <w:t>Options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55" w:author="Bilal Manzoor" w:date="2011-12-08T18:14:00Z">
              <w:r w:rsidDel="00C0729A">
                <w:delText>Int</w:delText>
              </w:r>
            </w:del>
            <w:ins w:id="756" w:author="Bilal Manzoor" w:date="2011-12-08T18:14:00Z">
              <w:r w:rsidR="00C0729A">
                <w:t>int</w:t>
              </w:r>
            </w:ins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 w:rsidRPr="00562723">
              <w:t>AnswerURL</w:t>
            </w:r>
          </w:p>
        </w:tc>
        <w:tc>
          <w:tcPr>
            <w:tcW w:w="4770" w:type="dxa"/>
          </w:tcPr>
          <w:p w:rsidR="000F6DCA" w:rsidRPr="00562723" w:rsidRDefault="000F6DCA" w:rsidP="00603408">
            <w:r w:rsidRPr="00547DC6">
              <w:t>nvarchar(50)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>
              <w:t>SourceVariable</w:t>
            </w:r>
          </w:p>
        </w:tc>
        <w:tc>
          <w:tcPr>
            <w:tcW w:w="4770" w:type="dxa"/>
          </w:tcPr>
          <w:p w:rsidR="000F6DCA" w:rsidRPr="00547DC6" w:rsidRDefault="000F6DCA" w:rsidP="00603408">
            <w:r>
              <w:t>nvarchar(100</w:t>
            </w:r>
            <w:r w:rsidRPr="00547DC6">
              <w:t>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Default="000F6DCA" w:rsidP="00603408">
            <w:r>
              <w:t>DestinationVariable</w:t>
            </w:r>
          </w:p>
        </w:tc>
        <w:tc>
          <w:tcPr>
            <w:tcW w:w="4770" w:type="dxa"/>
          </w:tcPr>
          <w:p w:rsidR="000F6DCA" w:rsidRPr="00547DC6" w:rsidRDefault="000F6DCA" w:rsidP="00603408">
            <w:r>
              <w:t>nvarchar(100</w:t>
            </w:r>
            <w:r w:rsidRPr="00547DC6">
              <w:t>)</w:t>
            </w:r>
          </w:p>
        </w:tc>
      </w:tr>
    </w:tbl>
    <w:p w:rsidR="000F6DCA" w:rsidRDefault="000F6DCA" w:rsidP="000F6DCA">
      <w:pPr>
        <w:rPr>
          <w:sz w:val="20"/>
        </w:rPr>
      </w:pPr>
    </w:p>
    <w:p w:rsidR="000F6DCA" w:rsidRPr="0059417E" w:rsidRDefault="000F6DCA" w:rsidP="000F6DCA">
      <w:pPr>
        <w:pStyle w:val="Heading2"/>
      </w:pPr>
      <w:bookmarkStart w:id="757" w:name="_Toc311131851"/>
      <w:r>
        <w:t>D_</w:t>
      </w:r>
      <w:r w:rsidRPr="0059417E">
        <w:t>Form</w:t>
      </w:r>
      <w:r>
        <w:t>ControlEvents</w:t>
      </w:r>
      <w:bookmarkEnd w:id="757"/>
    </w:p>
    <w:tbl>
      <w:tblPr>
        <w:tblStyle w:val="TableGrid"/>
        <w:tblW w:w="0" w:type="auto"/>
        <w:tblLook w:val="04A0"/>
      </w:tblPr>
      <w:tblGrid>
        <w:gridCol w:w="4788"/>
        <w:gridCol w:w="4770"/>
      </w:tblGrid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>
              <w:t>FormControlEvent</w:t>
            </w:r>
            <w:r w:rsidRPr="00562723">
              <w:t>ID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58" w:author="Bilal Manzoor" w:date="2011-12-08T18:14:00Z">
              <w:r w:rsidDel="00C0729A">
                <w:delText>Int</w:delText>
              </w:r>
            </w:del>
            <w:ins w:id="759" w:author="Bilal Manzoor" w:date="2011-12-08T18:14:00Z">
              <w:r w:rsidR="00C0729A">
                <w:t>int</w:t>
              </w:r>
            </w:ins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>
              <w:t>FormControlID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60" w:author="Bilal Manzoor" w:date="2011-12-08T18:14:00Z">
              <w:r w:rsidDel="00C0729A">
                <w:delText>Int</w:delText>
              </w:r>
            </w:del>
            <w:ins w:id="761" w:author="Bilal Manzoor" w:date="2011-12-08T18:14:00Z">
              <w:r w:rsidR="00C0729A">
                <w:t>int</w:t>
              </w:r>
            </w:ins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>
              <w:t>EventType</w:t>
            </w:r>
          </w:p>
        </w:tc>
        <w:tc>
          <w:tcPr>
            <w:tcW w:w="4770" w:type="dxa"/>
          </w:tcPr>
          <w:p w:rsidR="000F6DCA" w:rsidRPr="00562723" w:rsidRDefault="000F6DCA" w:rsidP="00603408">
            <w:del w:id="762" w:author="Bilal Manzoor" w:date="2011-12-08T18:14:00Z">
              <w:r w:rsidDel="00C0729A">
                <w:delText>Int</w:delText>
              </w:r>
            </w:del>
            <w:ins w:id="763" w:author="Bilal Manzoor" w:date="2011-12-08T18:14:00Z">
              <w:r w:rsidR="00C0729A">
                <w:t>int</w:t>
              </w:r>
            </w:ins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>
              <w:t>Target</w:t>
            </w:r>
          </w:p>
        </w:tc>
        <w:tc>
          <w:tcPr>
            <w:tcW w:w="4770" w:type="dxa"/>
          </w:tcPr>
          <w:p w:rsidR="000F6DCA" w:rsidRPr="00562723" w:rsidRDefault="000F6DCA" w:rsidP="00603408">
            <w:r w:rsidRPr="00547DC6">
              <w:t>nvarchar(</w:t>
            </w:r>
            <w:r>
              <w:t>100</w:t>
            </w:r>
            <w:r w:rsidRPr="00547DC6">
              <w:t>)</w:t>
            </w:r>
          </w:p>
        </w:tc>
      </w:tr>
      <w:tr w:rsidR="000F6DCA" w:rsidRPr="00562723" w:rsidTr="00603408">
        <w:tc>
          <w:tcPr>
            <w:tcW w:w="4788" w:type="dxa"/>
          </w:tcPr>
          <w:p w:rsidR="000F6DCA" w:rsidRPr="00562723" w:rsidRDefault="000F6DCA" w:rsidP="00603408">
            <w:r>
              <w:t>ParameterVariable</w:t>
            </w:r>
          </w:p>
        </w:tc>
        <w:tc>
          <w:tcPr>
            <w:tcW w:w="4770" w:type="dxa"/>
          </w:tcPr>
          <w:p w:rsidR="000F6DCA" w:rsidRPr="00547DC6" w:rsidRDefault="000F6DCA" w:rsidP="00603408">
            <w:r>
              <w:t>nvarchar(100</w:t>
            </w:r>
            <w:r w:rsidRPr="00547DC6">
              <w:t>)</w:t>
            </w:r>
          </w:p>
        </w:tc>
      </w:tr>
    </w:tbl>
    <w:p w:rsidR="000F6DCA" w:rsidRDefault="000F6DCA" w:rsidP="000F6DCA">
      <w:r>
        <w:rPr>
          <w:sz w:val="20"/>
        </w:rPr>
        <w:br w:type="page"/>
      </w:r>
    </w:p>
    <w:p w:rsidR="000F6DCA" w:rsidRDefault="000F6DCA" w:rsidP="00BC5A56">
      <w:pPr>
        <w:pStyle w:val="Heading1"/>
      </w:pPr>
    </w:p>
    <w:p w:rsidR="00BC5A56" w:rsidRPr="00D508C7" w:rsidRDefault="00BC5A56" w:rsidP="00BC5A56">
      <w:pPr>
        <w:pStyle w:val="Heading1"/>
        <w:rPr>
          <w:i/>
        </w:rPr>
      </w:pPr>
      <w:bookmarkStart w:id="764" w:name="_Toc311131852"/>
      <w:r>
        <w:t>Execution</w:t>
      </w:r>
      <w:bookmarkEnd w:id="764"/>
      <w:r w:rsidR="005F0CDE">
        <w:t xml:space="preserve"> </w:t>
      </w:r>
    </w:p>
    <w:p w:rsidR="00BC5A56" w:rsidRDefault="00BC5A56" w:rsidP="00BC5A56">
      <w:pPr>
        <w:pStyle w:val="Heading2"/>
      </w:pPr>
      <w:bookmarkStart w:id="765" w:name="_Toc311131853"/>
      <w:r>
        <w:t>E_ExecuteLog</w:t>
      </w:r>
      <w:bookmarkEnd w:id="765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ExecuteLogID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WorkSpaceID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LogType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LogDescription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nvarchar(512)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LogDateTime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766" w:name="_Toc311131854"/>
      <w:r>
        <w:t>E_Incident</w:t>
      </w:r>
      <w:bookmarkEnd w:id="766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IncidentID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PublishProcessID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IncidentNumber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IncidentSummary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nvarchar(512)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StartTime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EndTime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IncidentStartFrom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Status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ExpireOn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ParentProcessID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LaunchFrom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OwnerID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</w:tbl>
    <w:p w:rsidR="00BC5A56" w:rsidRDefault="00BC5A56" w:rsidP="00BC5A56">
      <w:r>
        <w:tab/>
      </w:r>
    </w:p>
    <w:p w:rsidR="009F5751" w:rsidRDefault="009F5751" w:rsidP="009F5751">
      <w:pPr>
        <w:pStyle w:val="Heading2"/>
      </w:pPr>
      <w:bookmarkStart w:id="767" w:name="_Toc311131855"/>
      <w:r>
        <w:t>E</w:t>
      </w:r>
      <w:proofErr w:type="gramStart"/>
      <w:r>
        <w:t>_</w:t>
      </w:r>
      <w:r w:rsidR="0055392C" w:rsidRPr="0055392C">
        <w:rPr>
          <w:i/>
        </w:rPr>
        <w:t>(</w:t>
      </w:r>
      <w:proofErr w:type="gramEnd"/>
      <w:r w:rsidRPr="009F5751">
        <w:rPr>
          <w:i/>
        </w:rPr>
        <w:t>ProcessName_Version</w:t>
      </w:r>
      <w:r w:rsidR="0055392C">
        <w:rPr>
          <w:i/>
        </w:rPr>
        <w:t>)</w:t>
      </w:r>
      <w:r w:rsidRPr="009F5751">
        <w:rPr>
          <w:i/>
        </w:rPr>
        <w:t>_</w:t>
      </w:r>
      <w:r>
        <w:t>Variable</w:t>
      </w:r>
      <w:bookmarkEnd w:id="767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5392C" w:rsidRPr="00547DC6" w:rsidTr="007A5996">
        <w:tc>
          <w:tcPr>
            <w:tcW w:w="4788" w:type="dxa"/>
          </w:tcPr>
          <w:p w:rsidR="0055392C" w:rsidRPr="00547DC6" w:rsidRDefault="00D33E26" w:rsidP="007A5996">
            <w:r>
              <w:t>Publish</w:t>
            </w:r>
            <w:r w:rsidR="0055392C">
              <w:t>ProcessID</w:t>
            </w:r>
          </w:p>
        </w:tc>
        <w:tc>
          <w:tcPr>
            <w:tcW w:w="4788" w:type="dxa"/>
          </w:tcPr>
          <w:p w:rsidR="0055392C" w:rsidRPr="00547DC6" w:rsidRDefault="0055392C" w:rsidP="007A5996">
            <w:r w:rsidRPr="00547DC6">
              <w:t>nvarchar(50)</w:t>
            </w:r>
          </w:p>
        </w:tc>
      </w:tr>
      <w:tr w:rsidR="0055392C" w:rsidRPr="00547DC6" w:rsidTr="007A5996">
        <w:tc>
          <w:tcPr>
            <w:tcW w:w="4788" w:type="dxa"/>
          </w:tcPr>
          <w:p w:rsidR="0055392C" w:rsidRDefault="0055392C" w:rsidP="007A5996">
            <w:r>
              <w:t>VersionNo</w:t>
            </w:r>
          </w:p>
        </w:tc>
        <w:tc>
          <w:tcPr>
            <w:tcW w:w="4788" w:type="dxa"/>
          </w:tcPr>
          <w:p w:rsidR="0055392C" w:rsidRPr="00547DC6" w:rsidRDefault="0055392C" w:rsidP="007A5996">
            <w:del w:id="768" w:author="Bilal Manzoor" w:date="2011-12-08T18:14:00Z">
              <w:r w:rsidDel="00C0729A">
                <w:delText>Int</w:delText>
              </w:r>
            </w:del>
            <w:ins w:id="769" w:author="Bilal Manzoor" w:date="2011-12-08T18:14:00Z">
              <w:r w:rsidR="00C0729A">
                <w:t>int</w:t>
              </w:r>
            </w:ins>
          </w:p>
        </w:tc>
      </w:tr>
      <w:tr w:rsidR="0055392C" w:rsidRPr="00547DC6" w:rsidTr="007A5996">
        <w:tc>
          <w:tcPr>
            <w:tcW w:w="4788" w:type="dxa"/>
          </w:tcPr>
          <w:p w:rsidR="0055392C" w:rsidRPr="00547DC6" w:rsidRDefault="0055392C" w:rsidP="007A5996">
            <w:r>
              <w:t>IncidentNo</w:t>
            </w:r>
          </w:p>
        </w:tc>
        <w:tc>
          <w:tcPr>
            <w:tcW w:w="4788" w:type="dxa"/>
          </w:tcPr>
          <w:p w:rsidR="0055392C" w:rsidRPr="00547DC6" w:rsidRDefault="0055392C" w:rsidP="007A5996">
            <w:del w:id="770" w:author="Bilal Manzoor" w:date="2011-12-08T18:14:00Z">
              <w:r w:rsidDel="00C0729A">
                <w:delText>Int</w:delText>
              </w:r>
            </w:del>
            <w:ins w:id="771" w:author="Bilal Manzoor" w:date="2011-12-08T18:14:00Z">
              <w:r w:rsidR="00C0729A">
                <w:t>int</w:t>
              </w:r>
            </w:ins>
          </w:p>
        </w:tc>
      </w:tr>
      <w:tr w:rsidR="0055392C" w:rsidRPr="00547DC6" w:rsidTr="007A5996">
        <w:tc>
          <w:tcPr>
            <w:tcW w:w="4788" w:type="dxa"/>
          </w:tcPr>
          <w:p w:rsidR="0055392C" w:rsidRDefault="0055392C" w:rsidP="007A5996">
            <w:r>
              <w:t>StageID</w:t>
            </w:r>
          </w:p>
        </w:tc>
        <w:tc>
          <w:tcPr>
            <w:tcW w:w="4788" w:type="dxa"/>
          </w:tcPr>
          <w:p w:rsidR="0055392C" w:rsidRDefault="0055392C" w:rsidP="007A5996">
            <w:r w:rsidRPr="00547DC6">
              <w:t>nvarchar(50)</w:t>
            </w:r>
          </w:p>
        </w:tc>
      </w:tr>
      <w:tr w:rsidR="0055392C" w:rsidRPr="00547DC6" w:rsidTr="007A5996">
        <w:tc>
          <w:tcPr>
            <w:tcW w:w="4788" w:type="dxa"/>
          </w:tcPr>
          <w:p w:rsidR="0055392C" w:rsidRDefault="0055392C" w:rsidP="007A5996">
            <w:r>
              <w:t>IsArchived</w:t>
            </w:r>
          </w:p>
        </w:tc>
        <w:tc>
          <w:tcPr>
            <w:tcW w:w="4788" w:type="dxa"/>
          </w:tcPr>
          <w:p w:rsidR="0055392C" w:rsidRDefault="0055392C" w:rsidP="007A5996">
            <w:r>
              <w:t>Boolean</w:t>
            </w:r>
          </w:p>
        </w:tc>
      </w:tr>
      <w:tr w:rsidR="0055392C" w:rsidRPr="00547DC6" w:rsidTr="007A5996">
        <w:tc>
          <w:tcPr>
            <w:tcW w:w="4788" w:type="dxa"/>
          </w:tcPr>
          <w:p w:rsidR="0055392C" w:rsidRPr="00547DC6" w:rsidRDefault="0055392C" w:rsidP="007A5996">
            <w:r>
              <w:t>&lt;&lt;VariableName&gt;&gt;</w:t>
            </w:r>
          </w:p>
        </w:tc>
        <w:tc>
          <w:tcPr>
            <w:tcW w:w="4788" w:type="dxa"/>
          </w:tcPr>
          <w:p w:rsidR="0055392C" w:rsidRPr="00547DC6" w:rsidRDefault="0055392C" w:rsidP="007A5996">
            <w:r>
              <w:t>&lt;&lt;Type as per definition&gt;&gt;</w:t>
            </w:r>
          </w:p>
        </w:tc>
      </w:tr>
      <w:tr w:rsidR="0055392C" w:rsidRPr="00547DC6" w:rsidTr="007A5996">
        <w:tc>
          <w:tcPr>
            <w:tcW w:w="4788" w:type="dxa"/>
          </w:tcPr>
          <w:p w:rsidR="0055392C" w:rsidRPr="00547DC6" w:rsidRDefault="0055392C" w:rsidP="007A5996"/>
        </w:tc>
        <w:tc>
          <w:tcPr>
            <w:tcW w:w="4788" w:type="dxa"/>
          </w:tcPr>
          <w:p w:rsidR="0055392C" w:rsidRPr="00547DC6" w:rsidRDefault="0055392C" w:rsidP="007A5996"/>
        </w:tc>
      </w:tr>
    </w:tbl>
    <w:p w:rsidR="0055392C" w:rsidRDefault="0055392C" w:rsidP="0055392C">
      <w:pPr>
        <w:pStyle w:val="Heading2"/>
      </w:pPr>
      <w:bookmarkStart w:id="772" w:name="_Toc311131856"/>
      <w:r>
        <w:t>E_</w:t>
      </w:r>
      <w:proofErr w:type="gramStart"/>
      <w:r>
        <w:t>_</w:t>
      </w:r>
      <w:r w:rsidRPr="0055392C">
        <w:rPr>
          <w:i/>
        </w:rPr>
        <w:t>(</w:t>
      </w:r>
      <w:proofErr w:type="gramEnd"/>
      <w:r w:rsidRPr="009F5751">
        <w:rPr>
          <w:i/>
        </w:rPr>
        <w:t>ProcessName_Version</w:t>
      </w:r>
      <w:r>
        <w:rPr>
          <w:i/>
        </w:rPr>
        <w:t>_TableVariable)_</w:t>
      </w:r>
      <w:r>
        <w:t>Detail</w:t>
      </w:r>
      <w:bookmarkEnd w:id="77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5392C" w:rsidRPr="00547DC6" w:rsidTr="007A5996">
        <w:tc>
          <w:tcPr>
            <w:tcW w:w="4788" w:type="dxa"/>
          </w:tcPr>
          <w:p w:rsidR="0055392C" w:rsidRPr="00547DC6" w:rsidRDefault="00D33E26" w:rsidP="007A5996">
            <w:r>
              <w:t>Publish</w:t>
            </w:r>
            <w:r w:rsidR="0055392C">
              <w:t>ProcessID</w:t>
            </w:r>
          </w:p>
        </w:tc>
        <w:tc>
          <w:tcPr>
            <w:tcW w:w="4788" w:type="dxa"/>
          </w:tcPr>
          <w:p w:rsidR="0055392C" w:rsidRPr="00547DC6" w:rsidRDefault="0055392C" w:rsidP="007A5996">
            <w:r w:rsidRPr="00547DC6">
              <w:t>nvarchar(50)</w:t>
            </w:r>
          </w:p>
        </w:tc>
      </w:tr>
      <w:tr w:rsidR="0055392C" w:rsidRPr="00547DC6" w:rsidTr="007A5996">
        <w:tc>
          <w:tcPr>
            <w:tcW w:w="4788" w:type="dxa"/>
          </w:tcPr>
          <w:p w:rsidR="0055392C" w:rsidRDefault="0055392C" w:rsidP="007A5996">
            <w:r>
              <w:t>VersionNo</w:t>
            </w:r>
          </w:p>
        </w:tc>
        <w:tc>
          <w:tcPr>
            <w:tcW w:w="4788" w:type="dxa"/>
          </w:tcPr>
          <w:p w:rsidR="0055392C" w:rsidRPr="00547DC6" w:rsidRDefault="0055392C" w:rsidP="007A5996">
            <w:del w:id="773" w:author="Bilal Manzoor" w:date="2011-12-08T18:14:00Z">
              <w:r w:rsidDel="00C0729A">
                <w:delText>Int</w:delText>
              </w:r>
            </w:del>
            <w:ins w:id="774" w:author="Bilal Manzoor" w:date="2011-12-08T18:14:00Z">
              <w:r w:rsidR="00C0729A">
                <w:t>int</w:t>
              </w:r>
            </w:ins>
          </w:p>
        </w:tc>
      </w:tr>
      <w:tr w:rsidR="0055392C" w:rsidRPr="00547DC6" w:rsidTr="007A5996">
        <w:tc>
          <w:tcPr>
            <w:tcW w:w="4788" w:type="dxa"/>
          </w:tcPr>
          <w:p w:rsidR="0055392C" w:rsidRPr="00547DC6" w:rsidRDefault="0055392C" w:rsidP="007A5996">
            <w:r>
              <w:t>IncidentNo</w:t>
            </w:r>
          </w:p>
        </w:tc>
        <w:tc>
          <w:tcPr>
            <w:tcW w:w="4788" w:type="dxa"/>
          </w:tcPr>
          <w:p w:rsidR="0055392C" w:rsidRPr="00547DC6" w:rsidRDefault="0055392C" w:rsidP="007A5996">
            <w:del w:id="775" w:author="Bilal Manzoor" w:date="2011-12-08T18:14:00Z">
              <w:r w:rsidDel="00C0729A">
                <w:delText>Int</w:delText>
              </w:r>
            </w:del>
            <w:ins w:id="776" w:author="Bilal Manzoor" w:date="2011-12-08T18:14:00Z">
              <w:r w:rsidR="00C0729A">
                <w:t>int</w:t>
              </w:r>
            </w:ins>
          </w:p>
        </w:tc>
      </w:tr>
      <w:tr w:rsidR="0055392C" w:rsidRPr="00547DC6" w:rsidTr="007A5996">
        <w:tc>
          <w:tcPr>
            <w:tcW w:w="4788" w:type="dxa"/>
          </w:tcPr>
          <w:p w:rsidR="0055392C" w:rsidRDefault="0055392C" w:rsidP="007A5996">
            <w:r>
              <w:t>StageID</w:t>
            </w:r>
          </w:p>
        </w:tc>
        <w:tc>
          <w:tcPr>
            <w:tcW w:w="4788" w:type="dxa"/>
          </w:tcPr>
          <w:p w:rsidR="0055392C" w:rsidRDefault="0055392C" w:rsidP="007A5996">
            <w:r w:rsidRPr="00547DC6">
              <w:t>nvarchar(50)</w:t>
            </w:r>
          </w:p>
        </w:tc>
      </w:tr>
      <w:tr w:rsidR="0055392C" w:rsidRPr="00547DC6" w:rsidTr="007A5996">
        <w:tc>
          <w:tcPr>
            <w:tcW w:w="4788" w:type="dxa"/>
          </w:tcPr>
          <w:p w:rsidR="0055392C" w:rsidRDefault="0055392C" w:rsidP="007A5996">
            <w:r>
              <w:t>IsArchived</w:t>
            </w:r>
          </w:p>
        </w:tc>
        <w:tc>
          <w:tcPr>
            <w:tcW w:w="4788" w:type="dxa"/>
          </w:tcPr>
          <w:p w:rsidR="0055392C" w:rsidRPr="00547DC6" w:rsidRDefault="0055392C" w:rsidP="007A5996">
            <w:r w:rsidRPr="00547DC6">
              <w:t>nvarchar(512)</w:t>
            </w:r>
          </w:p>
        </w:tc>
      </w:tr>
      <w:tr w:rsidR="0055392C" w:rsidRPr="00547DC6" w:rsidTr="007A5996">
        <w:tc>
          <w:tcPr>
            <w:tcW w:w="4788" w:type="dxa"/>
          </w:tcPr>
          <w:p w:rsidR="0055392C" w:rsidRDefault="000C26C0" w:rsidP="007A5996">
            <w:r>
              <w:t>&lt;&lt;VariableColumns&gt;&gt;</w:t>
            </w:r>
          </w:p>
        </w:tc>
        <w:tc>
          <w:tcPr>
            <w:tcW w:w="4788" w:type="dxa"/>
          </w:tcPr>
          <w:p w:rsidR="0055392C" w:rsidRPr="00547DC6" w:rsidRDefault="000C26C0" w:rsidP="007A5996">
            <w:r>
              <w:t>&lt;&lt;Type as per definition&gt;&gt;</w:t>
            </w:r>
          </w:p>
        </w:tc>
      </w:tr>
    </w:tbl>
    <w:p w:rsidR="00BC5A56" w:rsidRDefault="00BC5A56" w:rsidP="00BC5A56">
      <w:pPr>
        <w:pStyle w:val="Heading2"/>
      </w:pPr>
      <w:bookmarkStart w:id="777" w:name="_Toc311131857"/>
      <w:r>
        <w:lastRenderedPageBreak/>
        <w:t>E_Notification</w:t>
      </w:r>
      <w:bookmarkEnd w:id="777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NotificationID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Details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nvarchar(1024)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778" w:name="_Toc311131858"/>
      <w:r>
        <w:t>E_PublishProcess</w:t>
      </w:r>
      <w:bookmarkEnd w:id="778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PublishProcessID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ParentProcessID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ProcessName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Status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Owner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Administrator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Designer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Version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PublishDate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779" w:name="_Toc311131859"/>
      <w:r>
        <w:t>E_Stage</w:t>
      </w:r>
      <w:bookmarkEnd w:id="779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StageID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D33E26" w:rsidP="00AF02D5">
            <w:r>
              <w:t>PublishProcess</w:t>
            </w:r>
            <w:r w:rsidRPr="00547DC6">
              <w:t>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IncidentID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StageNo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StageStatus</w:t>
            </w:r>
          </w:p>
        </w:tc>
        <w:tc>
          <w:tcPr>
            <w:tcW w:w="4788" w:type="dxa"/>
          </w:tcPr>
          <w:p w:rsidR="00BC5A56" w:rsidRPr="00547DC6" w:rsidRDefault="0055392C" w:rsidP="00AF02D5">
            <w:del w:id="780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781" w:author="Bilal Manzoor" w:date="2011-12-08T18:14:00Z">
              <w:r w:rsidR="00C0729A">
                <w:t>int</w:t>
              </w:r>
            </w:ins>
          </w:p>
        </w:tc>
      </w:tr>
      <w:tr w:rsidR="0055392C" w:rsidRPr="00547DC6" w:rsidTr="00AF02D5">
        <w:tc>
          <w:tcPr>
            <w:tcW w:w="4788" w:type="dxa"/>
          </w:tcPr>
          <w:p w:rsidR="0055392C" w:rsidRPr="00547DC6" w:rsidRDefault="0055392C" w:rsidP="00AF02D5">
            <w:r>
              <w:t>CreationTime</w:t>
            </w:r>
          </w:p>
        </w:tc>
        <w:tc>
          <w:tcPr>
            <w:tcW w:w="4788" w:type="dxa"/>
          </w:tcPr>
          <w:p w:rsidR="0055392C" w:rsidRPr="00547DC6" w:rsidRDefault="0055392C" w:rsidP="00AF02D5">
            <w:r>
              <w:t>datetime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782" w:name="_Toc311131860"/>
      <w:r>
        <w:t>E_Task</w:t>
      </w:r>
      <w:bookmarkEnd w:id="78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TaskID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D33E26" w:rsidP="00AF02D5">
            <w:r>
              <w:t>PublishProcess</w:t>
            </w:r>
            <w:r w:rsidRPr="00547DC6">
              <w:t>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ActivityID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StageID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ActivityName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Recipient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RecipientType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RecipientName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PrevoiusActivityID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StartTime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EndTime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Status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OwnerID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AttachedType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Rate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ActivityTime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TimeUnit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lastRenderedPageBreak/>
              <w:t>Priority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Summary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nvarchar(512)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OverDue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Urgent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Comments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nvarchar(512)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783" w:name="_Toc311131861"/>
      <w:r>
        <w:t>E_WorkLoad</w:t>
      </w:r>
      <w:bookmarkEnd w:id="783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WorkloadID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UserID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AssignedTo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TaskID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Until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Status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</w:tbl>
    <w:p w:rsidR="00BC5A56" w:rsidRDefault="00BC5A56" w:rsidP="00BC5A56">
      <w:r>
        <w:tab/>
      </w:r>
    </w:p>
    <w:p w:rsidR="000C2F88" w:rsidRDefault="000C2F88" w:rsidP="000C2F88">
      <w:pPr>
        <w:pStyle w:val="Heading2"/>
      </w:pPr>
      <w:bookmarkStart w:id="784" w:name="_Toc311131862"/>
      <w:r>
        <w:t>E_Notification</w:t>
      </w:r>
      <w:bookmarkEnd w:id="784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C2F88" w:rsidRPr="00547DC6" w:rsidTr="002B5295">
        <w:tc>
          <w:tcPr>
            <w:tcW w:w="4788" w:type="dxa"/>
          </w:tcPr>
          <w:p w:rsidR="000C2F88" w:rsidRPr="00547DC6" w:rsidRDefault="000C2F88" w:rsidP="002B5295">
            <w:r>
              <w:t>NotificationID</w:t>
            </w:r>
          </w:p>
        </w:tc>
        <w:tc>
          <w:tcPr>
            <w:tcW w:w="4788" w:type="dxa"/>
          </w:tcPr>
          <w:p w:rsidR="000C2F88" w:rsidRPr="00547DC6" w:rsidRDefault="000C2F88" w:rsidP="002B5295">
            <w:r w:rsidRPr="00547DC6">
              <w:t>nvarchar(50)</w:t>
            </w:r>
          </w:p>
        </w:tc>
      </w:tr>
      <w:tr w:rsidR="000C2F88" w:rsidRPr="00547DC6" w:rsidTr="002B5295">
        <w:tc>
          <w:tcPr>
            <w:tcW w:w="4788" w:type="dxa"/>
          </w:tcPr>
          <w:p w:rsidR="000C2F88" w:rsidRPr="00547DC6" w:rsidRDefault="000C2F88" w:rsidP="002B5295">
            <w:r w:rsidRPr="00547DC6">
              <w:t>WorkSpaceID</w:t>
            </w:r>
          </w:p>
        </w:tc>
        <w:tc>
          <w:tcPr>
            <w:tcW w:w="4788" w:type="dxa"/>
          </w:tcPr>
          <w:p w:rsidR="000C2F88" w:rsidRPr="00547DC6" w:rsidRDefault="000C2F88" w:rsidP="002B5295">
            <w:r w:rsidRPr="00547DC6">
              <w:t>nvarchar(50)</w:t>
            </w:r>
          </w:p>
        </w:tc>
      </w:tr>
      <w:tr w:rsidR="000C2F88" w:rsidRPr="00547DC6" w:rsidTr="002B5295">
        <w:tc>
          <w:tcPr>
            <w:tcW w:w="4788" w:type="dxa"/>
          </w:tcPr>
          <w:p w:rsidR="000C2F88" w:rsidRPr="00547DC6" w:rsidRDefault="000C2F88" w:rsidP="002B5295">
            <w:r>
              <w:t>NotificationType</w:t>
            </w:r>
          </w:p>
        </w:tc>
        <w:tc>
          <w:tcPr>
            <w:tcW w:w="4788" w:type="dxa"/>
          </w:tcPr>
          <w:p w:rsidR="000C2F88" w:rsidRPr="00547DC6" w:rsidRDefault="000C2F88" w:rsidP="002B5295">
            <w:r w:rsidRPr="00547DC6">
              <w:t>nvarchar(50)</w:t>
            </w:r>
          </w:p>
        </w:tc>
      </w:tr>
      <w:tr w:rsidR="000C2F88" w:rsidRPr="00547DC6" w:rsidTr="002B5295">
        <w:tc>
          <w:tcPr>
            <w:tcW w:w="4788" w:type="dxa"/>
          </w:tcPr>
          <w:p w:rsidR="000C2F88" w:rsidRPr="00547DC6" w:rsidRDefault="000C2F88" w:rsidP="002B5295">
            <w:r>
              <w:t>ProcessID</w:t>
            </w:r>
          </w:p>
        </w:tc>
        <w:tc>
          <w:tcPr>
            <w:tcW w:w="4788" w:type="dxa"/>
          </w:tcPr>
          <w:p w:rsidR="000C2F88" w:rsidRPr="00547DC6" w:rsidRDefault="000C2F88" w:rsidP="002B5295">
            <w:r w:rsidRPr="00547DC6">
              <w:t>nvarchar(50)</w:t>
            </w:r>
          </w:p>
        </w:tc>
      </w:tr>
      <w:tr w:rsidR="000C2F88" w:rsidRPr="00547DC6" w:rsidTr="002B5295">
        <w:tc>
          <w:tcPr>
            <w:tcW w:w="4788" w:type="dxa"/>
          </w:tcPr>
          <w:p w:rsidR="000C2F88" w:rsidRPr="00547DC6" w:rsidRDefault="000C2F88" w:rsidP="002B5295">
            <w:r>
              <w:t>IncidentNo</w:t>
            </w:r>
          </w:p>
        </w:tc>
        <w:tc>
          <w:tcPr>
            <w:tcW w:w="4788" w:type="dxa"/>
          </w:tcPr>
          <w:p w:rsidR="000C2F88" w:rsidRPr="00547DC6" w:rsidRDefault="000C2F88" w:rsidP="002B5295">
            <w:del w:id="785" w:author="Bilal Manzoor" w:date="2011-12-08T18:14:00Z">
              <w:r w:rsidDel="00C0729A">
                <w:delText>Int</w:delText>
              </w:r>
            </w:del>
            <w:ins w:id="786" w:author="Bilal Manzoor" w:date="2011-12-08T18:14:00Z">
              <w:r w:rsidR="00C0729A">
                <w:t>int</w:t>
              </w:r>
            </w:ins>
          </w:p>
        </w:tc>
      </w:tr>
      <w:tr w:rsidR="000C2F88" w:rsidRPr="00547DC6" w:rsidTr="002B5295">
        <w:tc>
          <w:tcPr>
            <w:tcW w:w="4788" w:type="dxa"/>
          </w:tcPr>
          <w:p w:rsidR="000C2F88" w:rsidRPr="00547DC6" w:rsidRDefault="000C2F88" w:rsidP="002B5295">
            <w:r>
              <w:t>To</w:t>
            </w:r>
          </w:p>
        </w:tc>
        <w:tc>
          <w:tcPr>
            <w:tcW w:w="4788" w:type="dxa"/>
          </w:tcPr>
          <w:p w:rsidR="000C2F88" w:rsidRPr="00547DC6" w:rsidRDefault="000C2F88" w:rsidP="002B5295">
            <w:r w:rsidRPr="00547DC6">
              <w:t>nvarchar(50</w:t>
            </w:r>
            <w:r>
              <w:t>0</w:t>
            </w:r>
            <w:r w:rsidRPr="00547DC6">
              <w:t>)</w:t>
            </w:r>
          </w:p>
        </w:tc>
      </w:tr>
      <w:tr w:rsidR="000C2F88" w:rsidRPr="00547DC6" w:rsidTr="002B5295">
        <w:tc>
          <w:tcPr>
            <w:tcW w:w="4788" w:type="dxa"/>
          </w:tcPr>
          <w:p w:rsidR="000C2F88" w:rsidRPr="00547DC6" w:rsidRDefault="000C2F88" w:rsidP="002B5295">
            <w:r>
              <w:t>Subject</w:t>
            </w:r>
          </w:p>
        </w:tc>
        <w:tc>
          <w:tcPr>
            <w:tcW w:w="4788" w:type="dxa"/>
          </w:tcPr>
          <w:p w:rsidR="000C2F88" w:rsidRPr="00547DC6" w:rsidRDefault="000C2F88" w:rsidP="002B5295">
            <w:r>
              <w:t>nvarchar(100</w:t>
            </w:r>
            <w:r w:rsidRPr="00547DC6">
              <w:t>)</w:t>
            </w:r>
          </w:p>
        </w:tc>
      </w:tr>
      <w:tr w:rsidR="000C2F88" w:rsidRPr="00547DC6" w:rsidTr="002B5295">
        <w:tc>
          <w:tcPr>
            <w:tcW w:w="4788" w:type="dxa"/>
          </w:tcPr>
          <w:p w:rsidR="000C2F88" w:rsidRDefault="000C2F88" w:rsidP="002B5295">
            <w:r>
              <w:t>Body</w:t>
            </w:r>
          </w:p>
        </w:tc>
        <w:tc>
          <w:tcPr>
            <w:tcW w:w="4788" w:type="dxa"/>
          </w:tcPr>
          <w:p w:rsidR="000C2F88" w:rsidRPr="00547DC6" w:rsidRDefault="000C2F88" w:rsidP="002B5295">
            <w:r>
              <w:t>nvarchar(2000</w:t>
            </w:r>
            <w:r w:rsidRPr="00547DC6">
              <w:t>)</w:t>
            </w:r>
          </w:p>
        </w:tc>
      </w:tr>
      <w:tr w:rsidR="000C2F88" w:rsidRPr="00547DC6" w:rsidTr="002B5295">
        <w:tc>
          <w:tcPr>
            <w:tcW w:w="4788" w:type="dxa"/>
          </w:tcPr>
          <w:p w:rsidR="000C2F88" w:rsidRDefault="000C2F88" w:rsidP="002B5295">
            <w:r>
              <w:t>AttachmentURL</w:t>
            </w:r>
          </w:p>
        </w:tc>
        <w:tc>
          <w:tcPr>
            <w:tcW w:w="4788" w:type="dxa"/>
          </w:tcPr>
          <w:p w:rsidR="000C2F88" w:rsidRPr="00547DC6" w:rsidRDefault="000C2F88" w:rsidP="002B5295">
            <w:r>
              <w:t>nvarchar(200</w:t>
            </w:r>
            <w:r w:rsidRPr="00547DC6">
              <w:t>)</w:t>
            </w:r>
          </w:p>
        </w:tc>
      </w:tr>
      <w:tr w:rsidR="000C2F88" w:rsidRPr="00547DC6" w:rsidTr="002B5295">
        <w:tc>
          <w:tcPr>
            <w:tcW w:w="4788" w:type="dxa"/>
          </w:tcPr>
          <w:p w:rsidR="000C2F88" w:rsidRDefault="000C2F88" w:rsidP="002B5295">
            <w:r>
              <w:t>Status</w:t>
            </w:r>
          </w:p>
        </w:tc>
        <w:tc>
          <w:tcPr>
            <w:tcW w:w="4788" w:type="dxa"/>
          </w:tcPr>
          <w:p w:rsidR="000C2F88" w:rsidRPr="00547DC6" w:rsidRDefault="000C2F88" w:rsidP="002B5295">
            <w:del w:id="787" w:author="Bilal Manzoor" w:date="2011-12-08T18:14:00Z">
              <w:r w:rsidDel="00C0729A">
                <w:delText>Int</w:delText>
              </w:r>
            </w:del>
            <w:ins w:id="788" w:author="Bilal Manzoor" w:date="2011-12-08T18:14:00Z">
              <w:r w:rsidR="00C0729A">
                <w:t>int</w:t>
              </w:r>
            </w:ins>
          </w:p>
        </w:tc>
      </w:tr>
    </w:tbl>
    <w:p w:rsidR="00BA307F" w:rsidRDefault="00BA307F" w:rsidP="00BA307F">
      <w:pPr>
        <w:pStyle w:val="Heading2"/>
      </w:pPr>
      <w:bookmarkStart w:id="789" w:name="_Toc311131863"/>
      <w:r>
        <w:t>E_TaskFollowers</w:t>
      </w:r>
      <w:bookmarkEnd w:id="789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A307F" w:rsidRPr="00547DC6" w:rsidTr="009D6C46">
        <w:tc>
          <w:tcPr>
            <w:tcW w:w="4788" w:type="dxa"/>
          </w:tcPr>
          <w:p w:rsidR="00BA307F" w:rsidRPr="00547DC6" w:rsidRDefault="00BA307F" w:rsidP="009D6C46">
            <w:r>
              <w:t>TaskFollowerID</w:t>
            </w:r>
          </w:p>
        </w:tc>
        <w:tc>
          <w:tcPr>
            <w:tcW w:w="4788" w:type="dxa"/>
          </w:tcPr>
          <w:p w:rsidR="00BA307F" w:rsidRPr="00547DC6" w:rsidRDefault="00BA307F" w:rsidP="009D6C46">
            <w:r w:rsidRPr="00547DC6">
              <w:t>nvarchar(50)</w:t>
            </w:r>
          </w:p>
        </w:tc>
      </w:tr>
      <w:tr w:rsidR="00BA307F" w:rsidRPr="00547DC6" w:rsidTr="009D6C46">
        <w:tc>
          <w:tcPr>
            <w:tcW w:w="4788" w:type="dxa"/>
          </w:tcPr>
          <w:p w:rsidR="00BA307F" w:rsidRPr="00547DC6" w:rsidRDefault="00BA307F" w:rsidP="009D6C46">
            <w:r>
              <w:t>TaskID</w:t>
            </w:r>
          </w:p>
        </w:tc>
        <w:tc>
          <w:tcPr>
            <w:tcW w:w="4788" w:type="dxa"/>
          </w:tcPr>
          <w:p w:rsidR="00BA307F" w:rsidRPr="00547DC6" w:rsidRDefault="00BA307F" w:rsidP="009D6C46">
            <w:r w:rsidRPr="00547DC6">
              <w:t>nvarchar(50)</w:t>
            </w:r>
          </w:p>
        </w:tc>
      </w:tr>
      <w:tr w:rsidR="00BA307F" w:rsidRPr="00547DC6" w:rsidTr="009D6C46">
        <w:tc>
          <w:tcPr>
            <w:tcW w:w="4788" w:type="dxa"/>
          </w:tcPr>
          <w:p w:rsidR="00BA307F" w:rsidRPr="00547DC6" w:rsidRDefault="00BA307F" w:rsidP="009D6C46">
            <w:r>
              <w:t>UserID</w:t>
            </w:r>
          </w:p>
        </w:tc>
        <w:tc>
          <w:tcPr>
            <w:tcW w:w="4788" w:type="dxa"/>
          </w:tcPr>
          <w:p w:rsidR="00BA307F" w:rsidRPr="00547DC6" w:rsidRDefault="00BA307F" w:rsidP="009D6C46">
            <w:r w:rsidRPr="00547DC6">
              <w:t>nvarchar(128)</w:t>
            </w:r>
          </w:p>
        </w:tc>
      </w:tr>
      <w:tr w:rsidR="00BA307F" w:rsidRPr="00547DC6" w:rsidTr="009D6C46">
        <w:tc>
          <w:tcPr>
            <w:tcW w:w="4788" w:type="dxa"/>
          </w:tcPr>
          <w:p w:rsidR="00BA307F" w:rsidRDefault="00BA307F" w:rsidP="009D6C46">
            <w:r>
              <w:t>Status</w:t>
            </w:r>
          </w:p>
        </w:tc>
        <w:tc>
          <w:tcPr>
            <w:tcW w:w="4788" w:type="dxa"/>
          </w:tcPr>
          <w:p w:rsidR="00BA307F" w:rsidRPr="00547DC6" w:rsidRDefault="00BA307F" w:rsidP="009D6C46">
            <w:r>
              <w:t>Bit</w:t>
            </w:r>
          </w:p>
        </w:tc>
      </w:tr>
    </w:tbl>
    <w:p w:rsidR="00BA307F" w:rsidRDefault="00BA307F" w:rsidP="00BA307F"/>
    <w:p w:rsidR="00BA307F" w:rsidRDefault="00BA307F" w:rsidP="00BA307F">
      <w:pPr>
        <w:pStyle w:val="Heading2"/>
      </w:pPr>
      <w:bookmarkStart w:id="790" w:name="_Toc311131864"/>
      <w:r>
        <w:t>E_TaskFeeds</w:t>
      </w:r>
      <w:bookmarkEnd w:id="790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A307F" w:rsidRPr="00547DC6" w:rsidTr="009D6C46">
        <w:tc>
          <w:tcPr>
            <w:tcW w:w="4788" w:type="dxa"/>
          </w:tcPr>
          <w:p w:rsidR="00BA307F" w:rsidRPr="00547DC6" w:rsidRDefault="00BA307F" w:rsidP="009D6C46">
            <w:r>
              <w:t>TaskFeedID</w:t>
            </w:r>
          </w:p>
        </w:tc>
        <w:tc>
          <w:tcPr>
            <w:tcW w:w="4788" w:type="dxa"/>
          </w:tcPr>
          <w:p w:rsidR="00BA307F" w:rsidRPr="00547DC6" w:rsidRDefault="00BA307F" w:rsidP="009D6C46">
            <w:r w:rsidRPr="00547DC6">
              <w:t>nvarchar(50)</w:t>
            </w:r>
          </w:p>
        </w:tc>
      </w:tr>
      <w:tr w:rsidR="00BA307F" w:rsidRPr="00547DC6" w:rsidTr="009D6C46">
        <w:tc>
          <w:tcPr>
            <w:tcW w:w="4788" w:type="dxa"/>
          </w:tcPr>
          <w:p w:rsidR="00BA307F" w:rsidRPr="00547DC6" w:rsidRDefault="00BA307F" w:rsidP="009D6C46">
            <w:r>
              <w:t>TaskID</w:t>
            </w:r>
          </w:p>
        </w:tc>
        <w:tc>
          <w:tcPr>
            <w:tcW w:w="4788" w:type="dxa"/>
          </w:tcPr>
          <w:p w:rsidR="00BA307F" w:rsidRPr="00547DC6" w:rsidRDefault="00BA307F" w:rsidP="009D6C46">
            <w:r w:rsidRPr="00547DC6">
              <w:t>nvarchar(50)</w:t>
            </w:r>
          </w:p>
        </w:tc>
      </w:tr>
      <w:tr w:rsidR="00BA307F" w:rsidRPr="00547DC6" w:rsidTr="009D6C46">
        <w:tc>
          <w:tcPr>
            <w:tcW w:w="4788" w:type="dxa"/>
          </w:tcPr>
          <w:p w:rsidR="00BA307F" w:rsidRPr="00547DC6" w:rsidRDefault="00BA307F" w:rsidP="009D6C46">
            <w:r>
              <w:t>TaskFollowerID</w:t>
            </w:r>
          </w:p>
        </w:tc>
        <w:tc>
          <w:tcPr>
            <w:tcW w:w="4788" w:type="dxa"/>
          </w:tcPr>
          <w:p w:rsidR="00BA307F" w:rsidRPr="00547DC6" w:rsidRDefault="00BA307F" w:rsidP="009D6C46">
            <w:r w:rsidRPr="00547DC6">
              <w:t>nvarchar(128)</w:t>
            </w:r>
          </w:p>
        </w:tc>
      </w:tr>
      <w:tr w:rsidR="00BA307F" w:rsidRPr="00547DC6" w:rsidTr="009D6C46">
        <w:tc>
          <w:tcPr>
            <w:tcW w:w="4788" w:type="dxa"/>
          </w:tcPr>
          <w:p w:rsidR="00BA307F" w:rsidRPr="00547DC6" w:rsidRDefault="00BA307F" w:rsidP="009D6C46">
            <w:r>
              <w:t>Comment</w:t>
            </w:r>
          </w:p>
        </w:tc>
        <w:tc>
          <w:tcPr>
            <w:tcW w:w="4788" w:type="dxa"/>
          </w:tcPr>
          <w:p w:rsidR="00BA307F" w:rsidRPr="00547DC6" w:rsidRDefault="00BA307F" w:rsidP="009D6C46">
            <w:r>
              <w:t>nvarchar(500</w:t>
            </w:r>
            <w:r w:rsidRPr="00547DC6">
              <w:t>)</w:t>
            </w:r>
          </w:p>
        </w:tc>
      </w:tr>
      <w:tr w:rsidR="00BA307F" w:rsidRPr="00547DC6" w:rsidTr="009D6C46">
        <w:tc>
          <w:tcPr>
            <w:tcW w:w="4788" w:type="dxa"/>
          </w:tcPr>
          <w:p w:rsidR="00BA307F" w:rsidRDefault="00BA307F" w:rsidP="009D6C46">
            <w:r>
              <w:t>FeedDateTime</w:t>
            </w:r>
          </w:p>
        </w:tc>
        <w:tc>
          <w:tcPr>
            <w:tcW w:w="4788" w:type="dxa"/>
          </w:tcPr>
          <w:p w:rsidR="00BA307F" w:rsidRDefault="00BA307F" w:rsidP="009D6C46">
            <w:r>
              <w:t>Datetime</w:t>
            </w:r>
          </w:p>
        </w:tc>
      </w:tr>
      <w:tr w:rsidR="00BA307F" w:rsidRPr="00547DC6" w:rsidTr="009D6C46">
        <w:tc>
          <w:tcPr>
            <w:tcW w:w="4788" w:type="dxa"/>
          </w:tcPr>
          <w:p w:rsidR="00BA307F" w:rsidRDefault="00BA307F" w:rsidP="009D6C46">
            <w:r>
              <w:t>ParentFeedID</w:t>
            </w:r>
          </w:p>
        </w:tc>
        <w:tc>
          <w:tcPr>
            <w:tcW w:w="4788" w:type="dxa"/>
          </w:tcPr>
          <w:p w:rsidR="00BA307F" w:rsidRDefault="00BA307F" w:rsidP="009D6C46">
            <w:r w:rsidRPr="00547DC6">
              <w:t>nvarchar(50)</w:t>
            </w:r>
          </w:p>
        </w:tc>
      </w:tr>
    </w:tbl>
    <w:p w:rsidR="00EF4BB2" w:rsidRDefault="00EF4BB2" w:rsidP="00EF4BB2">
      <w:pPr>
        <w:pStyle w:val="Heading2"/>
      </w:pPr>
      <w:bookmarkStart w:id="791" w:name="_Toc311131865"/>
      <w:r>
        <w:t>E_Incident_Signatures</w:t>
      </w:r>
      <w:bookmarkEnd w:id="791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4BB2" w:rsidRPr="00547DC6" w:rsidTr="009D6C46">
        <w:tc>
          <w:tcPr>
            <w:tcW w:w="4788" w:type="dxa"/>
          </w:tcPr>
          <w:p w:rsidR="00EF4BB2" w:rsidRPr="00547DC6" w:rsidRDefault="00EF4BB2" w:rsidP="009D6C46">
            <w:r>
              <w:t>IncidentSignatureID</w:t>
            </w:r>
          </w:p>
        </w:tc>
        <w:tc>
          <w:tcPr>
            <w:tcW w:w="4788" w:type="dxa"/>
          </w:tcPr>
          <w:p w:rsidR="00EF4BB2" w:rsidRPr="00547DC6" w:rsidRDefault="00EF4BB2" w:rsidP="009D6C46">
            <w:r w:rsidRPr="00547DC6">
              <w:t>nvarchar(50)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PublishProcessID</w:t>
            </w:r>
          </w:p>
        </w:tc>
        <w:tc>
          <w:tcPr>
            <w:tcW w:w="4788" w:type="dxa"/>
          </w:tcPr>
          <w:p w:rsidR="00EF4BB2" w:rsidRPr="00547DC6" w:rsidRDefault="00EF4BB2" w:rsidP="009D6C46">
            <w:del w:id="792" w:author="Bilal Manzoor" w:date="2011-12-08T18:11:00Z">
              <w:r w:rsidDel="00C0729A">
                <w:delText>Nvarchar</w:delText>
              </w:r>
            </w:del>
            <w:ins w:id="793" w:author="Bilal Manzoor" w:date="2011-12-08T18:11:00Z">
              <w:r w:rsidR="00C0729A">
                <w:t>nvarchar</w:t>
              </w:r>
            </w:ins>
            <w:r>
              <w:t>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Pr="00547DC6" w:rsidRDefault="00EF4BB2" w:rsidP="009D6C46">
            <w:r>
              <w:lastRenderedPageBreak/>
              <w:t>IncidentNo</w:t>
            </w:r>
          </w:p>
        </w:tc>
        <w:tc>
          <w:tcPr>
            <w:tcW w:w="4788" w:type="dxa"/>
          </w:tcPr>
          <w:p w:rsidR="00EF4BB2" w:rsidRPr="00547DC6" w:rsidRDefault="00EF4BB2" w:rsidP="009D6C46">
            <w:del w:id="794" w:author="Bilal Manzoor" w:date="2011-12-08T18:14:00Z">
              <w:r w:rsidDel="00C0729A">
                <w:delText>Int</w:delText>
              </w:r>
            </w:del>
            <w:ins w:id="795" w:author="Bilal Manzoor" w:date="2011-12-08T18:14:00Z">
              <w:r w:rsidR="00C0729A">
                <w:t>int</w:t>
              </w:r>
            </w:ins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StageID</w:t>
            </w:r>
          </w:p>
        </w:tc>
        <w:tc>
          <w:tcPr>
            <w:tcW w:w="4788" w:type="dxa"/>
          </w:tcPr>
          <w:p w:rsidR="00EF4BB2" w:rsidRDefault="00EF4BB2" w:rsidP="009D6C46">
            <w:del w:id="796" w:author="Bilal Manzoor" w:date="2011-12-08T18:14:00Z">
              <w:r w:rsidDel="00C0729A">
                <w:delText>Int</w:delText>
              </w:r>
            </w:del>
            <w:ins w:id="797" w:author="Bilal Manzoor" w:date="2011-12-08T18:14:00Z">
              <w:r w:rsidR="00C0729A">
                <w:t>int</w:t>
              </w:r>
            </w:ins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SignatureVariableName</w:t>
            </w:r>
          </w:p>
        </w:tc>
        <w:tc>
          <w:tcPr>
            <w:tcW w:w="4788" w:type="dxa"/>
          </w:tcPr>
          <w:p w:rsidR="00EF4BB2" w:rsidRDefault="00EF4BB2" w:rsidP="009D6C46">
            <w:r w:rsidRPr="00547DC6">
              <w:t>nvarchar(50)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Pr="00547DC6" w:rsidRDefault="00EF4BB2" w:rsidP="009D6C46">
            <w:r>
              <w:t>UserID</w:t>
            </w:r>
          </w:p>
        </w:tc>
        <w:tc>
          <w:tcPr>
            <w:tcW w:w="4788" w:type="dxa"/>
          </w:tcPr>
          <w:p w:rsidR="00EF4BB2" w:rsidRPr="00547DC6" w:rsidRDefault="00EF4BB2" w:rsidP="009D6C46">
            <w:r w:rsidRPr="00547DC6">
              <w:t>nvarchar(50)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Comments</w:t>
            </w:r>
          </w:p>
        </w:tc>
        <w:tc>
          <w:tcPr>
            <w:tcW w:w="4788" w:type="dxa"/>
          </w:tcPr>
          <w:p w:rsidR="00EF4BB2" w:rsidRPr="00547DC6" w:rsidRDefault="00EF4BB2" w:rsidP="009D6C46">
            <w:r w:rsidRPr="00547DC6">
              <w:t>nvarchar(50)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SignDate</w:t>
            </w:r>
          </w:p>
        </w:tc>
        <w:tc>
          <w:tcPr>
            <w:tcW w:w="4788" w:type="dxa"/>
          </w:tcPr>
          <w:p w:rsidR="00EF4BB2" w:rsidRPr="00547DC6" w:rsidRDefault="00EF4BB2" w:rsidP="009D6C46">
            <w:r>
              <w:t>DateTime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Action</w:t>
            </w:r>
          </w:p>
        </w:tc>
        <w:tc>
          <w:tcPr>
            <w:tcW w:w="4788" w:type="dxa"/>
          </w:tcPr>
          <w:p w:rsidR="00EF4BB2" w:rsidRPr="00547DC6" w:rsidRDefault="00EF4BB2" w:rsidP="009D6C46">
            <w:r w:rsidRPr="00547DC6">
              <w:t>nvarchar(50)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TaskID</w:t>
            </w:r>
          </w:p>
        </w:tc>
        <w:tc>
          <w:tcPr>
            <w:tcW w:w="4788" w:type="dxa"/>
          </w:tcPr>
          <w:p w:rsidR="00EF4BB2" w:rsidRPr="00547DC6" w:rsidRDefault="00EF4BB2" w:rsidP="009D6C46">
            <w:r w:rsidRPr="00547DC6">
              <w:t>nvarchar(50)</w:t>
            </w:r>
          </w:p>
        </w:tc>
      </w:tr>
    </w:tbl>
    <w:p w:rsidR="00EF4BB2" w:rsidRDefault="00EF4BB2" w:rsidP="00EF4BB2">
      <w:r>
        <w:tab/>
      </w:r>
    </w:p>
    <w:p w:rsidR="00EF4BB2" w:rsidRDefault="00EF4BB2" w:rsidP="00EF4BB2">
      <w:pPr>
        <w:pStyle w:val="Heading2"/>
      </w:pPr>
      <w:bookmarkStart w:id="798" w:name="_Toc311131866"/>
      <w:r>
        <w:t>E_Incident_Attachments</w:t>
      </w:r>
      <w:bookmarkEnd w:id="798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4BB2" w:rsidRPr="00547DC6" w:rsidTr="009D6C46">
        <w:tc>
          <w:tcPr>
            <w:tcW w:w="4788" w:type="dxa"/>
          </w:tcPr>
          <w:p w:rsidR="00EF4BB2" w:rsidRPr="00547DC6" w:rsidRDefault="00EF4BB2" w:rsidP="009D6C46">
            <w:r>
              <w:t>IncidentAttachmentsID</w:t>
            </w:r>
          </w:p>
        </w:tc>
        <w:tc>
          <w:tcPr>
            <w:tcW w:w="4788" w:type="dxa"/>
          </w:tcPr>
          <w:p w:rsidR="00EF4BB2" w:rsidRPr="00547DC6" w:rsidRDefault="00EF4BB2" w:rsidP="009D6C46">
            <w:r w:rsidRPr="00547DC6">
              <w:t>nvarchar(50)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PublishProcessID</w:t>
            </w:r>
          </w:p>
        </w:tc>
        <w:tc>
          <w:tcPr>
            <w:tcW w:w="4788" w:type="dxa"/>
          </w:tcPr>
          <w:p w:rsidR="00EF4BB2" w:rsidRPr="00547DC6" w:rsidRDefault="00EF4BB2" w:rsidP="009D6C46">
            <w:del w:id="799" w:author="Bilal Manzoor" w:date="2011-12-08T18:11:00Z">
              <w:r w:rsidDel="00C0729A">
                <w:delText>Nvarchar</w:delText>
              </w:r>
            </w:del>
            <w:ins w:id="800" w:author="Bilal Manzoor" w:date="2011-12-08T18:11:00Z">
              <w:r w:rsidR="00C0729A">
                <w:t>nvarchar</w:t>
              </w:r>
            </w:ins>
            <w:r>
              <w:t>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Pr="00547DC6" w:rsidRDefault="00EF4BB2" w:rsidP="009D6C46">
            <w:r>
              <w:t>IncidentNo</w:t>
            </w:r>
          </w:p>
        </w:tc>
        <w:tc>
          <w:tcPr>
            <w:tcW w:w="4788" w:type="dxa"/>
          </w:tcPr>
          <w:p w:rsidR="00EF4BB2" w:rsidRPr="00547DC6" w:rsidRDefault="00EF4BB2" w:rsidP="009D6C46">
            <w:del w:id="801" w:author="Bilal Manzoor" w:date="2011-12-08T18:14:00Z">
              <w:r w:rsidDel="00C0729A">
                <w:delText>Int</w:delText>
              </w:r>
            </w:del>
            <w:ins w:id="802" w:author="Bilal Manzoor" w:date="2011-12-08T18:14:00Z">
              <w:r w:rsidR="00C0729A">
                <w:t>int</w:t>
              </w:r>
            </w:ins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StageID</w:t>
            </w:r>
          </w:p>
        </w:tc>
        <w:tc>
          <w:tcPr>
            <w:tcW w:w="4788" w:type="dxa"/>
          </w:tcPr>
          <w:p w:rsidR="00EF4BB2" w:rsidRDefault="00EF4BB2" w:rsidP="009D6C46">
            <w:del w:id="803" w:author="Bilal Manzoor" w:date="2011-12-08T18:14:00Z">
              <w:r w:rsidDel="00C0729A">
                <w:delText>Int</w:delText>
              </w:r>
            </w:del>
            <w:ins w:id="804" w:author="Bilal Manzoor" w:date="2011-12-08T18:14:00Z">
              <w:r w:rsidR="00C0729A">
                <w:t>int</w:t>
              </w:r>
            </w:ins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AttachmentVariableName</w:t>
            </w:r>
          </w:p>
        </w:tc>
        <w:tc>
          <w:tcPr>
            <w:tcW w:w="4788" w:type="dxa"/>
          </w:tcPr>
          <w:p w:rsidR="00EF4BB2" w:rsidRDefault="00EF4BB2" w:rsidP="009D6C46">
            <w:r w:rsidRPr="00547DC6">
              <w:t>nvarchar(50)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Pr="00547DC6" w:rsidRDefault="00EF4BB2" w:rsidP="009D6C46">
            <w:r>
              <w:t>FileName</w:t>
            </w:r>
          </w:p>
        </w:tc>
        <w:tc>
          <w:tcPr>
            <w:tcW w:w="4788" w:type="dxa"/>
          </w:tcPr>
          <w:p w:rsidR="00EF4BB2" w:rsidRPr="00547DC6" w:rsidRDefault="00EF4BB2" w:rsidP="009D6C46">
            <w:r w:rsidRPr="00547DC6">
              <w:t>nvarchar(50)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Path</w:t>
            </w:r>
          </w:p>
        </w:tc>
        <w:tc>
          <w:tcPr>
            <w:tcW w:w="4788" w:type="dxa"/>
          </w:tcPr>
          <w:p w:rsidR="00EF4BB2" w:rsidRPr="00547DC6" w:rsidRDefault="00EF4BB2" w:rsidP="009D6C46">
            <w:r w:rsidRPr="00547DC6">
              <w:t>nvarchar(50)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Description</w:t>
            </w:r>
          </w:p>
        </w:tc>
        <w:tc>
          <w:tcPr>
            <w:tcW w:w="4788" w:type="dxa"/>
          </w:tcPr>
          <w:p w:rsidR="00EF4BB2" w:rsidRPr="00547DC6" w:rsidRDefault="00EF4BB2" w:rsidP="009D6C46">
            <w:r w:rsidRPr="00547DC6">
              <w:t>nvarchar(50)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Status</w:t>
            </w:r>
          </w:p>
        </w:tc>
        <w:tc>
          <w:tcPr>
            <w:tcW w:w="4788" w:type="dxa"/>
          </w:tcPr>
          <w:p w:rsidR="00EF4BB2" w:rsidRPr="00547DC6" w:rsidRDefault="00EF4BB2" w:rsidP="009D6C46">
            <w:r w:rsidRPr="00547DC6">
              <w:t>nvarchar(50)</w:t>
            </w:r>
          </w:p>
        </w:tc>
      </w:tr>
    </w:tbl>
    <w:p w:rsidR="00EF4BB2" w:rsidRDefault="00EF4BB2" w:rsidP="00EF4BB2"/>
    <w:p w:rsidR="00EF4BB2" w:rsidRDefault="00EF4BB2" w:rsidP="00EF4BB2">
      <w:pPr>
        <w:pStyle w:val="Heading2"/>
      </w:pPr>
      <w:bookmarkStart w:id="805" w:name="_Toc311131867"/>
      <w:r>
        <w:t>E_Incident_Notes</w:t>
      </w:r>
      <w:bookmarkEnd w:id="805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4BB2" w:rsidRPr="00547DC6" w:rsidTr="009D6C46">
        <w:tc>
          <w:tcPr>
            <w:tcW w:w="4788" w:type="dxa"/>
          </w:tcPr>
          <w:p w:rsidR="00EF4BB2" w:rsidRPr="00547DC6" w:rsidRDefault="00EF4BB2" w:rsidP="009D6C46">
            <w:r>
              <w:t>IncidentNotesID</w:t>
            </w:r>
          </w:p>
        </w:tc>
        <w:tc>
          <w:tcPr>
            <w:tcW w:w="4788" w:type="dxa"/>
          </w:tcPr>
          <w:p w:rsidR="00EF4BB2" w:rsidRPr="00547DC6" w:rsidRDefault="00EF4BB2" w:rsidP="009D6C46">
            <w:r w:rsidRPr="00547DC6">
              <w:t>nvarchar(50)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PublishProcessID</w:t>
            </w:r>
          </w:p>
        </w:tc>
        <w:tc>
          <w:tcPr>
            <w:tcW w:w="4788" w:type="dxa"/>
          </w:tcPr>
          <w:p w:rsidR="00EF4BB2" w:rsidRPr="00547DC6" w:rsidRDefault="00EF4BB2" w:rsidP="009D6C46">
            <w:del w:id="806" w:author="Bilal Manzoor" w:date="2011-12-08T18:11:00Z">
              <w:r w:rsidDel="00C0729A">
                <w:delText>Nvarchar</w:delText>
              </w:r>
            </w:del>
            <w:ins w:id="807" w:author="Bilal Manzoor" w:date="2011-12-08T18:11:00Z">
              <w:r w:rsidR="00C0729A">
                <w:t>nvarchar</w:t>
              </w:r>
            </w:ins>
            <w:r>
              <w:t>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Pr="00547DC6" w:rsidRDefault="00EF4BB2" w:rsidP="009D6C46">
            <w:r>
              <w:t>IncidentNo</w:t>
            </w:r>
          </w:p>
        </w:tc>
        <w:tc>
          <w:tcPr>
            <w:tcW w:w="4788" w:type="dxa"/>
          </w:tcPr>
          <w:p w:rsidR="00EF4BB2" w:rsidRPr="00547DC6" w:rsidRDefault="00EF4BB2" w:rsidP="009D6C46">
            <w:del w:id="808" w:author="Bilal Manzoor" w:date="2011-12-08T18:14:00Z">
              <w:r w:rsidDel="00C0729A">
                <w:delText>Int</w:delText>
              </w:r>
            </w:del>
            <w:ins w:id="809" w:author="Bilal Manzoor" w:date="2011-12-08T18:14:00Z">
              <w:r w:rsidR="00C0729A">
                <w:t>int</w:t>
              </w:r>
            </w:ins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StageID</w:t>
            </w:r>
          </w:p>
        </w:tc>
        <w:tc>
          <w:tcPr>
            <w:tcW w:w="4788" w:type="dxa"/>
          </w:tcPr>
          <w:p w:rsidR="00EF4BB2" w:rsidRDefault="00EF4BB2" w:rsidP="009D6C46">
            <w:del w:id="810" w:author="Bilal Manzoor" w:date="2011-12-08T18:14:00Z">
              <w:r w:rsidDel="00C0729A">
                <w:delText>Int</w:delText>
              </w:r>
            </w:del>
            <w:ins w:id="811" w:author="Bilal Manzoor" w:date="2011-12-08T18:14:00Z">
              <w:r w:rsidR="00C0729A">
                <w:t>int</w:t>
              </w:r>
            </w:ins>
          </w:p>
        </w:tc>
      </w:tr>
      <w:tr w:rsidR="00EF4BB2" w:rsidRPr="00547DC6" w:rsidTr="009D6C46">
        <w:tc>
          <w:tcPr>
            <w:tcW w:w="4788" w:type="dxa"/>
          </w:tcPr>
          <w:p w:rsidR="00EF4BB2" w:rsidRPr="00547DC6" w:rsidRDefault="00EF4BB2" w:rsidP="009D6C46">
            <w:r>
              <w:t>UserID</w:t>
            </w:r>
          </w:p>
        </w:tc>
        <w:tc>
          <w:tcPr>
            <w:tcW w:w="4788" w:type="dxa"/>
          </w:tcPr>
          <w:p w:rsidR="00EF4BB2" w:rsidRPr="00547DC6" w:rsidRDefault="00EF4BB2" w:rsidP="009D6C46">
            <w:r w:rsidRPr="00547DC6">
              <w:t>nvarchar(50)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Note</w:t>
            </w:r>
          </w:p>
        </w:tc>
        <w:tc>
          <w:tcPr>
            <w:tcW w:w="4788" w:type="dxa"/>
          </w:tcPr>
          <w:p w:rsidR="00EF4BB2" w:rsidRPr="00547DC6" w:rsidRDefault="00EF4BB2" w:rsidP="009D6C46">
            <w:r w:rsidRPr="00547DC6">
              <w:t>nvarchar(50)</w:t>
            </w:r>
          </w:p>
        </w:tc>
      </w:tr>
      <w:tr w:rsidR="00EF4BB2" w:rsidRPr="00547DC6" w:rsidTr="009D6C46">
        <w:tc>
          <w:tcPr>
            <w:tcW w:w="4788" w:type="dxa"/>
          </w:tcPr>
          <w:p w:rsidR="00EF4BB2" w:rsidRDefault="00EF4BB2" w:rsidP="009D6C46">
            <w:r>
              <w:t>NoteDate</w:t>
            </w:r>
          </w:p>
        </w:tc>
        <w:tc>
          <w:tcPr>
            <w:tcW w:w="4788" w:type="dxa"/>
          </w:tcPr>
          <w:p w:rsidR="00EF4BB2" w:rsidRPr="00547DC6" w:rsidRDefault="00EF4BB2" w:rsidP="009D6C46">
            <w:r>
              <w:t>DateTime</w:t>
            </w:r>
          </w:p>
        </w:tc>
      </w:tr>
    </w:tbl>
    <w:p w:rsidR="00BA307F" w:rsidRDefault="00BA307F" w:rsidP="00BC5A56">
      <w:pPr>
        <w:pStyle w:val="Heading1"/>
      </w:pPr>
    </w:p>
    <w:p w:rsidR="00BC5A56" w:rsidRDefault="00BC5A56" w:rsidP="00BC5A56">
      <w:pPr>
        <w:pStyle w:val="Heading1"/>
      </w:pPr>
      <w:bookmarkStart w:id="812" w:name="_Toc311131868"/>
      <w:r>
        <w:t>Organization Chart</w:t>
      </w:r>
      <w:bookmarkEnd w:id="812"/>
    </w:p>
    <w:p w:rsidR="00BC5A56" w:rsidRDefault="00BC5A56" w:rsidP="00BC5A56">
      <w:pPr>
        <w:pStyle w:val="Heading2"/>
      </w:pPr>
      <w:bookmarkStart w:id="813" w:name="_Toc311131869"/>
      <w:r>
        <w:t>O_Chart</w:t>
      </w:r>
      <w:bookmarkEnd w:id="813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ChartID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14" w:author="workplains" w:date="2011-12-08T15:28:00Z">
              <w:r w:rsidRPr="00547DC6" w:rsidDel="00F32AF0">
                <w:delText>nvarchar(50)</w:delText>
              </w:r>
            </w:del>
            <w:ins w:id="815" w:author="workplains" w:date="2011-12-08T15:28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WorkSpaceID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16" w:author="workplains" w:date="2011-12-08T15:28:00Z">
              <w:r w:rsidRPr="00547DC6" w:rsidDel="00F32AF0">
                <w:delText>nvarchar(50)</w:delText>
              </w:r>
            </w:del>
            <w:ins w:id="817" w:author="workplains" w:date="2011-12-08T15:28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Name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ParentID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Version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UpdateDate</w:t>
            </w:r>
          </w:p>
        </w:tc>
        <w:tc>
          <w:tcPr>
            <w:tcW w:w="4788" w:type="dxa"/>
          </w:tcPr>
          <w:p w:rsidR="00BC5A56" w:rsidRPr="00547DC6" w:rsidRDefault="00CC3D0F" w:rsidP="00AF02D5">
            <w:r w:rsidRPr="00547DC6">
              <w:t>D</w:t>
            </w:r>
            <w:r w:rsidR="00BC5A56" w:rsidRPr="00547DC6">
              <w:t>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Status</w:t>
            </w:r>
          </w:p>
        </w:tc>
        <w:tc>
          <w:tcPr>
            <w:tcW w:w="4788" w:type="dxa"/>
          </w:tcPr>
          <w:p w:rsidR="00BC5A56" w:rsidRPr="00547DC6" w:rsidRDefault="00CC3D0F" w:rsidP="00AF02D5">
            <w:del w:id="818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819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Designer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CC3D0F" w:rsidRPr="00547DC6" w:rsidTr="00AF02D5">
        <w:tc>
          <w:tcPr>
            <w:tcW w:w="4788" w:type="dxa"/>
          </w:tcPr>
          <w:p w:rsidR="00CC3D0F" w:rsidRPr="00547DC6" w:rsidRDefault="00CC3D0F" w:rsidP="00AF02D5">
            <w:r>
              <w:lastRenderedPageBreak/>
              <w:t>ChartXML</w:t>
            </w:r>
          </w:p>
        </w:tc>
        <w:tc>
          <w:tcPr>
            <w:tcW w:w="4788" w:type="dxa"/>
          </w:tcPr>
          <w:p w:rsidR="00CC3D0F" w:rsidRPr="00547DC6" w:rsidRDefault="00CC3D0F" w:rsidP="00CC3D0F">
            <w:del w:id="820" w:author="workplains" w:date="2011-12-08T15:29:00Z">
              <w:r w:rsidRPr="00547DC6" w:rsidDel="00F32AF0">
                <w:delText>nvarchar(</w:delText>
              </w:r>
              <w:r w:rsidDel="00F32AF0">
                <w:delText>5000</w:delText>
              </w:r>
              <w:r w:rsidRPr="00547DC6" w:rsidDel="00F32AF0">
                <w:delText>)</w:delText>
              </w:r>
            </w:del>
            <w:ins w:id="821" w:author="workplains" w:date="2011-12-08T15:29:00Z">
              <w:r w:rsidR="00F32AF0">
                <w:t>nvarchar(MAX)</w:t>
              </w:r>
            </w:ins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822" w:name="_Toc311131870"/>
      <w:r>
        <w:t>O_ChartAttribute</w:t>
      </w:r>
      <w:bookmarkEnd w:id="82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ChartAttributeID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23" w:author="workplains" w:date="2011-12-08T15:29:00Z">
              <w:r w:rsidRPr="00547DC6" w:rsidDel="00F32AF0">
                <w:delText>nvarchar(50)</w:delText>
              </w:r>
            </w:del>
            <w:ins w:id="824" w:author="workplains" w:date="2011-12-08T15:29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WorkSpaceID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25" w:author="workplains" w:date="2011-12-08T15:30:00Z">
              <w:r w:rsidRPr="00547DC6" w:rsidDel="00F32AF0">
                <w:delText>nvarchar(50)</w:delText>
              </w:r>
            </w:del>
            <w:ins w:id="826" w:author="workplains" w:date="2011-12-08T15:30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ChartID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27" w:author="workplains" w:date="2011-12-08T15:30:00Z">
              <w:r w:rsidRPr="00547DC6" w:rsidDel="00F32AF0">
                <w:delText>nvarchar(50)</w:delText>
              </w:r>
            </w:del>
            <w:ins w:id="828" w:author="workplains" w:date="2011-12-08T15:30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829" w:author="workplains" w:date="2011-12-08T15:30:00Z">
              <w:r w:rsidRPr="00547DC6" w:rsidDel="00F32AF0">
                <w:delText>Name</w:delText>
              </w:r>
            </w:del>
            <w:ins w:id="830" w:author="workplains" w:date="2011-12-08T15:30:00Z">
              <w:r w:rsidR="00F32AF0">
                <w:t>CName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831" w:author="workplains" w:date="2011-12-08T15:30:00Z">
              <w:r w:rsidRPr="00547DC6" w:rsidDel="00F32AF0">
                <w:delText>Value</w:delText>
              </w:r>
            </w:del>
            <w:ins w:id="832" w:author="workplains" w:date="2011-12-08T15:30:00Z">
              <w:r w:rsidR="00F32AF0">
                <w:t>CValue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nvarchar(256)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833" w:name="_Toc311131871"/>
      <w:r>
        <w:t>O_ChartLog</w:t>
      </w:r>
      <w:bookmarkEnd w:id="833"/>
    </w:p>
    <w:tbl>
      <w:tblPr>
        <w:tblStyle w:val="TableGrid"/>
        <w:tblW w:w="0" w:type="auto"/>
        <w:tblLook w:val="04A0"/>
      </w:tblPr>
      <w:tblGrid>
        <w:gridCol w:w="4788"/>
        <w:gridCol w:w="4788"/>
        <w:tblGridChange w:id="834">
          <w:tblGrid>
            <w:gridCol w:w="4788"/>
            <w:gridCol w:w="4788"/>
          </w:tblGrid>
        </w:tblGridChange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ChartLogID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35" w:author="workplains" w:date="2011-12-08T15:30:00Z">
              <w:r w:rsidRPr="00547DC6" w:rsidDel="00F32AF0">
                <w:delText>nvarchar(50)</w:delText>
              </w:r>
            </w:del>
            <w:ins w:id="836" w:author="workplains" w:date="2011-12-08T15:30:00Z">
              <w:r w:rsidR="00F32AF0">
                <w:t>int</w:t>
              </w:r>
            </w:ins>
          </w:p>
        </w:tc>
      </w:tr>
      <w:tr w:rsidR="00BC5A56" w:rsidRPr="00547DC6" w:rsidTr="00F32AF0">
        <w:tblPrEx>
          <w:tblW w:w="0" w:type="auto"/>
          <w:tblPrExChange w:id="837" w:author="workplains" w:date="2011-12-08T15:30:00Z">
            <w:tblPrEx>
              <w:tblW w:w="0" w:type="auto"/>
            </w:tblPrEx>
          </w:tblPrExChange>
        </w:tblPrEx>
        <w:trPr>
          <w:trHeight w:val="170"/>
        </w:trPr>
        <w:tc>
          <w:tcPr>
            <w:tcW w:w="4788" w:type="dxa"/>
            <w:tcPrChange w:id="838" w:author="workplains" w:date="2011-12-08T15:30:00Z">
              <w:tcPr>
                <w:tcW w:w="4788" w:type="dxa"/>
              </w:tcPr>
            </w:tcPrChange>
          </w:tcPr>
          <w:p w:rsidR="00BC5A56" w:rsidRPr="00547DC6" w:rsidRDefault="00BC5A56" w:rsidP="00AF02D5">
            <w:r w:rsidRPr="00547DC6">
              <w:t>WorkSpaceID</w:t>
            </w:r>
          </w:p>
        </w:tc>
        <w:tc>
          <w:tcPr>
            <w:tcW w:w="4788" w:type="dxa"/>
            <w:tcPrChange w:id="839" w:author="workplains" w:date="2011-12-08T15:30:00Z">
              <w:tcPr>
                <w:tcW w:w="4788" w:type="dxa"/>
              </w:tcPr>
            </w:tcPrChange>
          </w:tcPr>
          <w:p w:rsidR="00BC5A56" w:rsidRPr="00547DC6" w:rsidRDefault="00BC5A56" w:rsidP="00AF02D5">
            <w:del w:id="840" w:author="workplains" w:date="2011-12-08T15:30:00Z">
              <w:r w:rsidRPr="00547DC6" w:rsidDel="00F32AF0">
                <w:delText>nvarchar(50)</w:delText>
              </w:r>
            </w:del>
            <w:ins w:id="841" w:author="workplains" w:date="2011-12-08T15:30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LogType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LogDescription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nvarchar(512)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LogDateTime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842" w:name="_Toc311131872"/>
      <w:r>
        <w:t>O_Group</w:t>
      </w:r>
      <w:bookmarkEnd w:id="84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GroupID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43" w:author="workplains" w:date="2011-12-08T15:31:00Z">
              <w:r w:rsidRPr="00547DC6" w:rsidDel="00F32AF0">
                <w:delText>nvarchar(50)</w:delText>
              </w:r>
            </w:del>
            <w:ins w:id="844" w:author="workplains" w:date="2011-12-08T15:31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845" w:author="workplains" w:date="2011-12-08T15:31:00Z">
              <w:r w:rsidRPr="00547DC6" w:rsidDel="00F32AF0">
                <w:delText>WorkSpaceID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846" w:author="workplains" w:date="2011-12-08T15:31:00Z">
              <w:r w:rsidRPr="00547DC6" w:rsidDel="00F32AF0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Name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Type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ParentID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Version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UpdateDate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Status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Designer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CC3D0F" w:rsidRPr="00547DC6" w:rsidTr="00AF02D5">
        <w:tc>
          <w:tcPr>
            <w:tcW w:w="4788" w:type="dxa"/>
          </w:tcPr>
          <w:p w:rsidR="00CC3D0F" w:rsidRPr="00547DC6" w:rsidRDefault="00CC3D0F" w:rsidP="00AF02D5">
            <w:r>
              <w:t>Rights</w:t>
            </w:r>
          </w:p>
        </w:tc>
        <w:tc>
          <w:tcPr>
            <w:tcW w:w="4788" w:type="dxa"/>
          </w:tcPr>
          <w:p w:rsidR="00CC3D0F" w:rsidRPr="00547DC6" w:rsidRDefault="00CC3D0F" w:rsidP="00CC3D0F">
            <w:del w:id="847" w:author="workplains" w:date="2011-12-08T15:32:00Z">
              <w:r w:rsidRPr="00547DC6" w:rsidDel="00F32AF0">
                <w:delText>nvarchar(</w:delText>
              </w:r>
              <w:r w:rsidDel="00F32AF0">
                <w:delText>10</w:delText>
              </w:r>
            </w:del>
            <w:del w:id="848" w:author="workplains" w:date="2011-12-08T15:31:00Z">
              <w:r w:rsidDel="00F32AF0">
                <w:delText>0</w:delText>
              </w:r>
            </w:del>
            <w:del w:id="849" w:author="workplains" w:date="2011-12-08T15:32:00Z">
              <w:r w:rsidRPr="00547DC6" w:rsidDel="00F32AF0">
                <w:delText>)</w:delText>
              </w:r>
            </w:del>
            <w:ins w:id="850" w:author="workplains" w:date="2011-12-08T15:32:00Z">
              <w:r w:rsidR="00F32AF0">
                <w:t>nvarchar(1024)</w:t>
              </w:r>
            </w:ins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851" w:name="_Toc311131873"/>
      <w:r>
        <w:t>O_GroupAttribute</w:t>
      </w:r>
      <w:bookmarkEnd w:id="851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GroupAttributeID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52" w:author="workplains" w:date="2011-12-08T15:32:00Z">
              <w:r w:rsidRPr="00547DC6" w:rsidDel="00F32AF0">
                <w:delText>nvarchar(50)</w:delText>
              </w:r>
            </w:del>
            <w:ins w:id="853" w:author="workplains" w:date="2011-12-08T15:32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WorkSpaceID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54" w:author="workplains" w:date="2011-12-08T15:33:00Z">
              <w:r w:rsidRPr="00547DC6" w:rsidDel="00F32AF0">
                <w:delText>nvarchar(50)</w:delText>
              </w:r>
            </w:del>
            <w:ins w:id="855" w:author="workplains" w:date="2011-12-08T15:33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GroupID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56" w:author="workplains" w:date="2011-12-08T15:33:00Z">
              <w:r w:rsidRPr="00547DC6" w:rsidDel="00F32AF0">
                <w:delText>nvarchar(50)</w:delText>
              </w:r>
            </w:del>
            <w:ins w:id="857" w:author="workplains" w:date="2011-12-08T15:33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858" w:author="workplains" w:date="2011-12-08T15:33:00Z">
              <w:r w:rsidRPr="00547DC6" w:rsidDel="00F32AF0">
                <w:delText>Name</w:delText>
              </w:r>
            </w:del>
            <w:ins w:id="859" w:author="workplains" w:date="2011-12-08T15:33:00Z">
              <w:r w:rsidR="00F32AF0">
                <w:t>GNmae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860" w:author="workplains" w:date="2011-12-08T15:33:00Z">
              <w:r w:rsidRPr="00547DC6" w:rsidDel="00F32AF0">
                <w:delText>Value</w:delText>
              </w:r>
            </w:del>
            <w:ins w:id="861" w:author="workplains" w:date="2011-12-08T15:33:00Z">
              <w:r w:rsidR="00F32AF0">
                <w:t>GValue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nvarchar(256)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862" w:name="_Toc311131874"/>
      <w:r>
        <w:t>O_GroupMember</w:t>
      </w:r>
      <w:bookmarkEnd w:id="86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GroupMemeberID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63" w:author="workplains" w:date="2011-12-08T15:33:00Z">
              <w:r w:rsidRPr="00547DC6" w:rsidDel="00F32AF0">
                <w:delText>nvarchar(50)</w:delText>
              </w:r>
            </w:del>
            <w:ins w:id="864" w:author="workplains" w:date="2011-12-08T15:33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865" w:author="workplains" w:date="2011-12-08T15:34:00Z">
              <w:r w:rsidRPr="00547DC6" w:rsidDel="00F32AF0">
                <w:delText>WorkSpaceID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866" w:author="workplains" w:date="2011-12-08T15:34:00Z">
              <w:r w:rsidRPr="00547DC6" w:rsidDel="00F32AF0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GroupID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67" w:author="workplains" w:date="2011-12-08T15:34:00Z">
              <w:r w:rsidRPr="00547DC6" w:rsidDel="00F32AF0">
                <w:delText>nvarchar(50)</w:delText>
              </w:r>
            </w:del>
            <w:ins w:id="868" w:author="workplains" w:date="2011-12-08T15:34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869" w:author="workplains" w:date="2011-12-08T15:34:00Z">
              <w:r w:rsidRPr="00547DC6" w:rsidDel="00F32AF0">
                <w:delText>MemeberName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870" w:author="workplains" w:date="2011-12-08T15:34:00Z">
              <w:r w:rsidRPr="00547DC6" w:rsidDel="00F32AF0">
                <w:delText>nvarchar(128)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lastRenderedPageBreak/>
              <w:t>Type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Weight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Position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Rights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nvarchar(1024)</w:t>
            </w:r>
          </w:p>
        </w:tc>
      </w:tr>
      <w:tr w:rsidR="00F32AF0" w:rsidRPr="00547DC6" w:rsidTr="00AF02D5">
        <w:trPr>
          <w:ins w:id="871" w:author="workplains" w:date="2011-12-08T15:34:00Z"/>
        </w:trPr>
        <w:tc>
          <w:tcPr>
            <w:tcW w:w="4788" w:type="dxa"/>
          </w:tcPr>
          <w:p w:rsidR="00F32AF0" w:rsidRPr="00547DC6" w:rsidRDefault="00F32AF0" w:rsidP="00AF02D5">
            <w:pPr>
              <w:rPr>
                <w:ins w:id="872" w:author="workplains" w:date="2011-12-08T15:34:00Z"/>
              </w:rPr>
            </w:pPr>
            <w:ins w:id="873" w:author="workplains" w:date="2011-12-08T15:34:00Z">
              <w:r>
                <w:t>UserID</w:t>
              </w:r>
            </w:ins>
          </w:p>
        </w:tc>
        <w:tc>
          <w:tcPr>
            <w:tcW w:w="4788" w:type="dxa"/>
          </w:tcPr>
          <w:p w:rsidR="00F32AF0" w:rsidRPr="00547DC6" w:rsidRDefault="00F32AF0" w:rsidP="00AF02D5">
            <w:pPr>
              <w:rPr>
                <w:ins w:id="874" w:author="workplains" w:date="2011-12-08T15:34:00Z"/>
              </w:rPr>
            </w:pPr>
            <w:ins w:id="875" w:author="workplains" w:date="2011-12-08T15:34:00Z">
              <w:r>
                <w:t>int</w:t>
              </w:r>
            </w:ins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876" w:name="_Toc311131875"/>
      <w:r>
        <w:t>O_GroupMemberAttribute</w:t>
      </w:r>
      <w:bookmarkEnd w:id="876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GroupMemberAttributeID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77" w:author="workplains" w:date="2011-12-08T15:35:00Z">
              <w:r w:rsidRPr="00547DC6" w:rsidDel="00F32AF0">
                <w:delText>nvarchar(50)</w:delText>
              </w:r>
            </w:del>
            <w:ins w:id="878" w:author="workplains" w:date="2011-12-08T15:35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WorkSpaceID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79" w:author="workplains" w:date="2011-12-08T15:35:00Z">
              <w:r w:rsidRPr="00547DC6" w:rsidDel="00F32AF0">
                <w:delText>nvarchar(50)</w:delText>
              </w:r>
            </w:del>
            <w:ins w:id="880" w:author="workplains" w:date="2011-12-08T15:35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GroupMemberID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81" w:author="workplains" w:date="2011-12-08T15:35:00Z">
              <w:r w:rsidRPr="00547DC6" w:rsidDel="00F32AF0">
                <w:delText>nvarchar(50)</w:delText>
              </w:r>
            </w:del>
            <w:ins w:id="882" w:author="workplains" w:date="2011-12-08T15:35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883" w:author="workplains" w:date="2011-12-08T15:35:00Z">
              <w:r w:rsidRPr="00547DC6" w:rsidDel="00F32AF0">
                <w:delText>Name</w:delText>
              </w:r>
            </w:del>
            <w:ins w:id="884" w:author="workplains" w:date="2011-12-08T15:35:00Z">
              <w:r w:rsidR="00F32AF0">
                <w:t>GName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885" w:author="workplains" w:date="2011-12-08T15:35:00Z">
              <w:r w:rsidRPr="00547DC6" w:rsidDel="00F32AF0">
                <w:delText>Value</w:delText>
              </w:r>
            </w:del>
            <w:ins w:id="886" w:author="workplains" w:date="2011-12-08T15:35:00Z">
              <w:r w:rsidR="00F32AF0">
                <w:t>GValue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nvarchar(256)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887" w:name="_Toc311131876"/>
      <w:r>
        <w:t>O_Manager</w:t>
      </w:r>
      <w:bookmarkEnd w:id="887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ManagerID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88" w:author="workplains" w:date="2011-12-08T15:35:00Z">
              <w:r w:rsidRPr="00547DC6" w:rsidDel="00F32AF0">
                <w:delText>nvarchar(50)</w:delText>
              </w:r>
            </w:del>
            <w:ins w:id="889" w:author="workplains" w:date="2011-12-08T15:35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WorkSpaceID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90" w:author="workplains" w:date="2011-12-08T15:36:00Z">
              <w:r w:rsidRPr="00547DC6" w:rsidDel="00F32AF0">
                <w:delText>nvarchar(50)</w:delText>
              </w:r>
            </w:del>
            <w:ins w:id="891" w:author="workplains" w:date="2011-12-08T15:36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ChartID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92" w:author="workplains" w:date="2011-12-08T15:36:00Z">
              <w:r w:rsidRPr="00547DC6" w:rsidDel="00F32AF0">
                <w:delText>nvarchar(50)</w:delText>
              </w:r>
            </w:del>
            <w:ins w:id="893" w:author="workplains" w:date="2011-12-08T15:36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UserManager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char(10)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UserID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</w:tbl>
    <w:p w:rsidR="00BC5A56" w:rsidRDefault="00BC5A56" w:rsidP="00BC5A56">
      <w:pPr>
        <w:pStyle w:val="Heading2"/>
      </w:pPr>
      <w:bookmarkStart w:id="894" w:name="_Toc311131877"/>
      <w:r>
        <w:t>O_User</w:t>
      </w:r>
      <w:bookmarkEnd w:id="894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UserID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95" w:author="workplains" w:date="2011-12-08T15:36:00Z">
              <w:r w:rsidRPr="00547DC6" w:rsidDel="00F32AF0">
                <w:delText>nvarchar(50)</w:delText>
              </w:r>
            </w:del>
            <w:ins w:id="896" w:author="workplains" w:date="2011-12-08T15:36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WorkSpaceID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897" w:author="workplains" w:date="2011-12-08T15:36:00Z">
              <w:r w:rsidRPr="00547DC6" w:rsidDel="00F32AF0">
                <w:delText>nvarchar(50)</w:delText>
              </w:r>
            </w:del>
            <w:ins w:id="898" w:author="workplains" w:date="2011-12-08T15:36:00Z">
              <w:r w:rsidR="00F32AF0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899" w:author="workplains" w:date="2011-12-08T15:37:00Z">
              <w:r w:rsidRPr="00547DC6" w:rsidDel="00F32AF0">
                <w:delText>ChartID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900" w:author="workplains" w:date="2011-12-08T15:37:00Z">
              <w:r w:rsidRPr="00547DC6" w:rsidDel="00F32AF0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UserName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0F0A3D" w:rsidP="00AF02D5">
            <w:r>
              <w:t>Designation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901" w:author="workplains" w:date="2011-12-08T15:40:00Z">
              <w:r w:rsidRPr="00547DC6" w:rsidDel="00242CA6">
                <w:delText>nvarchar(128)</w:delText>
              </w:r>
            </w:del>
            <w:ins w:id="902" w:author="workplains" w:date="2011-12-08T15:40:00Z">
              <w:r w:rsidR="00242CA6">
                <w:t>nvarchar(50)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0F0A3D" w:rsidP="00AF02D5">
            <w:del w:id="903" w:author="workplains" w:date="2011-12-08T15:42:00Z">
              <w:r w:rsidDel="00242CA6">
                <w:delText>ChartLevel</w:delText>
              </w:r>
            </w:del>
          </w:p>
        </w:tc>
        <w:tc>
          <w:tcPr>
            <w:tcW w:w="4788" w:type="dxa"/>
          </w:tcPr>
          <w:p w:rsidR="00BC5A56" w:rsidRPr="00547DC6" w:rsidRDefault="000F0A3D" w:rsidP="00AF02D5">
            <w:del w:id="904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905" w:author="Bilal Manzoor" w:date="2011-12-08T18:14:00Z">
              <w:r w:rsidR="00C0729A">
                <w:t>int</w:t>
              </w:r>
            </w:ins>
          </w:p>
        </w:tc>
      </w:tr>
      <w:tr w:rsidR="000F0A3D" w:rsidRPr="00547DC6" w:rsidTr="00AF02D5">
        <w:tc>
          <w:tcPr>
            <w:tcW w:w="4788" w:type="dxa"/>
          </w:tcPr>
          <w:p w:rsidR="000F0A3D" w:rsidRDefault="000F0A3D" w:rsidP="00AF02D5">
            <w:del w:id="906" w:author="workplains" w:date="2011-12-08T15:42:00Z">
              <w:r w:rsidDel="00242CA6">
                <w:delText>FirstName</w:delText>
              </w:r>
            </w:del>
          </w:p>
        </w:tc>
        <w:tc>
          <w:tcPr>
            <w:tcW w:w="4788" w:type="dxa"/>
          </w:tcPr>
          <w:p w:rsidR="000F0A3D" w:rsidRPr="00547DC6" w:rsidRDefault="000F0A3D" w:rsidP="00AF02D5">
            <w:del w:id="907" w:author="workplains" w:date="2011-12-08T15:42:00Z">
              <w:r w:rsidRPr="00547DC6" w:rsidDel="00242CA6">
                <w:delText>nvarchar(50)</w:delText>
              </w:r>
            </w:del>
          </w:p>
        </w:tc>
      </w:tr>
      <w:tr w:rsidR="000F0A3D" w:rsidRPr="00547DC6" w:rsidTr="00AF02D5">
        <w:tc>
          <w:tcPr>
            <w:tcW w:w="4788" w:type="dxa"/>
          </w:tcPr>
          <w:p w:rsidR="000F0A3D" w:rsidRDefault="000F0A3D" w:rsidP="00AF02D5">
            <w:del w:id="908" w:author="workplains" w:date="2011-12-08T15:42:00Z">
              <w:r w:rsidDel="00242CA6">
                <w:delText>MiddleName</w:delText>
              </w:r>
            </w:del>
          </w:p>
        </w:tc>
        <w:tc>
          <w:tcPr>
            <w:tcW w:w="4788" w:type="dxa"/>
          </w:tcPr>
          <w:p w:rsidR="000F0A3D" w:rsidRPr="00547DC6" w:rsidRDefault="000F0A3D" w:rsidP="00AF02D5">
            <w:del w:id="909" w:author="workplains" w:date="2011-12-08T15:42:00Z">
              <w:r w:rsidRPr="00547DC6" w:rsidDel="00242CA6">
                <w:delText>nvarchar(50)</w:delText>
              </w:r>
            </w:del>
          </w:p>
        </w:tc>
      </w:tr>
      <w:tr w:rsidR="000F0A3D" w:rsidRPr="00547DC6" w:rsidTr="00AF02D5">
        <w:tc>
          <w:tcPr>
            <w:tcW w:w="4788" w:type="dxa"/>
          </w:tcPr>
          <w:p w:rsidR="000F0A3D" w:rsidRDefault="000F0A3D" w:rsidP="00AF02D5">
            <w:del w:id="910" w:author="workplains" w:date="2011-12-08T15:41:00Z">
              <w:r w:rsidDel="00242CA6">
                <w:delText>LastName</w:delText>
              </w:r>
            </w:del>
          </w:p>
        </w:tc>
        <w:tc>
          <w:tcPr>
            <w:tcW w:w="4788" w:type="dxa"/>
          </w:tcPr>
          <w:p w:rsidR="000F0A3D" w:rsidRPr="00547DC6" w:rsidRDefault="000F0A3D" w:rsidP="00AF02D5">
            <w:del w:id="911" w:author="workplains" w:date="2011-12-08T15:41:00Z">
              <w:r w:rsidRPr="00547DC6" w:rsidDel="00242CA6">
                <w:delText>nvarchar(50)</w:delText>
              </w:r>
            </w:del>
          </w:p>
        </w:tc>
      </w:tr>
      <w:tr w:rsidR="000F0A3D" w:rsidRPr="00547DC6" w:rsidTr="00AF02D5">
        <w:tc>
          <w:tcPr>
            <w:tcW w:w="4788" w:type="dxa"/>
          </w:tcPr>
          <w:p w:rsidR="000F0A3D" w:rsidRDefault="000F0A3D" w:rsidP="00AF02D5">
            <w:del w:id="912" w:author="workplains" w:date="2011-12-08T15:41:00Z">
              <w:r w:rsidDel="00242CA6">
                <w:delText>EmailAddress</w:delText>
              </w:r>
            </w:del>
          </w:p>
        </w:tc>
        <w:tc>
          <w:tcPr>
            <w:tcW w:w="4788" w:type="dxa"/>
          </w:tcPr>
          <w:p w:rsidR="000F0A3D" w:rsidRPr="00547DC6" w:rsidRDefault="000F0A3D" w:rsidP="00AF02D5">
            <w:del w:id="913" w:author="workplains" w:date="2011-12-08T15:41:00Z">
              <w:r w:rsidRPr="00547DC6" w:rsidDel="00242CA6">
                <w:delText>nvarchar(128)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PrimaryJob</w:t>
            </w:r>
          </w:p>
        </w:tc>
        <w:tc>
          <w:tcPr>
            <w:tcW w:w="4788" w:type="dxa"/>
          </w:tcPr>
          <w:p w:rsidR="00BC5A56" w:rsidRPr="00547DC6" w:rsidRDefault="00CC3D0F" w:rsidP="00AF02D5">
            <w:del w:id="914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915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Type</w:t>
            </w:r>
          </w:p>
        </w:tc>
        <w:tc>
          <w:tcPr>
            <w:tcW w:w="4788" w:type="dxa"/>
          </w:tcPr>
          <w:p w:rsidR="00BC5A56" w:rsidRPr="00547DC6" w:rsidRDefault="00CC3D0F" w:rsidP="00AF02D5">
            <w:del w:id="916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917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ReportTo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918" w:author="workplains" w:date="2011-12-08T15:40:00Z">
              <w:r w:rsidRPr="00547DC6" w:rsidDel="00242CA6">
                <w:delText>nvarchar(50)</w:delText>
              </w:r>
            </w:del>
            <w:ins w:id="919" w:author="workplains" w:date="2011-12-08T15:40:00Z">
              <w:r w:rsidR="00242CA6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Password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nvarchar(64)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DomainPath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nvarchar(256)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AuthenticationMode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Rights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nvarchar(1024)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Version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nvarchar(10)</w:t>
            </w:r>
          </w:p>
        </w:tc>
      </w:tr>
      <w:tr w:rsidR="00242CA6" w:rsidRPr="00547DC6" w:rsidTr="00AF02D5">
        <w:trPr>
          <w:ins w:id="920" w:author="workplains" w:date="2011-12-08T15:41:00Z"/>
        </w:trPr>
        <w:tc>
          <w:tcPr>
            <w:tcW w:w="4788" w:type="dxa"/>
          </w:tcPr>
          <w:p w:rsidR="00242CA6" w:rsidRPr="00547DC6" w:rsidRDefault="00242CA6" w:rsidP="00AF02D5">
            <w:pPr>
              <w:rPr>
                <w:ins w:id="921" w:author="workplains" w:date="2011-12-08T15:41:00Z"/>
              </w:rPr>
            </w:pPr>
            <w:ins w:id="922" w:author="workplains" w:date="2011-12-08T15:41:00Z">
              <w:r>
                <w:t>CreateDate</w:t>
              </w:r>
            </w:ins>
          </w:p>
        </w:tc>
        <w:tc>
          <w:tcPr>
            <w:tcW w:w="4788" w:type="dxa"/>
          </w:tcPr>
          <w:p w:rsidR="00242CA6" w:rsidRPr="00547DC6" w:rsidRDefault="00242CA6" w:rsidP="00AF02D5">
            <w:pPr>
              <w:rPr>
                <w:ins w:id="923" w:author="workplains" w:date="2011-12-08T15:41:00Z"/>
              </w:rPr>
            </w:pPr>
            <w:ins w:id="924" w:author="workplains" w:date="2011-12-08T15:41:00Z">
              <w:r>
                <w:t>datetime</w:t>
              </w:r>
            </w:ins>
          </w:p>
        </w:tc>
      </w:tr>
      <w:tr w:rsidR="00242CA6" w:rsidRPr="00547DC6" w:rsidTr="00AF02D5">
        <w:trPr>
          <w:ins w:id="925" w:author="workplains" w:date="2011-12-08T15:39:00Z"/>
        </w:trPr>
        <w:tc>
          <w:tcPr>
            <w:tcW w:w="4788" w:type="dxa"/>
          </w:tcPr>
          <w:p w:rsidR="00242CA6" w:rsidRPr="00547DC6" w:rsidRDefault="00242CA6" w:rsidP="00AF02D5">
            <w:pPr>
              <w:rPr>
                <w:ins w:id="926" w:author="workplains" w:date="2011-12-08T15:39:00Z"/>
              </w:rPr>
            </w:pPr>
            <w:ins w:id="927" w:author="workplains" w:date="2011-12-08T15:39:00Z">
              <w:r>
                <w:t>ULevel</w:t>
              </w:r>
            </w:ins>
          </w:p>
        </w:tc>
        <w:tc>
          <w:tcPr>
            <w:tcW w:w="4788" w:type="dxa"/>
          </w:tcPr>
          <w:p w:rsidR="00242CA6" w:rsidRPr="00547DC6" w:rsidRDefault="00242CA6" w:rsidP="00AF02D5">
            <w:pPr>
              <w:rPr>
                <w:ins w:id="928" w:author="workplains" w:date="2011-12-08T15:39:00Z"/>
              </w:rPr>
            </w:pPr>
            <w:ins w:id="929" w:author="workplains" w:date="2011-12-08T15:39:00Z">
              <w:r>
                <w:t>int</w:t>
              </w:r>
            </w:ins>
          </w:p>
        </w:tc>
      </w:tr>
      <w:tr w:rsidR="00F32AF0" w:rsidRPr="00547DC6" w:rsidTr="00AF02D5">
        <w:trPr>
          <w:ins w:id="930" w:author="workplains" w:date="2011-12-08T15:38:00Z"/>
        </w:trPr>
        <w:tc>
          <w:tcPr>
            <w:tcW w:w="4788" w:type="dxa"/>
          </w:tcPr>
          <w:p w:rsidR="00F32AF0" w:rsidRPr="00547DC6" w:rsidRDefault="00F32AF0" w:rsidP="00AF02D5">
            <w:pPr>
              <w:rPr>
                <w:ins w:id="931" w:author="workplains" w:date="2011-12-08T15:38:00Z"/>
              </w:rPr>
            </w:pPr>
            <w:ins w:id="932" w:author="workplains" w:date="2011-12-08T15:38:00Z">
              <w:r>
                <w:t>Email</w:t>
              </w:r>
            </w:ins>
          </w:p>
        </w:tc>
        <w:tc>
          <w:tcPr>
            <w:tcW w:w="4788" w:type="dxa"/>
          </w:tcPr>
          <w:p w:rsidR="00F32AF0" w:rsidRPr="00547DC6" w:rsidRDefault="00F32AF0" w:rsidP="00AF02D5">
            <w:pPr>
              <w:rPr>
                <w:ins w:id="933" w:author="workplains" w:date="2011-12-08T15:38:00Z"/>
              </w:rPr>
            </w:pPr>
            <w:ins w:id="934" w:author="workplains" w:date="2011-12-08T15:38:00Z">
              <w:del w:id="935" w:author="Bilal Manzoor" w:date="2011-12-08T18:11:00Z">
                <w:r w:rsidDel="00C0729A">
                  <w:delText>Nvarchar</w:delText>
                </w:r>
              </w:del>
            </w:ins>
            <w:ins w:id="936" w:author="Bilal Manzoor" w:date="2011-12-08T18:11:00Z">
              <w:r w:rsidR="00C0729A">
                <w:t>nvarchar</w:t>
              </w:r>
            </w:ins>
            <w:ins w:id="937" w:author="workplains" w:date="2011-12-08T15:38:00Z">
              <w:r>
                <w:t>(50)</w:t>
              </w:r>
            </w:ins>
          </w:p>
        </w:tc>
      </w:tr>
      <w:tr w:rsidR="00F32AF0" w:rsidRPr="00547DC6" w:rsidTr="00AF02D5">
        <w:trPr>
          <w:ins w:id="938" w:author="workplains" w:date="2011-12-08T15:37:00Z"/>
        </w:trPr>
        <w:tc>
          <w:tcPr>
            <w:tcW w:w="4788" w:type="dxa"/>
          </w:tcPr>
          <w:p w:rsidR="00F32AF0" w:rsidRPr="00547DC6" w:rsidRDefault="00F32AF0" w:rsidP="00AF02D5">
            <w:pPr>
              <w:rPr>
                <w:ins w:id="939" w:author="workplains" w:date="2011-12-08T15:37:00Z"/>
              </w:rPr>
            </w:pPr>
            <w:ins w:id="940" w:author="workplains" w:date="2011-12-08T15:37:00Z">
              <w:r>
                <w:t>JobFunction</w:t>
              </w:r>
            </w:ins>
          </w:p>
        </w:tc>
        <w:tc>
          <w:tcPr>
            <w:tcW w:w="4788" w:type="dxa"/>
          </w:tcPr>
          <w:p w:rsidR="00F32AF0" w:rsidRPr="00547DC6" w:rsidRDefault="00F32AF0" w:rsidP="00AF02D5">
            <w:pPr>
              <w:rPr>
                <w:ins w:id="941" w:author="workplains" w:date="2011-12-08T15:37:00Z"/>
              </w:rPr>
            </w:pPr>
            <w:ins w:id="942" w:author="workplains" w:date="2011-12-08T15:38:00Z">
              <w:del w:id="943" w:author="Bilal Manzoor" w:date="2011-12-08T18:11:00Z">
                <w:r w:rsidDel="00C0729A">
                  <w:delText>Nvarchar</w:delText>
                </w:r>
              </w:del>
            </w:ins>
            <w:ins w:id="944" w:author="Bilal Manzoor" w:date="2011-12-08T18:11:00Z">
              <w:r w:rsidR="00C0729A">
                <w:t>nvarchar</w:t>
              </w:r>
            </w:ins>
            <w:ins w:id="945" w:author="workplains" w:date="2011-12-08T15:38:00Z">
              <w:r>
                <w:t>(128)</w:t>
              </w:r>
            </w:ins>
          </w:p>
        </w:tc>
      </w:tr>
      <w:tr w:rsidR="00F32AF0" w:rsidRPr="00547DC6" w:rsidTr="00AF02D5">
        <w:trPr>
          <w:ins w:id="946" w:author="workplains" w:date="2011-12-08T15:36:00Z"/>
        </w:trPr>
        <w:tc>
          <w:tcPr>
            <w:tcW w:w="4788" w:type="dxa"/>
          </w:tcPr>
          <w:p w:rsidR="00F32AF0" w:rsidRPr="00547DC6" w:rsidRDefault="00F32AF0" w:rsidP="00AF02D5">
            <w:pPr>
              <w:rPr>
                <w:ins w:id="947" w:author="workplains" w:date="2011-12-08T15:36:00Z"/>
              </w:rPr>
            </w:pPr>
            <w:ins w:id="948" w:author="workplains" w:date="2011-12-08T15:37:00Z">
              <w:r>
                <w:t>DeparmentID</w:t>
              </w:r>
            </w:ins>
          </w:p>
        </w:tc>
        <w:tc>
          <w:tcPr>
            <w:tcW w:w="4788" w:type="dxa"/>
          </w:tcPr>
          <w:p w:rsidR="00F32AF0" w:rsidRPr="00547DC6" w:rsidRDefault="00F32AF0" w:rsidP="00AF02D5">
            <w:pPr>
              <w:rPr>
                <w:ins w:id="949" w:author="workplains" w:date="2011-12-08T15:36:00Z"/>
              </w:rPr>
            </w:pPr>
            <w:ins w:id="950" w:author="workplains" w:date="2011-12-08T15:37:00Z">
              <w:r>
                <w:t>int</w:t>
              </w:r>
            </w:ins>
          </w:p>
        </w:tc>
      </w:tr>
    </w:tbl>
    <w:p w:rsidR="00BC5A56" w:rsidRDefault="00BC5A56" w:rsidP="00BC5A56">
      <w:r>
        <w:lastRenderedPageBreak/>
        <w:tab/>
      </w:r>
    </w:p>
    <w:p w:rsidR="00BC5A56" w:rsidRDefault="00BC5A56" w:rsidP="00BC5A56">
      <w:pPr>
        <w:pStyle w:val="Heading2"/>
      </w:pPr>
      <w:bookmarkStart w:id="951" w:name="_Toc311131878"/>
      <w:r>
        <w:t>O_UserAttribute</w:t>
      </w:r>
      <w:bookmarkEnd w:id="951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UserAttributeID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952" w:author="workplains" w:date="2011-12-08T15:43:00Z">
              <w:r w:rsidRPr="00547DC6" w:rsidDel="00242CA6">
                <w:delText>nvarchar(50)</w:delText>
              </w:r>
            </w:del>
            <w:ins w:id="953" w:author="workplains" w:date="2011-12-08T15:43:00Z">
              <w:r w:rsidR="00242CA6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WorkSpaceID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954" w:author="workplains" w:date="2011-12-08T15:43:00Z">
              <w:r w:rsidRPr="00547DC6" w:rsidDel="00242CA6">
                <w:delText>nvarchar(50)</w:delText>
              </w:r>
            </w:del>
            <w:ins w:id="955" w:author="workplains" w:date="2011-12-08T15:43:00Z">
              <w:r w:rsidR="00242CA6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UserID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956" w:author="workplains" w:date="2011-12-08T15:43:00Z">
              <w:r w:rsidRPr="00547DC6" w:rsidDel="00242CA6">
                <w:delText>nvarchar(50)</w:delText>
              </w:r>
            </w:del>
            <w:ins w:id="957" w:author="workplains" w:date="2011-12-08T15:43:00Z">
              <w:r w:rsidR="00242CA6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Name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Value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nvarchar(256)</w:t>
            </w:r>
          </w:p>
        </w:tc>
      </w:tr>
    </w:tbl>
    <w:p w:rsidR="00CC3D0F" w:rsidRDefault="00CC3D0F" w:rsidP="00BC5A56">
      <w:pPr>
        <w:rPr>
          <w:ins w:id="958" w:author="workplains" w:date="2011-12-08T15:49:00Z"/>
        </w:rPr>
      </w:pPr>
    </w:p>
    <w:p w:rsidR="0097358F" w:rsidRDefault="0097358F" w:rsidP="0097358F">
      <w:pPr>
        <w:pStyle w:val="Heading2"/>
        <w:rPr>
          <w:ins w:id="959" w:author="workplains" w:date="2011-12-08T15:49:00Z"/>
        </w:rPr>
      </w:pPr>
      <w:bookmarkStart w:id="960" w:name="_Toc311131879"/>
      <w:ins w:id="961" w:author="workplains" w:date="2011-12-08T15:49:00Z">
        <w:r w:rsidRPr="0097358F">
          <w:t>O_Department</w:t>
        </w:r>
        <w:bookmarkEnd w:id="960"/>
      </w:ins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7358F" w:rsidRPr="00547DC6" w:rsidTr="0097358F">
        <w:trPr>
          <w:ins w:id="962" w:author="workplains" w:date="2011-12-08T15:49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963" w:author="workplains" w:date="2011-12-08T15:49:00Z"/>
              </w:rPr>
            </w:pPr>
            <w:ins w:id="964" w:author="workplains" w:date="2011-12-08T15:50:00Z">
              <w:r w:rsidRPr="0097358F">
                <w:t>DepartmentID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965" w:author="workplains" w:date="2011-12-08T15:49:00Z"/>
              </w:rPr>
            </w:pPr>
            <w:ins w:id="966" w:author="workplains" w:date="2011-12-08T15:49:00Z">
              <w:r>
                <w:t>int</w:t>
              </w:r>
            </w:ins>
          </w:p>
        </w:tc>
      </w:tr>
      <w:tr w:rsidR="0097358F" w:rsidRPr="00547DC6" w:rsidTr="0097358F">
        <w:trPr>
          <w:ins w:id="967" w:author="workplains" w:date="2011-12-08T15:49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968" w:author="workplains" w:date="2011-12-08T15:49:00Z"/>
              </w:rPr>
            </w:pPr>
            <w:ins w:id="969" w:author="workplains" w:date="2011-12-08T15:49:00Z">
              <w:r w:rsidRPr="00547DC6">
                <w:t>WorkSpaceID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970" w:author="workplains" w:date="2011-12-08T15:49:00Z"/>
              </w:rPr>
            </w:pPr>
            <w:ins w:id="971" w:author="workplains" w:date="2011-12-08T15:49:00Z">
              <w:r>
                <w:t>int</w:t>
              </w:r>
            </w:ins>
          </w:p>
        </w:tc>
      </w:tr>
      <w:tr w:rsidR="0097358F" w:rsidRPr="00547DC6" w:rsidTr="0097358F">
        <w:trPr>
          <w:ins w:id="972" w:author="workplains" w:date="2011-12-08T15:49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973" w:author="workplains" w:date="2011-12-08T15:49:00Z"/>
              </w:rPr>
            </w:pPr>
            <w:ins w:id="974" w:author="workplains" w:date="2011-12-08T15:50:00Z">
              <w:r w:rsidRPr="0097358F">
                <w:t>Name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975" w:author="workplains" w:date="2011-12-08T15:49:00Z"/>
              </w:rPr>
            </w:pPr>
            <w:ins w:id="976" w:author="workplains" w:date="2011-12-08T15:50:00Z">
              <w:del w:id="977" w:author="Bilal Manzoor" w:date="2011-12-08T18:11:00Z">
                <w:r w:rsidDel="00C0729A">
                  <w:delText>Nvarchar</w:delText>
                </w:r>
              </w:del>
            </w:ins>
            <w:ins w:id="978" w:author="Bilal Manzoor" w:date="2011-12-08T18:11:00Z">
              <w:r w:rsidR="00C0729A">
                <w:t>nvarchar</w:t>
              </w:r>
            </w:ins>
            <w:ins w:id="979" w:author="workplains" w:date="2011-12-08T15:50:00Z">
              <w:r>
                <w:t>(100)</w:t>
              </w:r>
            </w:ins>
          </w:p>
        </w:tc>
      </w:tr>
      <w:tr w:rsidR="0097358F" w:rsidRPr="00547DC6" w:rsidTr="0097358F">
        <w:trPr>
          <w:ins w:id="980" w:author="workplains" w:date="2011-12-08T15:49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981" w:author="workplains" w:date="2011-12-08T15:49:00Z"/>
              </w:rPr>
            </w:pPr>
            <w:ins w:id="982" w:author="workplains" w:date="2011-12-08T15:50:00Z">
              <w:r w:rsidRPr="0097358F">
                <w:t>ParentID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983" w:author="workplains" w:date="2011-12-08T15:49:00Z"/>
              </w:rPr>
            </w:pPr>
            <w:ins w:id="984" w:author="workplains" w:date="2011-12-08T15:51:00Z">
              <w:r>
                <w:t>int</w:t>
              </w:r>
            </w:ins>
          </w:p>
        </w:tc>
      </w:tr>
      <w:tr w:rsidR="0097358F" w:rsidRPr="00547DC6" w:rsidTr="0097358F">
        <w:trPr>
          <w:ins w:id="985" w:author="workplains" w:date="2011-12-08T15:49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986" w:author="workplains" w:date="2011-12-08T15:49:00Z"/>
              </w:rPr>
            </w:pPr>
            <w:ins w:id="987" w:author="workplains" w:date="2011-12-08T15:50:00Z">
              <w:r w:rsidRPr="0097358F">
                <w:t>CreatedDate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988" w:author="workplains" w:date="2011-12-08T15:49:00Z"/>
              </w:rPr>
            </w:pPr>
            <w:ins w:id="989" w:author="workplains" w:date="2011-12-08T15:51:00Z">
              <w:r>
                <w:t>datetime</w:t>
              </w:r>
            </w:ins>
          </w:p>
        </w:tc>
      </w:tr>
    </w:tbl>
    <w:p w:rsidR="0097358F" w:rsidRDefault="0097358F" w:rsidP="0097358F">
      <w:pPr>
        <w:rPr>
          <w:ins w:id="990" w:author="workplains" w:date="2011-12-08T15:49:00Z"/>
        </w:rPr>
      </w:pPr>
    </w:p>
    <w:p w:rsidR="0097358F" w:rsidRDefault="0097358F" w:rsidP="0097358F">
      <w:pPr>
        <w:pStyle w:val="Heading2"/>
        <w:rPr>
          <w:ins w:id="991" w:author="workplains" w:date="2011-12-08T15:51:00Z"/>
        </w:rPr>
      </w:pPr>
      <w:bookmarkStart w:id="992" w:name="_Toc311131880"/>
      <w:ins w:id="993" w:author="workplains" w:date="2011-12-08T15:51:00Z">
        <w:r>
          <w:t>O_UserDetails</w:t>
        </w:r>
        <w:bookmarkEnd w:id="992"/>
      </w:ins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7358F" w:rsidRPr="00547DC6" w:rsidTr="0097358F">
        <w:trPr>
          <w:ins w:id="994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995" w:author="workplains" w:date="2011-12-08T15:51:00Z"/>
              </w:rPr>
            </w:pPr>
            <w:ins w:id="996" w:author="workplains" w:date="2011-12-08T15:51:00Z">
              <w:r w:rsidRPr="00547DC6">
                <w:t>UserID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997" w:author="workplains" w:date="2011-12-08T15:51:00Z"/>
              </w:rPr>
            </w:pPr>
            <w:ins w:id="998" w:author="workplains" w:date="2011-12-08T15:51:00Z">
              <w:r>
                <w:t>int</w:t>
              </w:r>
            </w:ins>
          </w:p>
        </w:tc>
      </w:tr>
      <w:tr w:rsidR="0097358F" w:rsidRPr="00547DC6" w:rsidTr="0097358F">
        <w:trPr>
          <w:ins w:id="999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00" w:author="workplains" w:date="2011-12-08T15:51:00Z"/>
              </w:rPr>
            </w:pPr>
            <w:ins w:id="1001" w:author="workplains" w:date="2011-12-08T15:51:00Z">
              <w:r w:rsidRPr="00547DC6">
                <w:t>WorkSpaceID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02" w:author="workplains" w:date="2011-12-08T15:51:00Z"/>
              </w:rPr>
            </w:pPr>
            <w:ins w:id="1003" w:author="workplains" w:date="2011-12-08T15:51:00Z">
              <w:r>
                <w:t>int</w:t>
              </w:r>
            </w:ins>
          </w:p>
        </w:tc>
      </w:tr>
      <w:tr w:rsidR="0097358F" w:rsidRPr="00547DC6" w:rsidTr="0097358F">
        <w:trPr>
          <w:ins w:id="1004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05" w:author="workplains" w:date="2011-12-08T15:51:00Z"/>
              </w:rPr>
            </w:pPr>
            <w:ins w:id="1006" w:author="workplains" w:date="2011-12-08T15:52:00Z">
              <w:r w:rsidRPr="0097358F">
                <w:t>FirstName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07" w:author="workplains" w:date="2011-12-08T15:51:00Z"/>
              </w:rPr>
            </w:pPr>
            <w:ins w:id="1008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09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10" w:author="workplains" w:date="2011-12-08T15:51:00Z"/>
              </w:rPr>
            </w:pPr>
            <w:ins w:id="1011" w:author="workplains" w:date="2011-12-08T15:52:00Z">
              <w:r w:rsidRPr="0097358F">
                <w:t>LastName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12" w:author="workplains" w:date="2011-12-08T15:51:00Z"/>
              </w:rPr>
            </w:pPr>
            <w:ins w:id="1013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14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15" w:author="workplains" w:date="2011-12-08T15:51:00Z"/>
              </w:rPr>
            </w:pPr>
            <w:ins w:id="1016" w:author="workplains" w:date="2011-12-08T15:52:00Z">
              <w:r w:rsidRPr="0097358F">
                <w:t>NICNo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17" w:author="workplains" w:date="2011-12-08T15:51:00Z"/>
              </w:rPr>
            </w:pPr>
            <w:ins w:id="1018" w:author="workplains" w:date="2011-12-08T15:51:00Z">
              <w:r>
                <w:t>nvarchar(50)</w:t>
              </w:r>
            </w:ins>
          </w:p>
        </w:tc>
      </w:tr>
      <w:tr w:rsidR="0097358F" w:rsidRPr="00547DC6" w:rsidTr="0097358F">
        <w:trPr>
          <w:ins w:id="1019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20" w:author="workplains" w:date="2011-12-08T15:51:00Z"/>
              </w:rPr>
            </w:pPr>
            <w:ins w:id="1021" w:author="workplains" w:date="2011-12-08T15:52:00Z">
              <w:r w:rsidRPr="0097358F">
                <w:t>MobileNo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22" w:author="workplains" w:date="2011-12-08T15:51:00Z"/>
              </w:rPr>
            </w:pPr>
            <w:ins w:id="1023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24" w:author="workplains" w:date="2011-12-08T15:51:00Z"/>
        </w:trPr>
        <w:tc>
          <w:tcPr>
            <w:tcW w:w="4788" w:type="dxa"/>
          </w:tcPr>
          <w:p w:rsidR="0097358F" w:rsidRDefault="0097358F" w:rsidP="0097358F">
            <w:pPr>
              <w:rPr>
                <w:ins w:id="1025" w:author="workplains" w:date="2011-12-08T15:51:00Z"/>
              </w:rPr>
            </w:pPr>
            <w:ins w:id="1026" w:author="workplains" w:date="2011-12-08T15:52:00Z">
              <w:r w:rsidRPr="0097358F">
                <w:t>TelHomeNo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27" w:author="workplains" w:date="2011-12-08T15:51:00Z"/>
              </w:rPr>
            </w:pPr>
            <w:ins w:id="1028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29" w:author="workplains" w:date="2011-12-08T15:51:00Z"/>
        </w:trPr>
        <w:tc>
          <w:tcPr>
            <w:tcW w:w="4788" w:type="dxa"/>
          </w:tcPr>
          <w:p w:rsidR="0097358F" w:rsidRDefault="0097358F" w:rsidP="0097358F">
            <w:pPr>
              <w:rPr>
                <w:ins w:id="1030" w:author="workplains" w:date="2011-12-08T15:51:00Z"/>
              </w:rPr>
            </w:pPr>
            <w:ins w:id="1031" w:author="workplains" w:date="2011-12-08T15:52:00Z">
              <w:r w:rsidRPr="0097358F">
                <w:t>TelOfficeNo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32" w:author="workplains" w:date="2011-12-08T15:51:00Z"/>
              </w:rPr>
            </w:pPr>
            <w:ins w:id="1033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34" w:author="workplains" w:date="2011-12-08T15:51:00Z"/>
        </w:trPr>
        <w:tc>
          <w:tcPr>
            <w:tcW w:w="4788" w:type="dxa"/>
          </w:tcPr>
          <w:p w:rsidR="0097358F" w:rsidRDefault="0097358F" w:rsidP="0097358F">
            <w:pPr>
              <w:rPr>
                <w:ins w:id="1035" w:author="workplains" w:date="2011-12-08T15:51:00Z"/>
              </w:rPr>
            </w:pPr>
            <w:ins w:id="1036" w:author="workplains" w:date="2011-12-08T15:53:00Z">
              <w:r w:rsidRPr="0097358F">
                <w:t>FaxNo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37" w:author="workplains" w:date="2011-12-08T15:51:00Z"/>
              </w:rPr>
            </w:pPr>
            <w:ins w:id="1038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39" w:author="workplains" w:date="2011-12-08T15:51:00Z"/>
        </w:trPr>
        <w:tc>
          <w:tcPr>
            <w:tcW w:w="4788" w:type="dxa"/>
          </w:tcPr>
          <w:p w:rsidR="0097358F" w:rsidRDefault="0097358F" w:rsidP="0097358F">
            <w:pPr>
              <w:rPr>
                <w:ins w:id="1040" w:author="workplains" w:date="2011-12-08T15:51:00Z"/>
              </w:rPr>
            </w:pPr>
            <w:ins w:id="1041" w:author="workplains" w:date="2011-12-08T15:53:00Z">
              <w:r w:rsidRPr="0097358F">
                <w:t>UserGrade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42" w:author="workplains" w:date="2011-12-08T15:51:00Z"/>
              </w:rPr>
            </w:pPr>
            <w:ins w:id="1043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44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45" w:author="workplains" w:date="2011-12-08T15:51:00Z"/>
              </w:rPr>
            </w:pPr>
            <w:ins w:id="1046" w:author="workplains" w:date="2011-12-08T15:53:00Z">
              <w:r w:rsidRPr="0097358F">
                <w:t>Sex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47" w:author="workplains" w:date="2011-12-08T15:51:00Z"/>
              </w:rPr>
            </w:pPr>
            <w:ins w:id="1048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49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50" w:author="workplains" w:date="2011-12-08T15:51:00Z"/>
              </w:rPr>
            </w:pPr>
            <w:ins w:id="1051" w:author="workplains" w:date="2011-12-08T15:53:00Z">
              <w:r w:rsidRPr="0097358F">
                <w:t>EmployeeNo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52" w:author="workplains" w:date="2011-12-08T15:51:00Z"/>
              </w:rPr>
            </w:pPr>
            <w:ins w:id="1053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54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55" w:author="workplains" w:date="2011-12-08T15:51:00Z"/>
              </w:rPr>
            </w:pPr>
            <w:ins w:id="1056" w:author="workplains" w:date="2011-12-08T15:53:00Z">
              <w:r w:rsidRPr="0097358F">
                <w:t>PostalAddress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57" w:author="workplains" w:date="2011-12-08T15:51:00Z"/>
              </w:rPr>
            </w:pPr>
            <w:ins w:id="1058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59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60" w:author="workplains" w:date="2011-12-08T15:51:00Z"/>
              </w:rPr>
            </w:pPr>
            <w:ins w:id="1061" w:author="workplains" w:date="2011-12-08T15:53:00Z">
              <w:r w:rsidRPr="0097358F">
                <w:t>POBox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62" w:author="workplains" w:date="2011-12-08T15:51:00Z"/>
              </w:rPr>
            </w:pPr>
            <w:ins w:id="1063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64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65" w:author="workplains" w:date="2011-12-08T15:51:00Z"/>
              </w:rPr>
            </w:pPr>
            <w:ins w:id="1066" w:author="workplains" w:date="2011-12-08T15:53:00Z">
              <w:r w:rsidRPr="0097358F">
                <w:t>Location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67" w:author="workplains" w:date="2011-12-08T15:51:00Z"/>
              </w:rPr>
            </w:pPr>
            <w:ins w:id="1068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69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70" w:author="workplains" w:date="2011-12-08T15:51:00Z"/>
              </w:rPr>
            </w:pPr>
            <w:ins w:id="1071" w:author="workplains" w:date="2011-12-08T15:54:00Z">
              <w:r w:rsidRPr="0097358F">
                <w:t>State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72" w:author="workplains" w:date="2011-12-08T15:51:00Z"/>
              </w:rPr>
            </w:pPr>
            <w:ins w:id="1073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74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75" w:author="workplains" w:date="2011-12-08T15:51:00Z"/>
              </w:rPr>
            </w:pPr>
            <w:ins w:id="1076" w:author="workplains" w:date="2011-12-08T15:54:00Z">
              <w:r w:rsidRPr="0097358F">
                <w:t>PostalCode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77" w:author="workplains" w:date="2011-12-08T15:51:00Z"/>
              </w:rPr>
            </w:pPr>
            <w:ins w:id="1078" w:author="workplains" w:date="2011-12-08T15:55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79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80" w:author="workplains" w:date="2011-12-08T15:51:00Z"/>
              </w:rPr>
            </w:pPr>
            <w:ins w:id="1081" w:author="workplains" w:date="2011-12-08T15:54:00Z">
              <w:r w:rsidRPr="0097358F">
                <w:t>Country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82" w:author="workplains" w:date="2011-12-08T15:51:00Z"/>
              </w:rPr>
            </w:pPr>
            <w:ins w:id="1083" w:author="workplains" w:date="2011-12-08T15:51:00Z">
              <w:r>
                <w:t>nvarchar(</w:t>
              </w:r>
            </w:ins>
            <w:ins w:id="1084" w:author="workplains" w:date="2011-12-08T15:56:00Z">
              <w:r>
                <w:t>50</w:t>
              </w:r>
            </w:ins>
            <w:ins w:id="1085" w:author="workplains" w:date="2011-12-08T15:51:00Z">
              <w:r w:rsidRPr="00547DC6">
                <w:t>)</w:t>
              </w:r>
            </w:ins>
          </w:p>
        </w:tc>
      </w:tr>
      <w:tr w:rsidR="0097358F" w:rsidRPr="00547DC6" w:rsidTr="0097358F">
        <w:trPr>
          <w:ins w:id="1086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87" w:author="workplains" w:date="2011-12-08T15:51:00Z"/>
              </w:rPr>
            </w:pPr>
            <w:ins w:id="1088" w:author="workplains" w:date="2011-12-08T15:54:00Z">
              <w:r w:rsidRPr="0097358F">
                <w:t>Company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89" w:author="workplains" w:date="2011-12-08T15:51:00Z"/>
              </w:rPr>
            </w:pPr>
            <w:ins w:id="1090" w:author="workplains" w:date="2011-12-08T15:56:00Z">
              <w:r w:rsidRPr="0097358F">
                <w:t>nvarchar(50)</w:t>
              </w:r>
            </w:ins>
          </w:p>
        </w:tc>
      </w:tr>
      <w:tr w:rsidR="0097358F" w:rsidRPr="00547DC6" w:rsidTr="0097358F">
        <w:trPr>
          <w:ins w:id="1091" w:author="workplains" w:date="2011-12-08T15:51:00Z"/>
        </w:trPr>
        <w:tc>
          <w:tcPr>
            <w:tcW w:w="4788" w:type="dxa"/>
          </w:tcPr>
          <w:p w:rsidR="0097358F" w:rsidRPr="00547DC6" w:rsidRDefault="0097358F" w:rsidP="0097358F">
            <w:pPr>
              <w:rPr>
                <w:ins w:id="1092" w:author="workplains" w:date="2011-12-08T15:51:00Z"/>
              </w:rPr>
            </w:pPr>
            <w:ins w:id="1093" w:author="workplains" w:date="2011-12-08T15:54:00Z">
              <w:r w:rsidRPr="0097358F">
                <w:t>Notes</w:t>
              </w:r>
            </w:ins>
          </w:p>
        </w:tc>
        <w:tc>
          <w:tcPr>
            <w:tcW w:w="4788" w:type="dxa"/>
          </w:tcPr>
          <w:p w:rsidR="0097358F" w:rsidRPr="00547DC6" w:rsidRDefault="0097358F" w:rsidP="0097358F">
            <w:pPr>
              <w:rPr>
                <w:ins w:id="1094" w:author="workplains" w:date="2011-12-08T15:51:00Z"/>
              </w:rPr>
            </w:pPr>
            <w:ins w:id="1095" w:author="workplains" w:date="2011-12-08T15:56:00Z">
              <w:r w:rsidRPr="0097358F">
                <w:t>nvarchar(50</w:t>
              </w:r>
              <w:r>
                <w:t>0</w:t>
              </w:r>
              <w:r w:rsidRPr="0097358F">
                <w:t>)</w:t>
              </w:r>
            </w:ins>
          </w:p>
        </w:tc>
      </w:tr>
    </w:tbl>
    <w:p w:rsidR="0097358F" w:rsidRDefault="0097358F" w:rsidP="00BC5A56"/>
    <w:p w:rsidR="00BC5A56" w:rsidRDefault="00BC5A56" w:rsidP="00BC5A56">
      <w:pPr>
        <w:pStyle w:val="Heading1"/>
      </w:pPr>
      <w:bookmarkStart w:id="1096" w:name="_Toc311131881"/>
      <w:r>
        <w:lastRenderedPageBreak/>
        <w:t>Simulation</w:t>
      </w:r>
      <w:bookmarkEnd w:id="1096"/>
    </w:p>
    <w:p w:rsidR="00BC5A56" w:rsidRDefault="00BC5A56" w:rsidP="00BC5A56">
      <w:pPr>
        <w:pStyle w:val="Heading2"/>
      </w:pPr>
      <w:bookmarkStart w:id="1097" w:name="_Toc311131882"/>
      <w:r>
        <w:t>S_Incident</w:t>
      </w:r>
      <w:bookmarkEnd w:id="1097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IncidentID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1098" w:author="workplains" w:date="2011-12-08T13:53:00Z">
              <w:r w:rsidRPr="00547DC6" w:rsidDel="004F13A1">
                <w:delText>nvarchar(50)</w:delText>
              </w:r>
            </w:del>
            <w:ins w:id="1099" w:author="workplains" w:date="2011-12-08T13:53:00Z">
              <w:r w:rsidR="004F13A1">
                <w:t xml:space="preserve">int 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PublishProcessID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1100" w:author="workplains" w:date="2011-12-08T13:53:00Z">
              <w:r w:rsidRPr="00547DC6" w:rsidDel="004F13A1">
                <w:delText>nvarchar(50)</w:delText>
              </w:r>
            </w:del>
            <w:ins w:id="1101" w:author="workplains" w:date="2011-12-08T13:53:00Z">
              <w:r w:rsidR="004F13A1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IncidentNumber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IncidentSummary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nvarchar(512)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StartTime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EndTime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1102" w:author="workplains" w:date="2011-12-08T13:53:00Z">
              <w:r w:rsidRPr="00547DC6" w:rsidDel="004F13A1">
                <w:delText>IncidentStartFrom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1103" w:author="workplains" w:date="2011-12-08T13:53:00Z">
              <w:r w:rsidRPr="00547DC6" w:rsidDel="004F13A1">
                <w:delText>int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Status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int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ExpireOn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datetime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ParentProcessID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LaunchFrom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OwnerID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4F13A1" w:rsidRPr="00547DC6" w:rsidTr="00AF02D5">
        <w:trPr>
          <w:ins w:id="1104" w:author="workplains" w:date="2011-12-08T13:54:00Z"/>
        </w:trPr>
        <w:tc>
          <w:tcPr>
            <w:tcW w:w="4788" w:type="dxa"/>
          </w:tcPr>
          <w:p w:rsidR="004F13A1" w:rsidRPr="00547DC6" w:rsidRDefault="004F13A1" w:rsidP="00AF02D5">
            <w:pPr>
              <w:rPr>
                <w:ins w:id="1105" w:author="workplains" w:date="2011-12-08T13:54:00Z"/>
              </w:rPr>
            </w:pPr>
            <w:ins w:id="1106" w:author="workplains" w:date="2011-12-08T13:54:00Z">
              <w:r>
                <w:t>ProcessID</w:t>
              </w:r>
            </w:ins>
          </w:p>
        </w:tc>
        <w:tc>
          <w:tcPr>
            <w:tcW w:w="4788" w:type="dxa"/>
          </w:tcPr>
          <w:p w:rsidR="004F13A1" w:rsidRPr="00547DC6" w:rsidRDefault="004F13A1" w:rsidP="00AF02D5">
            <w:pPr>
              <w:rPr>
                <w:ins w:id="1107" w:author="workplains" w:date="2011-12-08T13:54:00Z"/>
              </w:rPr>
            </w:pPr>
            <w:ins w:id="1108" w:author="workplains" w:date="2011-12-08T13:54:00Z">
              <w:r>
                <w:t>int</w:t>
              </w:r>
            </w:ins>
          </w:p>
        </w:tc>
      </w:tr>
    </w:tbl>
    <w:p w:rsidR="003B59CB" w:rsidRDefault="003B59CB" w:rsidP="00BC5A56"/>
    <w:p w:rsidR="003B59CB" w:rsidRDefault="003B59CB" w:rsidP="003B59CB">
      <w:pPr>
        <w:pStyle w:val="Heading2"/>
      </w:pPr>
      <w:bookmarkStart w:id="1109" w:name="_Toc311131883"/>
      <w:r>
        <w:t>S_Incident_Signatures</w:t>
      </w:r>
      <w:bookmarkEnd w:id="1109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B59CB" w:rsidRPr="00547DC6" w:rsidTr="009D6C46">
        <w:tc>
          <w:tcPr>
            <w:tcW w:w="4788" w:type="dxa"/>
          </w:tcPr>
          <w:p w:rsidR="003B59CB" w:rsidRPr="00547DC6" w:rsidRDefault="003B59CB" w:rsidP="009D6C46">
            <w:r>
              <w:t>IncidentSignatureID</w:t>
            </w:r>
          </w:p>
        </w:tc>
        <w:tc>
          <w:tcPr>
            <w:tcW w:w="4788" w:type="dxa"/>
          </w:tcPr>
          <w:p w:rsidR="003B59CB" w:rsidRPr="00547DC6" w:rsidRDefault="003B59CB" w:rsidP="009D6C46">
            <w:del w:id="1110" w:author="workplains" w:date="2011-12-08T13:55:00Z">
              <w:r w:rsidRPr="00547DC6" w:rsidDel="004F13A1">
                <w:delText>nvarchar(50)</w:delText>
              </w:r>
            </w:del>
            <w:ins w:id="1111" w:author="workplains" w:date="2011-12-08T13:55:00Z">
              <w:r w:rsidR="004F13A1">
                <w:t>int</w:t>
              </w:r>
            </w:ins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PublishProcessID</w:t>
            </w:r>
          </w:p>
        </w:tc>
        <w:tc>
          <w:tcPr>
            <w:tcW w:w="4788" w:type="dxa"/>
          </w:tcPr>
          <w:p w:rsidR="003B59CB" w:rsidRPr="00547DC6" w:rsidRDefault="003B59CB" w:rsidP="009D6C46">
            <w:del w:id="1112" w:author="Bilal Manzoor" w:date="2011-12-08T18:11:00Z">
              <w:r w:rsidDel="00C0729A">
                <w:delText>Nvarchar</w:delText>
              </w:r>
            </w:del>
            <w:ins w:id="1113" w:author="Bilal Manzoor" w:date="2011-12-08T18:11:00Z">
              <w:r w:rsidR="00C0729A">
                <w:t>nvarchar</w:t>
              </w:r>
            </w:ins>
            <w:del w:id="1114" w:author="workplains" w:date="2011-12-08T13:55:00Z">
              <w:r w:rsidDel="004F13A1">
                <w:delText>(50)</w:delText>
              </w:r>
            </w:del>
            <w:ins w:id="1115" w:author="workplains" w:date="2011-12-08T13:55:00Z">
              <w:r w:rsidR="004F13A1">
                <w:t>int</w:t>
              </w:r>
            </w:ins>
          </w:p>
        </w:tc>
      </w:tr>
      <w:tr w:rsidR="003B59CB" w:rsidRPr="00547DC6" w:rsidTr="009D6C46">
        <w:tc>
          <w:tcPr>
            <w:tcW w:w="4788" w:type="dxa"/>
          </w:tcPr>
          <w:p w:rsidR="003B59CB" w:rsidRPr="00547DC6" w:rsidRDefault="003B59CB" w:rsidP="009D6C46">
            <w:r>
              <w:t>IncidentNo</w:t>
            </w:r>
          </w:p>
        </w:tc>
        <w:tc>
          <w:tcPr>
            <w:tcW w:w="4788" w:type="dxa"/>
          </w:tcPr>
          <w:p w:rsidR="003B59CB" w:rsidRPr="00547DC6" w:rsidRDefault="003B59CB" w:rsidP="009D6C46">
            <w:del w:id="1116" w:author="Bilal Manzoor" w:date="2011-12-08T18:14:00Z">
              <w:r w:rsidDel="00C0729A">
                <w:delText>Int</w:delText>
              </w:r>
            </w:del>
            <w:ins w:id="1117" w:author="Bilal Manzoor" w:date="2011-12-08T18:14:00Z">
              <w:r w:rsidR="00C0729A">
                <w:t>int</w:t>
              </w:r>
            </w:ins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StageID</w:t>
            </w:r>
          </w:p>
        </w:tc>
        <w:tc>
          <w:tcPr>
            <w:tcW w:w="4788" w:type="dxa"/>
          </w:tcPr>
          <w:p w:rsidR="003B59CB" w:rsidRDefault="003B59CB" w:rsidP="009D6C46">
            <w:del w:id="1118" w:author="Bilal Manzoor" w:date="2011-12-08T18:14:00Z">
              <w:r w:rsidDel="00C0729A">
                <w:delText>Int</w:delText>
              </w:r>
            </w:del>
            <w:ins w:id="1119" w:author="Bilal Manzoor" w:date="2011-12-08T18:14:00Z">
              <w:r w:rsidR="00C0729A">
                <w:t>int</w:t>
              </w:r>
            </w:ins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SignatureVariableName</w:t>
            </w:r>
          </w:p>
        </w:tc>
        <w:tc>
          <w:tcPr>
            <w:tcW w:w="4788" w:type="dxa"/>
          </w:tcPr>
          <w:p w:rsidR="003B59CB" w:rsidRDefault="003B59CB" w:rsidP="009D6C46">
            <w:r w:rsidRPr="00547DC6">
              <w:t>nvarchar(50)</w:t>
            </w:r>
          </w:p>
        </w:tc>
      </w:tr>
      <w:tr w:rsidR="003B59CB" w:rsidRPr="00547DC6" w:rsidTr="009D6C46">
        <w:tc>
          <w:tcPr>
            <w:tcW w:w="4788" w:type="dxa"/>
          </w:tcPr>
          <w:p w:rsidR="003B59CB" w:rsidRPr="00547DC6" w:rsidRDefault="003B59CB" w:rsidP="009D6C46">
            <w:r>
              <w:t>UserID</w:t>
            </w:r>
          </w:p>
        </w:tc>
        <w:tc>
          <w:tcPr>
            <w:tcW w:w="4788" w:type="dxa"/>
          </w:tcPr>
          <w:p w:rsidR="003B59CB" w:rsidRPr="00547DC6" w:rsidRDefault="00EF4BB2" w:rsidP="009D6C46">
            <w:r w:rsidRPr="00547DC6">
              <w:t>nvarchar(50)</w:t>
            </w:r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Comments</w:t>
            </w:r>
          </w:p>
        </w:tc>
        <w:tc>
          <w:tcPr>
            <w:tcW w:w="4788" w:type="dxa"/>
          </w:tcPr>
          <w:p w:rsidR="003B59CB" w:rsidRPr="00547DC6" w:rsidRDefault="00EF4BB2" w:rsidP="009D6C46">
            <w:r w:rsidRPr="00547DC6">
              <w:t>nvarchar(50</w:t>
            </w:r>
            <w:r>
              <w:t>0</w:t>
            </w:r>
            <w:r w:rsidRPr="00547DC6">
              <w:t>)</w:t>
            </w:r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SignDate</w:t>
            </w:r>
          </w:p>
        </w:tc>
        <w:tc>
          <w:tcPr>
            <w:tcW w:w="4788" w:type="dxa"/>
          </w:tcPr>
          <w:p w:rsidR="003B59CB" w:rsidRPr="00547DC6" w:rsidRDefault="00EF4BB2" w:rsidP="009D6C46">
            <w:r>
              <w:t>DateTime</w:t>
            </w:r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Action</w:t>
            </w:r>
          </w:p>
        </w:tc>
        <w:tc>
          <w:tcPr>
            <w:tcW w:w="4788" w:type="dxa"/>
          </w:tcPr>
          <w:p w:rsidR="003B59CB" w:rsidRPr="00547DC6" w:rsidRDefault="00EF4BB2" w:rsidP="009D6C46">
            <w:r w:rsidRPr="00547DC6">
              <w:t>nvarchar(50)</w:t>
            </w:r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TaskID</w:t>
            </w:r>
          </w:p>
        </w:tc>
        <w:tc>
          <w:tcPr>
            <w:tcW w:w="4788" w:type="dxa"/>
          </w:tcPr>
          <w:p w:rsidR="003B59CB" w:rsidRPr="00547DC6" w:rsidRDefault="00EF4BB2" w:rsidP="009D6C46">
            <w:r w:rsidRPr="00547DC6">
              <w:t>nvarchar(50)</w:t>
            </w:r>
          </w:p>
        </w:tc>
      </w:tr>
    </w:tbl>
    <w:p w:rsidR="00BC5A56" w:rsidRDefault="00BC5A56" w:rsidP="00BC5A56">
      <w:r>
        <w:tab/>
      </w:r>
    </w:p>
    <w:p w:rsidR="003B59CB" w:rsidRDefault="003B59CB" w:rsidP="003B59CB">
      <w:pPr>
        <w:pStyle w:val="Heading2"/>
      </w:pPr>
      <w:bookmarkStart w:id="1120" w:name="_Toc311131884"/>
      <w:r>
        <w:t>S_Incident_Attachments</w:t>
      </w:r>
      <w:bookmarkEnd w:id="1120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B59CB" w:rsidRPr="00547DC6" w:rsidTr="009D6C46">
        <w:tc>
          <w:tcPr>
            <w:tcW w:w="4788" w:type="dxa"/>
          </w:tcPr>
          <w:p w:rsidR="003B59CB" w:rsidRPr="00547DC6" w:rsidRDefault="003B59CB" w:rsidP="003B59CB">
            <w:r>
              <w:t>IncidentAttachmentsID</w:t>
            </w:r>
          </w:p>
        </w:tc>
        <w:tc>
          <w:tcPr>
            <w:tcW w:w="4788" w:type="dxa"/>
          </w:tcPr>
          <w:p w:rsidR="003B59CB" w:rsidRPr="00547DC6" w:rsidRDefault="003B59CB" w:rsidP="009D6C46">
            <w:del w:id="1121" w:author="workplains" w:date="2011-12-08T13:56:00Z">
              <w:r w:rsidRPr="00547DC6" w:rsidDel="004F13A1">
                <w:delText>nvarchar(50)</w:delText>
              </w:r>
            </w:del>
            <w:ins w:id="1122" w:author="workplains" w:date="2011-12-08T13:56:00Z">
              <w:r w:rsidR="004F13A1">
                <w:t>int</w:t>
              </w:r>
            </w:ins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PublishProcessID</w:t>
            </w:r>
          </w:p>
        </w:tc>
        <w:tc>
          <w:tcPr>
            <w:tcW w:w="4788" w:type="dxa"/>
          </w:tcPr>
          <w:p w:rsidR="003B59CB" w:rsidRPr="00547DC6" w:rsidRDefault="003B59CB" w:rsidP="009D6C46">
            <w:del w:id="1123" w:author="Bilal Manzoor" w:date="2011-12-08T18:11:00Z">
              <w:r w:rsidDel="00C0729A">
                <w:delText>Nvarchar</w:delText>
              </w:r>
            </w:del>
            <w:ins w:id="1124" w:author="Bilal Manzoor" w:date="2011-12-08T18:11:00Z">
              <w:r w:rsidR="00C0729A">
                <w:t>nvarchar</w:t>
              </w:r>
            </w:ins>
            <w:del w:id="1125" w:author="workplains" w:date="2011-12-08T13:56:00Z">
              <w:r w:rsidDel="004F13A1">
                <w:delText>(50)</w:delText>
              </w:r>
            </w:del>
            <w:ins w:id="1126" w:author="workplains" w:date="2011-12-08T13:56:00Z">
              <w:r w:rsidR="004F13A1">
                <w:t>int</w:t>
              </w:r>
            </w:ins>
          </w:p>
        </w:tc>
      </w:tr>
      <w:tr w:rsidR="003B59CB" w:rsidRPr="00547DC6" w:rsidTr="009D6C46">
        <w:tc>
          <w:tcPr>
            <w:tcW w:w="4788" w:type="dxa"/>
          </w:tcPr>
          <w:p w:rsidR="003B59CB" w:rsidRPr="00547DC6" w:rsidRDefault="003B59CB" w:rsidP="009D6C46">
            <w:r>
              <w:t>IncidentNo</w:t>
            </w:r>
          </w:p>
        </w:tc>
        <w:tc>
          <w:tcPr>
            <w:tcW w:w="4788" w:type="dxa"/>
          </w:tcPr>
          <w:p w:rsidR="003B59CB" w:rsidRPr="00547DC6" w:rsidRDefault="003B59CB" w:rsidP="009D6C46">
            <w:del w:id="1127" w:author="Bilal Manzoor" w:date="2011-12-08T18:14:00Z">
              <w:r w:rsidDel="00C0729A">
                <w:delText>Int</w:delText>
              </w:r>
            </w:del>
            <w:ins w:id="1128" w:author="Bilal Manzoor" w:date="2011-12-08T18:14:00Z">
              <w:r w:rsidR="00C0729A">
                <w:t>int</w:t>
              </w:r>
            </w:ins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StageID</w:t>
            </w:r>
          </w:p>
        </w:tc>
        <w:tc>
          <w:tcPr>
            <w:tcW w:w="4788" w:type="dxa"/>
          </w:tcPr>
          <w:p w:rsidR="003B59CB" w:rsidRDefault="003B59CB" w:rsidP="009D6C46">
            <w:del w:id="1129" w:author="Bilal Manzoor" w:date="2011-12-08T18:14:00Z">
              <w:r w:rsidDel="00C0729A">
                <w:delText>Int</w:delText>
              </w:r>
            </w:del>
            <w:ins w:id="1130" w:author="Bilal Manzoor" w:date="2011-12-08T18:14:00Z">
              <w:r w:rsidR="00C0729A">
                <w:t>int</w:t>
              </w:r>
            </w:ins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AttachmentVariableName</w:t>
            </w:r>
          </w:p>
        </w:tc>
        <w:tc>
          <w:tcPr>
            <w:tcW w:w="4788" w:type="dxa"/>
          </w:tcPr>
          <w:p w:rsidR="003B59CB" w:rsidRDefault="003B59CB" w:rsidP="009D6C46">
            <w:r w:rsidRPr="00547DC6">
              <w:t>nvarchar(50)</w:t>
            </w:r>
          </w:p>
        </w:tc>
      </w:tr>
      <w:tr w:rsidR="003B59CB" w:rsidRPr="00547DC6" w:rsidTr="009D6C46">
        <w:tc>
          <w:tcPr>
            <w:tcW w:w="4788" w:type="dxa"/>
          </w:tcPr>
          <w:p w:rsidR="003B59CB" w:rsidRPr="00547DC6" w:rsidRDefault="003B59CB" w:rsidP="009D6C46">
            <w:r>
              <w:t>FileName</w:t>
            </w:r>
          </w:p>
        </w:tc>
        <w:tc>
          <w:tcPr>
            <w:tcW w:w="4788" w:type="dxa"/>
          </w:tcPr>
          <w:p w:rsidR="003B59CB" w:rsidRPr="00547DC6" w:rsidRDefault="00EF4BB2" w:rsidP="009D6C46">
            <w:r w:rsidRPr="00547DC6">
              <w:t>nvarchar(50)</w:t>
            </w:r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Path</w:t>
            </w:r>
          </w:p>
        </w:tc>
        <w:tc>
          <w:tcPr>
            <w:tcW w:w="4788" w:type="dxa"/>
          </w:tcPr>
          <w:p w:rsidR="003B59CB" w:rsidRPr="00547DC6" w:rsidRDefault="00EF4BB2" w:rsidP="009D6C46">
            <w:r>
              <w:t>nvarchar(100</w:t>
            </w:r>
            <w:r w:rsidRPr="00547DC6">
              <w:t>)</w:t>
            </w:r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Description</w:t>
            </w:r>
          </w:p>
        </w:tc>
        <w:tc>
          <w:tcPr>
            <w:tcW w:w="4788" w:type="dxa"/>
          </w:tcPr>
          <w:p w:rsidR="003B59CB" w:rsidRPr="00547DC6" w:rsidRDefault="00EF4BB2" w:rsidP="009D6C46">
            <w:r>
              <w:t>nvarchar(100</w:t>
            </w:r>
            <w:r w:rsidRPr="00547DC6">
              <w:t>)</w:t>
            </w:r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Status</w:t>
            </w:r>
          </w:p>
        </w:tc>
        <w:tc>
          <w:tcPr>
            <w:tcW w:w="4788" w:type="dxa"/>
          </w:tcPr>
          <w:p w:rsidR="003B59CB" w:rsidRPr="00547DC6" w:rsidRDefault="00EF4BB2" w:rsidP="009D6C46">
            <w:r w:rsidRPr="00547DC6">
              <w:t>nvarchar(50)</w:t>
            </w:r>
          </w:p>
        </w:tc>
      </w:tr>
    </w:tbl>
    <w:p w:rsidR="003B59CB" w:rsidRDefault="003B59CB" w:rsidP="00BC5A56"/>
    <w:p w:rsidR="003B59CB" w:rsidRDefault="003B59CB" w:rsidP="003B59CB">
      <w:pPr>
        <w:pStyle w:val="Heading2"/>
      </w:pPr>
      <w:bookmarkStart w:id="1131" w:name="_Toc311131885"/>
      <w:r>
        <w:t>S_Incident_Notes</w:t>
      </w:r>
      <w:bookmarkEnd w:id="1131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B59CB" w:rsidRPr="00547DC6" w:rsidTr="009D6C46">
        <w:tc>
          <w:tcPr>
            <w:tcW w:w="4788" w:type="dxa"/>
          </w:tcPr>
          <w:p w:rsidR="003B59CB" w:rsidRPr="00547DC6" w:rsidRDefault="003B59CB" w:rsidP="003B59CB">
            <w:r>
              <w:t>IncidentNotesID</w:t>
            </w:r>
          </w:p>
        </w:tc>
        <w:tc>
          <w:tcPr>
            <w:tcW w:w="4788" w:type="dxa"/>
          </w:tcPr>
          <w:p w:rsidR="003B59CB" w:rsidRPr="00547DC6" w:rsidRDefault="003B59CB" w:rsidP="009D6C46">
            <w:del w:id="1132" w:author="workplains" w:date="2011-12-08T13:57:00Z">
              <w:r w:rsidRPr="00547DC6" w:rsidDel="004F13A1">
                <w:delText>nvarchar(50)</w:delText>
              </w:r>
            </w:del>
            <w:ins w:id="1133" w:author="workplains" w:date="2011-12-08T13:57:00Z">
              <w:r w:rsidR="004F13A1">
                <w:t>int</w:t>
              </w:r>
            </w:ins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lastRenderedPageBreak/>
              <w:t>PublishProcessID</w:t>
            </w:r>
          </w:p>
        </w:tc>
        <w:tc>
          <w:tcPr>
            <w:tcW w:w="4788" w:type="dxa"/>
          </w:tcPr>
          <w:p w:rsidR="003B59CB" w:rsidRPr="00547DC6" w:rsidRDefault="003B59CB" w:rsidP="009D6C46">
            <w:del w:id="1134" w:author="Bilal Manzoor" w:date="2011-12-08T18:11:00Z">
              <w:r w:rsidDel="00C0729A">
                <w:delText>Nvarchar</w:delText>
              </w:r>
            </w:del>
            <w:ins w:id="1135" w:author="Bilal Manzoor" w:date="2011-12-08T18:11:00Z">
              <w:r w:rsidR="00C0729A">
                <w:t>nvarchar</w:t>
              </w:r>
            </w:ins>
            <w:del w:id="1136" w:author="workplains" w:date="2011-12-08T13:57:00Z">
              <w:r w:rsidDel="004F13A1">
                <w:delText>(50)</w:delText>
              </w:r>
            </w:del>
            <w:ins w:id="1137" w:author="workplains" w:date="2011-12-08T13:57:00Z">
              <w:r w:rsidR="004F13A1">
                <w:t>int</w:t>
              </w:r>
            </w:ins>
          </w:p>
        </w:tc>
      </w:tr>
      <w:tr w:rsidR="003B59CB" w:rsidRPr="00547DC6" w:rsidTr="009D6C46">
        <w:tc>
          <w:tcPr>
            <w:tcW w:w="4788" w:type="dxa"/>
          </w:tcPr>
          <w:p w:rsidR="003B59CB" w:rsidRPr="00547DC6" w:rsidRDefault="003B59CB" w:rsidP="009D6C46">
            <w:r>
              <w:t>IncidentNo</w:t>
            </w:r>
          </w:p>
        </w:tc>
        <w:tc>
          <w:tcPr>
            <w:tcW w:w="4788" w:type="dxa"/>
          </w:tcPr>
          <w:p w:rsidR="003B59CB" w:rsidRPr="00547DC6" w:rsidRDefault="003B59CB" w:rsidP="009D6C46">
            <w:del w:id="1138" w:author="Bilal Manzoor" w:date="2011-12-08T18:14:00Z">
              <w:r w:rsidDel="00C0729A">
                <w:delText>Int</w:delText>
              </w:r>
            </w:del>
            <w:ins w:id="1139" w:author="Bilal Manzoor" w:date="2011-12-08T18:14:00Z">
              <w:r w:rsidR="00C0729A">
                <w:t>int</w:t>
              </w:r>
            </w:ins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StageID</w:t>
            </w:r>
          </w:p>
        </w:tc>
        <w:tc>
          <w:tcPr>
            <w:tcW w:w="4788" w:type="dxa"/>
          </w:tcPr>
          <w:p w:rsidR="003B59CB" w:rsidRDefault="003B59CB" w:rsidP="009D6C46">
            <w:del w:id="1140" w:author="Bilal Manzoor" w:date="2011-12-08T18:14:00Z">
              <w:r w:rsidDel="00C0729A">
                <w:delText>Int</w:delText>
              </w:r>
            </w:del>
            <w:ins w:id="1141" w:author="Bilal Manzoor" w:date="2011-12-08T18:14:00Z">
              <w:r w:rsidR="00C0729A">
                <w:t>int</w:t>
              </w:r>
            </w:ins>
          </w:p>
        </w:tc>
      </w:tr>
      <w:tr w:rsidR="003B59CB" w:rsidRPr="00547DC6" w:rsidTr="009D6C46">
        <w:tc>
          <w:tcPr>
            <w:tcW w:w="4788" w:type="dxa"/>
          </w:tcPr>
          <w:p w:rsidR="003B59CB" w:rsidRPr="00547DC6" w:rsidRDefault="003B59CB" w:rsidP="009D6C46">
            <w:r>
              <w:t>UserID</w:t>
            </w:r>
          </w:p>
        </w:tc>
        <w:tc>
          <w:tcPr>
            <w:tcW w:w="4788" w:type="dxa"/>
          </w:tcPr>
          <w:p w:rsidR="003B59CB" w:rsidRPr="00547DC6" w:rsidRDefault="00EF4BB2" w:rsidP="009D6C46">
            <w:r w:rsidRPr="00547DC6">
              <w:t>nvarchar(50)</w:t>
            </w:r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Note</w:t>
            </w:r>
          </w:p>
        </w:tc>
        <w:tc>
          <w:tcPr>
            <w:tcW w:w="4788" w:type="dxa"/>
          </w:tcPr>
          <w:p w:rsidR="003B59CB" w:rsidRPr="00547DC6" w:rsidRDefault="00EF4BB2" w:rsidP="009D6C46">
            <w:r w:rsidRPr="00547DC6">
              <w:t>nvarchar(50)</w:t>
            </w:r>
          </w:p>
        </w:tc>
      </w:tr>
      <w:tr w:rsidR="003B59CB" w:rsidRPr="00547DC6" w:rsidTr="009D6C46">
        <w:tc>
          <w:tcPr>
            <w:tcW w:w="4788" w:type="dxa"/>
          </w:tcPr>
          <w:p w:rsidR="003B59CB" w:rsidRDefault="003B59CB" w:rsidP="009D6C46">
            <w:r>
              <w:t>NoteDate</w:t>
            </w:r>
          </w:p>
        </w:tc>
        <w:tc>
          <w:tcPr>
            <w:tcW w:w="4788" w:type="dxa"/>
          </w:tcPr>
          <w:p w:rsidR="003B59CB" w:rsidRPr="00547DC6" w:rsidRDefault="00EF4BB2" w:rsidP="009D6C46">
            <w:r>
              <w:t>DateTime</w:t>
            </w:r>
          </w:p>
        </w:tc>
      </w:tr>
    </w:tbl>
    <w:p w:rsidR="003B59CB" w:rsidRDefault="003B59CB" w:rsidP="00BC5A56"/>
    <w:p w:rsidR="00AA4C76" w:rsidRDefault="00AA4C76" w:rsidP="00AA4C76">
      <w:pPr>
        <w:pStyle w:val="Heading2"/>
      </w:pPr>
      <w:bookmarkStart w:id="1142" w:name="_Toc311131886"/>
      <w:r>
        <w:t>S</w:t>
      </w:r>
      <w:proofErr w:type="gramStart"/>
      <w:r>
        <w:t>_</w:t>
      </w:r>
      <w:r w:rsidRPr="0055392C">
        <w:rPr>
          <w:i/>
        </w:rPr>
        <w:t>(</w:t>
      </w:r>
      <w:proofErr w:type="gramEnd"/>
      <w:r w:rsidRPr="009F5751">
        <w:rPr>
          <w:i/>
        </w:rPr>
        <w:t>ProcessName_Version</w:t>
      </w:r>
      <w:r>
        <w:rPr>
          <w:i/>
        </w:rPr>
        <w:t>)</w:t>
      </w:r>
      <w:r w:rsidRPr="009F5751">
        <w:rPr>
          <w:i/>
        </w:rPr>
        <w:t>_</w:t>
      </w:r>
      <w:r>
        <w:t>Variable</w:t>
      </w:r>
      <w:bookmarkEnd w:id="114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4C76" w:rsidRPr="00547DC6" w:rsidTr="00515DAE">
        <w:tc>
          <w:tcPr>
            <w:tcW w:w="4788" w:type="dxa"/>
          </w:tcPr>
          <w:p w:rsidR="00AA4C76" w:rsidRPr="00547DC6" w:rsidRDefault="00AA4C76" w:rsidP="00515DAE">
            <w:r>
              <w:t>PublishProcessID</w:t>
            </w:r>
          </w:p>
        </w:tc>
        <w:tc>
          <w:tcPr>
            <w:tcW w:w="4788" w:type="dxa"/>
          </w:tcPr>
          <w:p w:rsidR="00AA4C76" w:rsidRPr="00547DC6" w:rsidRDefault="00AA4C76" w:rsidP="00515DAE">
            <w:r w:rsidRPr="00547DC6">
              <w:t>nvarchar(50)</w:t>
            </w:r>
          </w:p>
        </w:tc>
      </w:tr>
      <w:tr w:rsidR="00AA4C76" w:rsidRPr="00547DC6" w:rsidTr="00515DAE">
        <w:tc>
          <w:tcPr>
            <w:tcW w:w="4788" w:type="dxa"/>
          </w:tcPr>
          <w:p w:rsidR="00AA4C76" w:rsidRPr="00547DC6" w:rsidRDefault="00AA4C76" w:rsidP="00515DAE">
            <w:r>
              <w:t>IncidentNo</w:t>
            </w:r>
          </w:p>
        </w:tc>
        <w:tc>
          <w:tcPr>
            <w:tcW w:w="4788" w:type="dxa"/>
          </w:tcPr>
          <w:p w:rsidR="00AA4C76" w:rsidRPr="00547DC6" w:rsidRDefault="00AA4C76" w:rsidP="00515DAE">
            <w:del w:id="1143" w:author="Bilal Manzoor" w:date="2011-12-08T18:14:00Z">
              <w:r w:rsidDel="00C0729A">
                <w:delText>Int</w:delText>
              </w:r>
            </w:del>
            <w:ins w:id="1144" w:author="Bilal Manzoor" w:date="2011-12-08T18:14:00Z">
              <w:r w:rsidR="00C0729A">
                <w:t>int</w:t>
              </w:r>
            </w:ins>
          </w:p>
        </w:tc>
      </w:tr>
      <w:tr w:rsidR="00AA4C76" w:rsidRPr="00547DC6" w:rsidTr="00515DAE">
        <w:tc>
          <w:tcPr>
            <w:tcW w:w="4788" w:type="dxa"/>
          </w:tcPr>
          <w:p w:rsidR="00AA4C76" w:rsidRDefault="00AA4C76" w:rsidP="00515DAE">
            <w:r>
              <w:t>StageID</w:t>
            </w:r>
          </w:p>
        </w:tc>
        <w:tc>
          <w:tcPr>
            <w:tcW w:w="4788" w:type="dxa"/>
          </w:tcPr>
          <w:p w:rsidR="00AA4C76" w:rsidRDefault="00AA4C76" w:rsidP="00515DAE">
            <w:r w:rsidRPr="00547DC6">
              <w:t>nvarchar(50)</w:t>
            </w:r>
          </w:p>
        </w:tc>
      </w:tr>
      <w:tr w:rsidR="00AA4C76" w:rsidRPr="00547DC6" w:rsidTr="00515DAE">
        <w:tc>
          <w:tcPr>
            <w:tcW w:w="4788" w:type="dxa"/>
          </w:tcPr>
          <w:p w:rsidR="00AA4C76" w:rsidRDefault="00AA4C76" w:rsidP="00515DAE">
            <w:r>
              <w:t>IsArchived</w:t>
            </w:r>
          </w:p>
        </w:tc>
        <w:tc>
          <w:tcPr>
            <w:tcW w:w="4788" w:type="dxa"/>
          </w:tcPr>
          <w:p w:rsidR="00AA4C76" w:rsidRDefault="00AA4C76" w:rsidP="00515DAE">
            <w:r>
              <w:t>Boolean</w:t>
            </w:r>
          </w:p>
        </w:tc>
      </w:tr>
      <w:tr w:rsidR="00AA4C76" w:rsidRPr="00547DC6" w:rsidTr="00515DAE">
        <w:tc>
          <w:tcPr>
            <w:tcW w:w="4788" w:type="dxa"/>
          </w:tcPr>
          <w:p w:rsidR="00AA4C76" w:rsidRPr="00547DC6" w:rsidRDefault="00AA4C76" w:rsidP="00515DAE">
            <w:r>
              <w:t>&lt;&lt;VariableName&gt;&gt;</w:t>
            </w:r>
          </w:p>
        </w:tc>
        <w:tc>
          <w:tcPr>
            <w:tcW w:w="4788" w:type="dxa"/>
          </w:tcPr>
          <w:p w:rsidR="00AA4C76" w:rsidRPr="00547DC6" w:rsidRDefault="00AA4C76" w:rsidP="00515DAE">
            <w:r>
              <w:t>&lt;&lt;Type as per definition&gt;&gt;</w:t>
            </w:r>
          </w:p>
        </w:tc>
      </w:tr>
    </w:tbl>
    <w:p w:rsidR="00AA4C76" w:rsidRDefault="00AA4C76" w:rsidP="00AA4C76">
      <w:pPr>
        <w:pStyle w:val="Heading2"/>
      </w:pPr>
      <w:bookmarkStart w:id="1145" w:name="_Toc311131887"/>
      <w:r>
        <w:t>S_</w:t>
      </w:r>
      <w:proofErr w:type="gramStart"/>
      <w:r>
        <w:t>_</w:t>
      </w:r>
      <w:r w:rsidRPr="0055392C">
        <w:rPr>
          <w:i/>
        </w:rPr>
        <w:t>(</w:t>
      </w:r>
      <w:proofErr w:type="gramEnd"/>
      <w:r w:rsidRPr="009F5751">
        <w:rPr>
          <w:i/>
        </w:rPr>
        <w:t>ProcessName_Version</w:t>
      </w:r>
      <w:r>
        <w:rPr>
          <w:i/>
        </w:rPr>
        <w:t>_TableVariable)_</w:t>
      </w:r>
      <w:r>
        <w:t>Detail</w:t>
      </w:r>
      <w:bookmarkEnd w:id="1145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4C76" w:rsidRPr="00547DC6" w:rsidTr="00515DAE">
        <w:tc>
          <w:tcPr>
            <w:tcW w:w="4788" w:type="dxa"/>
          </w:tcPr>
          <w:p w:rsidR="00AA4C76" w:rsidRPr="00547DC6" w:rsidRDefault="00AA4C76" w:rsidP="00515DAE">
            <w:r>
              <w:t>PublishProcessID</w:t>
            </w:r>
          </w:p>
        </w:tc>
        <w:tc>
          <w:tcPr>
            <w:tcW w:w="4788" w:type="dxa"/>
          </w:tcPr>
          <w:p w:rsidR="00AA4C76" w:rsidRPr="00547DC6" w:rsidRDefault="00AA4C76" w:rsidP="00515DAE">
            <w:r w:rsidRPr="00547DC6">
              <w:t>nvarchar(50)</w:t>
            </w:r>
          </w:p>
        </w:tc>
      </w:tr>
      <w:tr w:rsidR="00AA4C76" w:rsidRPr="00547DC6" w:rsidTr="00515DAE">
        <w:tc>
          <w:tcPr>
            <w:tcW w:w="4788" w:type="dxa"/>
          </w:tcPr>
          <w:p w:rsidR="00AA4C76" w:rsidRDefault="00AA4C76" w:rsidP="00515DAE">
            <w:r>
              <w:t>VersionNo</w:t>
            </w:r>
          </w:p>
        </w:tc>
        <w:tc>
          <w:tcPr>
            <w:tcW w:w="4788" w:type="dxa"/>
          </w:tcPr>
          <w:p w:rsidR="00AA4C76" w:rsidRPr="00547DC6" w:rsidRDefault="00AA4C76" w:rsidP="00515DAE">
            <w:del w:id="1146" w:author="Bilal Manzoor" w:date="2011-12-08T18:14:00Z">
              <w:r w:rsidDel="00C0729A">
                <w:delText>Int</w:delText>
              </w:r>
            </w:del>
            <w:ins w:id="1147" w:author="Bilal Manzoor" w:date="2011-12-08T18:14:00Z">
              <w:r w:rsidR="00C0729A">
                <w:t>int</w:t>
              </w:r>
            </w:ins>
          </w:p>
        </w:tc>
      </w:tr>
      <w:tr w:rsidR="00AA4C76" w:rsidRPr="00547DC6" w:rsidTr="00515DAE">
        <w:tc>
          <w:tcPr>
            <w:tcW w:w="4788" w:type="dxa"/>
          </w:tcPr>
          <w:p w:rsidR="00AA4C76" w:rsidRPr="00547DC6" w:rsidRDefault="00AA4C76" w:rsidP="00515DAE">
            <w:r>
              <w:t>IncidentNo</w:t>
            </w:r>
          </w:p>
        </w:tc>
        <w:tc>
          <w:tcPr>
            <w:tcW w:w="4788" w:type="dxa"/>
          </w:tcPr>
          <w:p w:rsidR="00AA4C76" w:rsidRPr="00547DC6" w:rsidRDefault="00AA4C76" w:rsidP="00515DAE">
            <w:del w:id="1148" w:author="Bilal Manzoor" w:date="2011-12-08T18:14:00Z">
              <w:r w:rsidDel="00C0729A">
                <w:delText>Int</w:delText>
              </w:r>
            </w:del>
            <w:ins w:id="1149" w:author="Bilal Manzoor" w:date="2011-12-08T18:14:00Z">
              <w:r w:rsidR="00C0729A">
                <w:t>int</w:t>
              </w:r>
            </w:ins>
          </w:p>
        </w:tc>
      </w:tr>
      <w:tr w:rsidR="00AA4C76" w:rsidRPr="00547DC6" w:rsidTr="00515DAE">
        <w:tc>
          <w:tcPr>
            <w:tcW w:w="4788" w:type="dxa"/>
          </w:tcPr>
          <w:p w:rsidR="00AA4C76" w:rsidRDefault="00AA4C76" w:rsidP="00515DAE">
            <w:r>
              <w:t>StageID</w:t>
            </w:r>
          </w:p>
        </w:tc>
        <w:tc>
          <w:tcPr>
            <w:tcW w:w="4788" w:type="dxa"/>
          </w:tcPr>
          <w:p w:rsidR="00AA4C76" w:rsidRDefault="00AA4C76" w:rsidP="00515DAE">
            <w:r w:rsidRPr="00547DC6">
              <w:t>nvarchar(50)</w:t>
            </w:r>
          </w:p>
        </w:tc>
      </w:tr>
      <w:tr w:rsidR="00AA4C76" w:rsidRPr="00547DC6" w:rsidTr="00515DAE">
        <w:tc>
          <w:tcPr>
            <w:tcW w:w="4788" w:type="dxa"/>
          </w:tcPr>
          <w:p w:rsidR="00AA4C76" w:rsidRDefault="00AA4C76" w:rsidP="00515DAE">
            <w:r>
              <w:t>IsArchived</w:t>
            </w:r>
          </w:p>
        </w:tc>
        <w:tc>
          <w:tcPr>
            <w:tcW w:w="4788" w:type="dxa"/>
          </w:tcPr>
          <w:p w:rsidR="00AA4C76" w:rsidRPr="00547DC6" w:rsidRDefault="00AA4C76" w:rsidP="00515DAE">
            <w:r w:rsidRPr="00547DC6">
              <w:t>nvarchar(512)</w:t>
            </w:r>
          </w:p>
        </w:tc>
      </w:tr>
      <w:tr w:rsidR="00AA4C76" w:rsidRPr="00547DC6" w:rsidTr="00515DAE">
        <w:tc>
          <w:tcPr>
            <w:tcW w:w="4788" w:type="dxa"/>
          </w:tcPr>
          <w:p w:rsidR="00AA4C76" w:rsidRDefault="00AA4C76" w:rsidP="00515DAE">
            <w:r>
              <w:t>&lt;&lt;VariableColumns&gt;&gt;</w:t>
            </w:r>
          </w:p>
        </w:tc>
        <w:tc>
          <w:tcPr>
            <w:tcW w:w="4788" w:type="dxa"/>
          </w:tcPr>
          <w:p w:rsidR="00AA4C76" w:rsidRPr="00547DC6" w:rsidRDefault="00AA4C76" w:rsidP="00515DAE">
            <w:r>
              <w:t>&lt;&lt;Type as per definition&gt;&gt;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1150" w:name="_Toc311131888"/>
      <w:r>
        <w:t>S_PublishProcess</w:t>
      </w:r>
      <w:bookmarkEnd w:id="1150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PublishProcessID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1151" w:author="workplains" w:date="2011-12-08T14:00:00Z">
              <w:r w:rsidRPr="00547DC6" w:rsidDel="004F13A1">
                <w:delText>nvarchar(50)</w:delText>
              </w:r>
            </w:del>
            <w:ins w:id="1152" w:author="workplains" w:date="2011-12-08T14:00:00Z">
              <w:r w:rsidR="004F13A1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1153" w:author="workplains" w:date="2011-12-08T14:00:00Z">
              <w:r w:rsidRPr="00547DC6" w:rsidDel="004F13A1">
                <w:delText>nvarchar(50)</w:delText>
              </w:r>
            </w:del>
            <w:ins w:id="1154" w:author="workplains" w:date="2011-12-08T14:00:00Z">
              <w:r w:rsidR="004F13A1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ParentProcessID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ProcessName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Status</w:t>
            </w:r>
          </w:p>
        </w:tc>
        <w:tc>
          <w:tcPr>
            <w:tcW w:w="4788" w:type="dxa"/>
          </w:tcPr>
          <w:p w:rsidR="00BC5A56" w:rsidRPr="00547DC6" w:rsidRDefault="002A19E8" w:rsidP="00AF02D5">
            <w:del w:id="1155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1156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Owner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Administrator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Designer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1157" w:author="workplains" w:date="2011-12-08T14:00:00Z">
              <w:r w:rsidRPr="00547DC6" w:rsidDel="004F13A1">
                <w:delText>Version</w:delText>
              </w:r>
            </w:del>
            <w:ins w:id="1158" w:author="workplains" w:date="2011-12-08T14:00:00Z">
              <w:r w:rsidR="004F13A1">
                <w:t>PublishVersion</w:t>
              </w:r>
            </w:ins>
          </w:p>
        </w:tc>
        <w:tc>
          <w:tcPr>
            <w:tcW w:w="4788" w:type="dxa"/>
          </w:tcPr>
          <w:p w:rsidR="00BC5A56" w:rsidRPr="00547DC6" w:rsidRDefault="00BC5A56" w:rsidP="00AF02D5">
            <w:del w:id="1159" w:author="workplains" w:date="2011-12-08T14:00:00Z">
              <w:r w:rsidRPr="00547DC6" w:rsidDel="004F13A1">
                <w:delText>nvarchar(10)</w:delText>
              </w:r>
            </w:del>
            <w:ins w:id="1160" w:author="workplains" w:date="2011-12-08T14:00:00Z">
              <w:r w:rsidR="004F13A1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PublishDate</w:t>
            </w:r>
          </w:p>
        </w:tc>
        <w:tc>
          <w:tcPr>
            <w:tcW w:w="4788" w:type="dxa"/>
          </w:tcPr>
          <w:p w:rsidR="00BC5A56" w:rsidRPr="00547DC6" w:rsidRDefault="002A19E8" w:rsidP="00AF02D5">
            <w:r w:rsidRPr="00547DC6">
              <w:t>D</w:t>
            </w:r>
            <w:r w:rsidR="00BC5A56" w:rsidRPr="00547DC6">
              <w:t>atetime</w:t>
            </w:r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1161" w:name="_Toc311131889"/>
      <w:r>
        <w:t>S_Stage</w:t>
      </w:r>
      <w:bookmarkEnd w:id="1161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StageID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1162" w:author="workplains" w:date="2011-12-08T14:01:00Z">
              <w:r w:rsidRPr="00547DC6" w:rsidDel="004F13A1">
                <w:delText>nvarchar(50)</w:delText>
              </w:r>
            </w:del>
            <w:ins w:id="1163" w:author="workplains" w:date="2011-12-08T14:01:00Z">
              <w:r w:rsidR="004F13A1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1164" w:author="workplains" w:date="2011-12-08T14:01:00Z">
              <w:r w:rsidRPr="00547DC6" w:rsidDel="004F13A1">
                <w:delText>WorkSpaceID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1165" w:author="workplains" w:date="2011-12-08T14:01:00Z">
              <w:r w:rsidRPr="00547DC6" w:rsidDel="004F13A1">
                <w:delText>nvarchar(50)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IncidentID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1166" w:author="workplains" w:date="2011-12-08T14:01:00Z">
              <w:r w:rsidRPr="00547DC6" w:rsidDel="004F13A1">
                <w:delText>nvarchar(50)</w:delText>
              </w:r>
            </w:del>
            <w:ins w:id="1167" w:author="workplains" w:date="2011-12-08T14:01:00Z">
              <w:r w:rsidR="004F13A1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StageNo</w:t>
            </w:r>
          </w:p>
        </w:tc>
        <w:tc>
          <w:tcPr>
            <w:tcW w:w="4788" w:type="dxa"/>
          </w:tcPr>
          <w:p w:rsidR="00BC5A56" w:rsidRPr="00547DC6" w:rsidRDefault="002A19E8" w:rsidP="00AF02D5">
            <w:del w:id="1168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1169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StageStatus</w:t>
            </w:r>
          </w:p>
        </w:tc>
        <w:tc>
          <w:tcPr>
            <w:tcW w:w="4788" w:type="dxa"/>
          </w:tcPr>
          <w:p w:rsidR="00BC5A56" w:rsidRPr="00547DC6" w:rsidRDefault="002A19E8" w:rsidP="00AF02D5">
            <w:del w:id="1170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1171" w:author="Bilal Manzoor" w:date="2011-12-08T18:14:00Z">
              <w:r w:rsidR="00C0729A">
                <w:t>int</w:t>
              </w:r>
            </w:ins>
          </w:p>
        </w:tc>
      </w:tr>
      <w:tr w:rsidR="004F13A1" w:rsidRPr="00547DC6" w:rsidTr="00AF02D5">
        <w:trPr>
          <w:ins w:id="1172" w:author="workplains" w:date="2011-12-08T14:01:00Z"/>
        </w:trPr>
        <w:tc>
          <w:tcPr>
            <w:tcW w:w="4788" w:type="dxa"/>
          </w:tcPr>
          <w:p w:rsidR="004F13A1" w:rsidRPr="00547DC6" w:rsidRDefault="004F13A1" w:rsidP="00AF02D5">
            <w:pPr>
              <w:rPr>
                <w:ins w:id="1173" w:author="workplains" w:date="2011-12-08T14:01:00Z"/>
              </w:rPr>
            </w:pPr>
            <w:ins w:id="1174" w:author="workplains" w:date="2011-12-08T14:01:00Z">
              <w:r>
                <w:t>StageSummery</w:t>
              </w:r>
            </w:ins>
          </w:p>
        </w:tc>
        <w:tc>
          <w:tcPr>
            <w:tcW w:w="4788" w:type="dxa"/>
          </w:tcPr>
          <w:p w:rsidR="004F13A1" w:rsidRPr="00547DC6" w:rsidRDefault="004F13A1" w:rsidP="00AF02D5">
            <w:pPr>
              <w:rPr>
                <w:ins w:id="1175" w:author="workplains" w:date="2011-12-08T14:01:00Z"/>
              </w:rPr>
            </w:pPr>
            <w:ins w:id="1176" w:author="workplains" w:date="2011-12-08T14:02:00Z">
              <w:r>
                <w:t>Varchar(500)</w:t>
              </w:r>
            </w:ins>
          </w:p>
        </w:tc>
      </w:tr>
    </w:tbl>
    <w:p w:rsidR="00BC5A56" w:rsidRDefault="00BC5A56" w:rsidP="00BC5A56">
      <w:r>
        <w:tab/>
      </w:r>
    </w:p>
    <w:p w:rsidR="00BC5A56" w:rsidRDefault="00BC5A56" w:rsidP="00BC5A56">
      <w:pPr>
        <w:pStyle w:val="Heading2"/>
      </w:pPr>
      <w:bookmarkStart w:id="1177" w:name="_Toc311131890"/>
      <w:r>
        <w:lastRenderedPageBreak/>
        <w:t>S_Task</w:t>
      </w:r>
      <w:bookmarkEnd w:id="1177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TaskID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1178" w:author="workplains" w:date="2011-12-08T14:04:00Z">
              <w:r w:rsidRPr="00547DC6" w:rsidDel="00CB5DD9">
                <w:delText>nvarchar(50)</w:delText>
              </w:r>
            </w:del>
            <w:ins w:id="1179" w:author="workplains" w:date="2011-12-08T14:04:00Z">
              <w:r w:rsidR="00CB5DD9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AA4C76" w:rsidP="00AF02D5">
            <w:r>
              <w:t>PublishProcessID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ActivityID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1180" w:author="workplains" w:date="2011-12-08T14:05:00Z">
              <w:r w:rsidRPr="00547DC6" w:rsidDel="00CB5DD9">
                <w:delText>nvarchar(50)</w:delText>
              </w:r>
            </w:del>
            <w:ins w:id="1181" w:author="workplains" w:date="2011-12-08T14:05:00Z">
              <w:r w:rsidR="00CB5DD9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StageID</w:t>
            </w:r>
          </w:p>
        </w:tc>
        <w:tc>
          <w:tcPr>
            <w:tcW w:w="4788" w:type="dxa"/>
          </w:tcPr>
          <w:p w:rsidR="00BC5A56" w:rsidRPr="00547DC6" w:rsidRDefault="00BC5A56" w:rsidP="00AF02D5">
            <w:del w:id="1182" w:author="workplains" w:date="2011-12-08T14:05:00Z">
              <w:r w:rsidRPr="00547DC6" w:rsidDel="00CB5DD9">
                <w:delText>nvarchar(50)</w:delText>
              </w:r>
            </w:del>
            <w:ins w:id="1183" w:author="workplains" w:date="2011-12-08T14:05:00Z">
              <w:r w:rsidR="00CB5DD9">
                <w:t xml:space="preserve">int 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ActivityName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Recipient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RecipientType</w:t>
            </w:r>
          </w:p>
        </w:tc>
        <w:tc>
          <w:tcPr>
            <w:tcW w:w="4788" w:type="dxa"/>
          </w:tcPr>
          <w:p w:rsidR="00BC5A56" w:rsidRPr="00547DC6" w:rsidRDefault="002A19E8" w:rsidP="00AF02D5">
            <w:del w:id="1184" w:author="workplains" w:date="2011-12-08T14:40:00Z">
              <w:r w:rsidRPr="00547DC6" w:rsidDel="00583727">
                <w:delText>I</w:delText>
              </w:r>
              <w:r w:rsidR="00BC5A56" w:rsidRPr="00547DC6" w:rsidDel="00583727">
                <w:delText>nt</w:delText>
              </w:r>
            </w:del>
            <w:ins w:id="1185" w:author="workplains" w:date="2011-12-08T14:40:00Z">
              <w:r w:rsidR="00583727">
                <w:t>nvarchar(</w:t>
              </w:r>
            </w:ins>
            <w:ins w:id="1186" w:author="workplains" w:date="2011-12-08T14:41:00Z">
              <w:r w:rsidR="00583727">
                <w:t>300</w:t>
              </w:r>
            </w:ins>
            <w:ins w:id="1187" w:author="workplains" w:date="2011-12-08T14:40:00Z">
              <w:r w:rsidR="00583727">
                <w:t>)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RecipientName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nvarchar(128)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PrevoiusActivityID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StartTime</w:t>
            </w:r>
          </w:p>
        </w:tc>
        <w:tc>
          <w:tcPr>
            <w:tcW w:w="4788" w:type="dxa"/>
          </w:tcPr>
          <w:p w:rsidR="00BC5A56" w:rsidRPr="00547DC6" w:rsidRDefault="002A19E8" w:rsidP="00AF02D5">
            <w:r w:rsidRPr="00547DC6">
              <w:t>D</w:t>
            </w:r>
            <w:r w:rsidR="00BC5A56" w:rsidRPr="00547DC6">
              <w:t>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EndTime</w:t>
            </w:r>
          </w:p>
        </w:tc>
        <w:tc>
          <w:tcPr>
            <w:tcW w:w="4788" w:type="dxa"/>
          </w:tcPr>
          <w:p w:rsidR="00BC5A56" w:rsidRPr="00547DC6" w:rsidRDefault="002A19E8" w:rsidP="00AF02D5">
            <w:r w:rsidRPr="00547DC6">
              <w:t>D</w:t>
            </w:r>
            <w:r w:rsidR="00BC5A56" w:rsidRPr="00547DC6">
              <w:t>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Status</w:t>
            </w:r>
          </w:p>
        </w:tc>
        <w:tc>
          <w:tcPr>
            <w:tcW w:w="4788" w:type="dxa"/>
          </w:tcPr>
          <w:p w:rsidR="00BC5A56" w:rsidRPr="00547DC6" w:rsidRDefault="002A19E8" w:rsidP="00AF02D5">
            <w:del w:id="1188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1189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OwnerID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nvarchar(50)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AttachedType</w:t>
            </w:r>
          </w:p>
        </w:tc>
        <w:tc>
          <w:tcPr>
            <w:tcW w:w="4788" w:type="dxa"/>
          </w:tcPr>
          <w:p w:rsidR="00BC5A56" w:rsidRPr="00547DC6" w:rsidRDefault="002A19E8" w:rsidP="00AF02D5">
            <w:del w:id="1190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1191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Rate</w:t>
            </w:r>
          </w:p>
        </w:tc>
        <w:tc>
          <w:tcPr>
            <w:tcW w:w="4788" w:type="dxa"/>
          </w:tcPr>
          <w:p w:rsidR="00BC5A56" w:rsidRPr="00547DC6" w:rsidRDefault="002A19E8" w:rsidP="00AF02D5">
            <w:del w:id="1192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1193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ActivityTime</w:t>
            </w:r>
          </w:p>
        </w:tc>
        <w:tc>
          <w:tcPr>
            <w:tcW w:w="4788" w:type="dxa"/>
          </w:tcPr>
          <w:p w:rsidR="00BC5A56" w:rsidRPr="00547DC6" w:rsidRDefault="002A19E8" w:rsidP="00AF02D5">
            <w:del w:id="1194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1195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TimeUnit</w:t>
            </w:r>
          </w:p>
        </w:tc>
        <w:tc>
          <w:tcPr>
            <w:tcW w:w="4788" w:type="dxa"/>
          </w:tcPr>
          <w:p w:rsidR="00BC5A56" w:rsidRPr="00547DC6" w:rsidRDefault="002A19E8" w:rsidP="00AF02D5">
            <w:del w:id="1196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1197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Priority</w:t>
            </w:r>
          </w:p>
        </w:tc>
        <w:tc>
          <w:tcPr>
            <w:tcW w:w="4788" w:type="dxa"/>
          </w:tcPr>
          <w:p w:rsidR="00BC5A56" w:rsidRPr="00547DC6" w:rsidRDefault="002A19E8" w:rsidP="00AF02D5">
            <w:del w:id="1198" w:author="Bilal Manzoor" w:date="2011-12-08T18:14:00Z">
              <w:r w:rsidRPr="00547DC6" w:rsidDel="00C0729A">
                <w:delText>I</w:delText>
              </w:r>
              <w:r w:rsidR="00BC5A56" w:rsidRPr="00547DC6" w:rsidDel="00C0729A">
                <w:delText>nt</w:delText>
              </w:r>
            </w:del>
            <w:ins w:id="1199" w:author="Bilal Manzoor" w:date="2011-12-08T18:14:00Z">
              <w:r w:rsidR="00C0729A">
                <w:t>int</w:t>
              </w:r>
            </w:ins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del w:id="1200" w:author="workplains" w:date="2011-12-08T14:41:00Z">
              <w:r w:rsidRPr="00547DC6" w:rsidDel="00583727">
                <w:delText>Summary</w:delText>
              </w:r>
            </w:del>
          </w:p>
        </w:tc>
        <w:tc>
          <w:tcPr>
            <w:tcW w:w="4788" w:type="dxa"/>
          </w:tcPr>
          <w:p w:rsidR="00BC5A56" w:rsidRPr="00547DC6" w:rsidRDefault="00BC5A56" w:rsidP="00AF02D5">
            <w:del w:id="1201" w:author="workplains" w:date="2011-12-08T14:41:00Z">
              <w:r w:rsidRPr="00547DC6" w:rsidDel="00583727">
                <w:delText>nvarchar(512)</w:delText>
              </w:r>
            </w:del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OverDue</w:t>
            </w:r>
          </w:p>
        </w:tc>
        <w:tc>
          <w:tcPr>
            <w:tcW w:w="4788" w:type="dxa"/>
          </w:tcPr>
          <w:p w:rsidR="00BC5A56" w:rsidRPr="00547DC6" w:rsidRDefault="002A19E8" w:rsidP="00AF02D5">
            <w:r w:rsidRPr="00547DC6">
              <w:t>D</w:t>
            </w:r>
            <w:r w:rsidR="00BC5A56" w:rsidRPr="00547DC6">
              <w:t>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Urgent</w:t>
            </w:r>
          </w:p>
        </w:tc>
        <w:tc>
          <w:tcPr>
            <w:tcW w:w="4788" w:type="dxa"/>
          </w:tcPr>
          <w:p w:rsidR="00BC5A56" w:rsidRPr="00547DC6" w:rsidRDefault="002A19E8" w:rsidP="00AF02D5">
            <w:r w:rsidRPr="00547DC6">
              <w:t>D</w:t>
            </w:r>
            <w:r w:rsidR="00BC5A56" w:rsidRPr="00547DC6">
              <w:t>atetime</w:t>
            </w:r>
          </w:p>
        </w:tc>
      </w:tr>
      <w:tr w:rsidR="00BC5A56" w:rsidRPr="00547DC6" w:rsidTr="00AF02D5">
        <w:tc>
          <w:tcPr>
            <w:tcW w:w="4788" w:type="dxa"/>
          </w:tcPr>
          <w:p w:rsidR="00BC5A56" w:rsidRPr="00547DC6" w:rsidRDefault="00BC5A56" w:rsidP="00AF02D5">
            <w:r w:rsidRPr="00547DC6">
              <w:t>Comments</w:t>
            </w:r>
          </w:p>
        </w:tc>
        <w:tc>
          <w:tcPr>
            <w:tcW w:w="4788" w:type="dxa"/>
          </w:tcPr>
          <w:p w:rsidR="00BC5A56" w:rsidRPr="00547DC6" w:rsidRDefault="00BC5A56" w:rsidP="00AF02D5">
            <w:r w:rsidRPr="00547DC6">
              <w:t>nvarchar(512)</w:t>
            </w:r>
          </w:p>
        </w:tc>
      </w:tr>
    </w:tbl>
    <w:p w:rsidR="008630D2" w:rsidRDefault="008630D2" w:rsidP="008630D2">
      <w:pPr>
        <w:pStyle w:val="Heading2"/>
        <w:rPr>
          <w:ins w:id="1202" w:author="workplains" w:date="2011-12-08T14:54:00Z"/>
        </w:rPr>
      </w:pPr>
      <w:bookmarkStart w:id="1203" w:name="_Toc311131891"/>
      <w:ins w:id="1204" w:author="workplains" w:date="2011-12-08T14:54:00Z">
        <w:r>
          <w:t>S_Task_Final</w:t>
        </w:r>
        <w:bookmarkEnd w:id="1203"/>
      </w:ins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630D2" w:rsidRPr="00547DC6" w:rsidTr="008630D2">
        <w:trPr>
          <w:ins w:id="1205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06" w:author="workplains" w:date="2011-12-08T14:54:00Z"/>
              </w:rPr>
            </w:pPr>
            <w:ins w:id="1207" w:author="workplains" w:date="2011-12-08T14:54:00Z">
              <w:r w:rsidRPr="00547DC6">
                <w:t>TaskID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08" w:author="workplains" w:date="2011-12-08T14:54:00Z"/>
              </w:rPr>
            </w:pPr>
            <w:ins w:id="1209" w:author="workplains" w:date="2011-12-08T14:54:00Z">
              <w:r>
                <w:t>int</w:t>
              </w:r>
            </w:ins>
          </w:p>
        </w:tc>
      </w:tr>
      <w:tr w:rsidR="008630D2" w:rsidRPr="00547DC6" w:rsidTr="008630D2">
        <w:trPr>
          <w:ins w:id="1210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11" w:author="workplains" w:date="2011-12-08T14:54:00Z"/>
              </w:rPr>
            </w:pPr>
            <w:ins w:id="1212" w:author="workplains" w:date="2011-12-08T14:55:00Z">
              <w:r w:rsidRPr="008630D2">
                <w:t>IncidentID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13" w:author="workplains" w:date="2011-12-08T14:54:00Z"/>
              </w:rPr>
            </w:pPr>
            <w:ins w:id="1214" w:author="workplains" w:date="2011-12-08T15:00:00Z">
              <w:r>
                <w:t>int</w:t>
              </w:r>
            </w:ins>
          </w:p>
        </w:tc>
      </w:tr>
      <w:tr w:rsidR="008630D2" w:rsidRPr="00547DC6" w:rsidTr="008630D2">
        <w:trPr>
          <w:ins w:id="1215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16" w:author="workplains" w:date="2011-12-08T14:54:00Z"/>
              </w:rPr>
            </w:pPr>
            <w:ins w:id="1217" w:author="workplains" w:date="2011-12-08T14:54:00Z">
              <w:r w:rsidRPr="00547DC6">
                <w:t>ActivityID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18" w:author="workplains" w:date="2011-12-08T14:54:00Z"/>
              </w:rPr>
            </w:pPr>
            <w:ins w:id="1219" w:author="workplains" w:date="2011-12-08T14:54:00Z">
              <w:r>
                <w:t>int</w:t>
              </w:r>
            </w:ins>
          </w:p>
        </w:tc>
      </w:tr>
      <w:tr w:rsidR="008630D2" w:rsidRPr="00547DC6" w:rsidTr="008630D2">
        <w:trPr>
          <w:ins w:id="1220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21" w:author="workplains" w:date="2011-12-08T14:54:00Z"/>
              </w:rPr>
            </w:pPr>
            <w:ins w:id="1222" w:author="workplains" w:date="2011-12-08T14:56:00Z">
              <w:r w:rsidRPr="008630D2">
                <w:t>ActivityName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23" w:author="workplains" w:date="2011-12-08T14:54:00Z"/>
              </w:rPr>
            </w:pPr>
            <w:ins w:id="1224" w:author="workplains" w:date="2011-12-08T15:00:00Z">
              <w:r>
                <w:t>Varchar(128)</w:t>
              </w:r>
            </w:ins>
          </w:p>
        </w:tc>
      </w:tr>
      <w:tr w:rsidR="008630D2" w:rsidRPr="00547DC6" w:rsidTr="008630D2">
        <w:trPr>
          <w:ins w:id="1225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26" w:author="workplains" w:date="2011-12-08T14:54:00Z"/>
              </w:rPr>
            </w:pPr>
            <w:ins w:id="1227" w:author="workplains" w:date="2011-12-08T14:56:00Z">
              <w:r w:rsidRPr="008630D2">
                <w:t>RecipientType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28" w:author="workplains" w:date="2011-12-08T14:54:00Z"/>
              </w:rPr>
            </w:pPr>
            <w:ins w:id="1229" w:author="workplains" w:date="2011-12-08T14:54:00Z">
              <w:r w:rsidRPr="00547DC6">
                <w:t>nvarcha</w:t>
              </w:r>
              <w:r>
                <w:t>r(</w:t>
              </w:r>
            </w:ins>
            <w:ins w:id="1230" w:author="workplains" w:date="2011-12-08T15:00:00Z">
              <w:r>
                <w:t>300</w:t>
              </w:r>
            </w:ins>
            <w:ins w:id="1231" w:author="workplains" w:date="2011-12-08T14:54:00Z">
              <w:r w:rsidRPr="00547DC6">
                <w:t>)</w:t>
              </w:r>
            </w:ins>
          </w:p>
        </w:tc>
      </w:tr>
      <w:tr w:rsidR="008630D2" w:rsidRPr="00547DC6" w:rsidTr="008630D2">
        <w:trPr>
          <w:ins w:id="1232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33" w:author="workplains" w:date="2011-12-08T14:54:00Z"/>
              </w:rPr>
            </w:pPr>
            <w:ins w:id="1234" w:author="workplains" w:date="2011-12-08T14:54:00Z">
              <w:r w:rsidRPr="00547DC6">
                <w:t>Recipient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35" w:author="workplains" w:date="2011-12-08T14:54:00Z"/>
              </w:rPr>
            </w:pPr>
            <w:ins w:id="1236" w:author="workplains" w:date="2011-12-08T14:54:00Z">
              <w:r w:rsidRPr="00547DC6">
                <w:t>nvarchar(128)</w:t>
              </w:r>
            </w:ins>
          </w:p>
        </w:tc>
      </w:tr>
      <w:tr w:rsidR="008630D2" w:rsidRPr="00547DC6" w:rsidTr="008630D2">
        <w:trPr>
          <w:ins w:id="1237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38" w:author="workplains" w:date="2011-12-08T14:54:00Z"/>
              </w:rPr>
            </w:pPr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39" w:author="workplains" w:date="2011-12-08T14:54:00Z"/>
              </w:rPr>
            </w:pPr>
          </w:p>
        </w:tc>
      </w:tr>
      <w:tr w:rsidR="008630D2" w:rsidRPr="00547DC6" w:rsidTr="008630D2">
        <w:trPr>
          <w:ins w:id="1240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41" w:author="workplains" w:date="2011-12-08T14:54:00Z"/>
              </w:rPr>
            </w:pPr>
            <w:ins w:id="1242" w:author="workplains" w:date="2011-12-08T14:56:00Z">
              <w:r w:rsidRPr="008630D2">
                <w:t>PrevoiusActivityID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43" w:author="workplains" w:date="2011-12-08T14:54:00Z"/>
              </w:rPr>
            </w:pPr>
            <w:ins w:id="1244" w:author="workplains" w:date="2011-12-08T14:54:00Z">
              <w:r>
                <w:t>nvarchar(</w:t>
              </w:r>
            </w:ins>
            <w:ins w:id="1245" w:author="workplains" w:date="2011-12-08T14:59:00Z">
              <w:r>
                <w:t>50</w:t>
              </w:r>
            </w:ins>
            <w:ins w:id="1246" w:author="workplains" w:date="2011-12-08T14:54:00Z">
              <w:r w:rsidRPr="00547DC6">
                <w:t>)</w:t>
              </w:r>
            </w:ins>
          </w:p>
        </w:tc>
      </w:tr>
      <w:tr w:rsidR="008630D2" w:rsidRPr="00547DC6" w:rsidTr="008630D2">
        <w:trPr>
          <w:ins w:id="1247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48" w:author="workplains" w:date="2011-12-08T14:54:00Z"/>
              </w:rPr>
            </w:pPr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49" w:author="workplains" w:date="2011-12-08T14:54:00Z"/>
              </w:rPr>
            </w:pPr>
          </w:p>
        </w:tc>
      </w:tr>
      <w:tr w:rsidR="008630D2" w:rsidRPr="00547DC6" w:rsidTr="008630D2">
        <w:trPr>
          <w:ins w:id="1250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51" w:author="workplains" w:date="2011-12-08T14:54:00Z"/>
              </w:rPr>
            </w:pPr>
            <w:ins w:id="1252" w:author="workplains" w:date="2011-12-08T14:54:00Z">
              <w:r w:rsidRPr="00547DC6">
                <w:t>StartTime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53" w:author="workplains" w:date="2011-12-08T14:54:00Z"/>
              </w:rPr>
            </w:pPr>
            <w:ins w:id="1254" w:author="workplains" w:date="2011-12-08T14:54:00Z">
              <w:r w:rsidRPr="00547DC6">
                <w:t>Datetime</w:t>
              </w:r>
            </w:ins>
          </w:p>
        </w:tc>
      </w:tr>
      <w:tr w:rsidR="008630D2" w:rsidRPr="00547DC6" w:rsidTr="008630D2">
        <w:trPr>
          <w:ins w:id="1255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56" w:author="workplains" w:date="2011-12-08T14:54:00Z"/>
              </w:rPr>
            </w:pPr>
            <w:ins w:id="1257" w:author="workplains" w:date="2011-12-08T14:54:00Z">
              <w:r w:rsidRPr="00547DC6">
                <w:t>EndTime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58" w:author="workplains" w:date="2011-12-08T14:54:00Z"/>
              </w:rPr>
            </w:pPr>
            <w:ins w:id="1259" w:author="workplains" w:date="2011-12-08T14:54:00Z">
              <w:r w:rsidRPr="00547DC6">
                <w:t>Datetime</w:t>
              </w:r>
            </w:ins>
          </w:p>
        </w:tc>
      </w:tr>
      <w:tr w:rsidR="008630D2" w:rsidRPr="00547DC6" w:rsidTr="008630D2">
        <w:trPr>
          <w:ins w:id="1260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61" w:author="workplains" w:date="2011-12-08T14:54:00Z"/>
              </w:rPr>
            </w:pPr>
            <w:ins w:id="1262" w:author="workplains" w:date="2011-12-08T14:54:00Z">
              <w:r w:rsidRPr="00547DC6">
                <w:t>Status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63" w:author="workplains" w:date="2011-12-08T14:54:00Z"/>
              </w:rPr>
            </w:pPr>
            <w:ins w:id="1264" w:author="workplains" w:date="2011-12-08T14:54:00Z">
              <w:del w:id="1265" w:author="Bilal Manzoor" w:date="2011-12-08T18:14:00Z">
                <w:r w:rsidRPr="00547DC6" w:rsidDel="00C0729A">
                  <w:delText>Int</w:delText>
                </w:r>
              </w:del>
            </w:ins>
            <w:ins w:id="1266" w:author="Bilal Manzoor" w:date="2011-12-08T18:14:00Z">
              <w:r w:rsidR="00C0729A">
                <w:t>int</w:t>
              </w:r>
            </w:ins>
          </w:p>
        </w:tc>
      </w:tr>
      <w:tr w:rsidR="008630D2" w:rsidRPr="00547DC6" w:rsidTr="008630D2">
        <w:trPr>
          <w:ins w:id="1267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68" w:author="workplains" w:date="2011-12-08T14:54:00Z"/>
              </w:rPr>
            </w:pPr>
            <w:ins w:id="1269" w:author="workplains" w:date="2011-12-08T14:54:00Z">
              <w:r w:rsidRPr="00547DC6">
                <w:t>OwnerID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70" w:author="workplains" w:date="2011-12-08T14:54:00Z"/>
              </w:rPr>
            </w:pPr>
            <w:ins w:id="1271" w:author="workplains" w:date="2011-12-08T14:54:00Z">
              <w:r w:rsidRPr="00547DC6">
                <w:t>nvarchar(50)</w:t>
              </w:r>
            </w:ins>
          </w:p>
        </w:tc>
      </w:tr>
      <w:tr w:rsidR="008630D2" w:rsidRPr="00547DC6" w:rsidTr="008630D2">
        <w:trPr>
          <w:ins w:id="1272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73" w:author="workplains" w:date="2011-12-08T14:54:00Z"/>
              </w:rPr>
            </w:pPr>
            <w:ins w:id="1274" w:author="workplains" w:date="2011-12-08T14:54:00Z">
              <w:r w:rsidRPr="00547DC6">
                <w:t>AttachedType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75" w:author="workplains" w:date="2011-12-08T14:54:00Z"/>
              </w:rPr>
            </w:pPr>
            <w:ins w:id="1276" w:author="workplains" w:date="2011-12-08T14:54:00Z">
              <w:del w:id="1277" w:author="Bilal Manzoor" w:date="2011-12-08T18:14:00Z">
                <w:r w:rsidRPr="00547DC6" w:rsidDel="00C0729A">
                  <w:delText>Int</w:delText>
                </w:r>
              </w:del>
            </w:ins>
            <w:ins w:id="1278" w:author="Bilal Manzoor" w:date="2011-12-08T18:14:00Z">
              <w:r w:rsidR="00C0729A">
                <w:t>int</w:t>
              </w:r>
            </w:ins>
          </w:p>
        </w:tc>
      </w:tr>
      <w:tr w:rsidR="008630D2" w:rsidRPr="00547DC6" w:rsidTr="008630D2">
        <w:trPr>
          <w:ins w:id="1279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80" w:author="workplains" w:date="2011-12-08T14:54:00Z"/>
              </w:rPr>
            </w:pPr>
            <w:ins w:id="1281" w:author="workplains" w:date="2011-12-08T14:54:00Z">
              <w:r w:rsidRPr="00547DC6">
                <w:t>Rate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82" w:author="workplains" w:date="2011-12-08T14:54:00Z"/>
              </w:rPr>
            </w:pPr>
            <w:ins w:id="1283" w:author="workplains" w:date="2011-12-08T14:54:00Z">
              <w:del w:id="1284" w:author="Bilal Manzoor" w:date="2011-12-08T18:14:00Z">
                <w:r w:rsidRPr="00547DC6" w:rsidDel="00C0729A">
                  <w:delText>Int</w:delText>
                </w:r>
              </w:del>
            </w:ins>
            <w:ins w:id="1285" w:author="Bilal Manzoor" w:date="2011-12-08T18:14:00Z">
              <w:r w:rsidR="00C0729A">
                <w:t>int</w:t>
              </w:r>
            </w:ins>
          </w:p>
        </w:tc>
      </w:tr>
      <w:tr w:rsidR="008630D2" w:rsidRPr="00547DC6" w:rsidTr="008630D2">
        <w:trPr>
          <w:ins w:id="1286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87" w:author="workplains" w:date="2011-12-08T14:54:00Z"/>
              </w:rPr>
            </w:pPr>
            <w:ins w:id="1288" w:author="workplains" w:date="2011-12-08T14:54:00Z">
              <w:r w:rsidRPr="00547DC6">
                <w:t>ActivityTime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289" w:author="workplains" w:date="2011-12-08T14:54:00Z"/>
              </w:rPr>
            </w:pPr>
            <w:ins w:id="1290" w:author="workplains" w:date="2011-12-08T14:54:00Z">
              <w:del w:id="1291" w:author="Bilal Manzoor" w:date="2011-12-08T18:14:00Z">
                <w:r w:rsidRPr="00547DC6" w:rsidDel="00C0729A">
                  <w:delText>Int</w:delText>
                </w:r>
              </w:del>
            </w:ins>
            <w:ins w:id="1292" w:author="Bilal Manzoor" w:date="2011-12-08T18:14:00Z">
              <w:r w:rsidR="00C0729A">
                <w:t>int</w:t>
              </w:r>
            </w:ins>
          </w:p>
        </w:tc>
      </w:tr>
      <w:tr w:rsidR="008630D2" w:rsidRPr="00547DC6" w:rsidTr="008630D2">
        <w:trPr>
          <w:ins w:id="1293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294" w:author="workplains" w:date="2011-12-08T14:54:00Z"/>
              </w:rPr>
            </w:pPr>
            <w:ins w:id="1295" w:author="workplains" w:date="2011-12-08T14:54:00Z">
              <w:r w:rsidRPr="00547DC6">
                <w:t>TimeUnit</w:t>
              </w:r>
            </w:ins>
          </w:p>
        </w:tc>
        <w:tc>
          <w:tcPr>
            <w:tcW w:w="4788" w:type="dxa"/>
          </w:tcPr>
          <w:p w:rsidR="008630D2" w:rsidRDefault="008630D2" w:rsidP="008630D2">
            <w:pPr>
              <w:rPr>
                <w:ins w:id="1296" w:author="workplains" w:date="2011-12-08T14:58:00Z"/>
              </w:rPr>
            </w:pPr>
            <w:ins w:id="1297" w:author="workplains" w:date="2011-12-08T14:54:00Z">
              <w:del w:id="1298" w:author="Bilal Manzoor" w:date="2011-12-08T18:14:00Z">
                <w:r w:rsidRPr="00547DC6" w:rsidDel="00C0729A">
                  <w:delText>Int</w:delText>
                </w:r>
              </w:del>
            </w:ins>
            <w:ins w:id="1299" w:author="Bilal Manzoor" w:date="2011-12-08T18:14:00Z">
              <w:r w:rsidR="00C0729A">
                <w:t>int</w:t>
              </w:r>
            </w:ins>
          </w:p>
          <w:p w:rsidR="008630D2" w:rsidRPr="00547DC6" w:rsidRDefault="008630D2" w:rsidP="008630D2">
            <w:pPr>
              <w:rPr>
                <w:ins w:id="1300" w:author="workplains" w:date="2011-12-08T14:54:00Z"/>
              </w:rPr>
            </w:pPr>
          </w:p>
        </w:tc>
      </w:tr>
      <w:tr w:rsidR="008630D2" w:rsidRPr="00547DC6" w:rsidTr="008630D2">
        <w:trPr>
          <w:ins w:id="1301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302" w:author="workplains" w:date="2011-12-08T14:54:00Z"/>
              </w:rPr>
            </w:pPr>
            <w:ins w:id="1303" w:author="workplains" w:date="2011-12-08T14:54:00Z">
              <w:r w:rsidRPr="00547DC6">
                <w:t>Priority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304" w:author="workplains" w:date="2011-12-08T14:54:00Z"/>
              </w:rPr>
            </w:pPr>
            <w:ins w:id="1305" w:author="workplains" w:date="2011-12-08T14:54:00Z">
              <w:del w:id="1306" w:author="Bilal Manzoor" w:date="2011-12-08T18:14:00Z">
                <w:r w:rsidRPr="00547DC6" w:rsidDel="00C0729A">
                  <w:delText>Int</w:delText>
                </w:r>
              </w:del>
            </w:ins>
            <w:ins w:id="1307" w:author="Bilal Manzoor" w:date="2011-12-08T18:14:00Z">
              <w:r w:rsidR="00C0729A">
                <w:t>int</w:t>
              </w:r>
            </w:ins>
          </w:p>
        </w:tc>
      </w:tr>
      <w:tr w:rsidR="008630D2" w:rsidRPr="00547DC6" w:rsidTr="008630D2">
        <w:trPr>
          <w:ins w:id="1308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309" w:author="workplains" w:date="2011-12-08T14:54:00Z"/>
              </w:rPr>
            </w:pPr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310" w:author="workplains" w:date="2011-12-08T14:54:00Z"/>
              </w:rPr>
            </w:pPr>
          </w:p>
        </w:tc>
      </w:tr>
      <w:tr w:rsidR="008630D2" w:rsidRPr="00547DC6" w:rsidTr="008630D2">
        <w:trPr>
          <w:ins w:id="1311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312" w:author="workplains" w:date="2011-12-08T14:54:00Z"/>
              </w:rPr>
            </w:pPr>
            <w:ins w:id="1313" w:author="workplains" w:date="2011-12-08T14:54:00Z">
              <w:r w:rsidRPr="00547DC6">
                <w:t>OverDue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314" w:author="workplains" w:date="2011-12-08T14:54:00Z"/>
              </w:rPr>
            </w:pPr>
            <w:ins w:id="1315" w:author="workplains" w:date="2011-12-08T14:54:00Z">
              <w:r w:rsidRPr="00547DC6">
                <w:t>Datetime</w:t>
              </w:r>
            </w:ins>
          </w:p>
        </w:tc>
      </w:tr>
      <w:tr w:rsidR="008630D2" w:rsidRPr="00547DC6" w:rsidTr="008630D2">
        <w:trPr>
          <w:ins w:id="1316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317" w:author="workplains" w:date="2011-12-08T14:54:00Z"/>
              </w:rPr>
            </w:pPr>
            <w:ins w:id="1318" w:author="workplains" w:date="2011-12-08T14:54:00Z">
              <w:r w:rsidRPr="00547DC6">
                <w:lastRenderedPageBreak/>
                <w:t>Urgent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319" w:author="workplains" w:date="2011-12-08T14:54:00Z"/>
              </w:rPr>
            </w:pPr>
            <w:ins w:id="1320" w:author="workplains" w:date="2011-12-08T14:54:00Z">
              <w:r w:rsidRPr="00547DC6">
                <w:t>Datetime</w:t>
              </w:r>
            </w:ins>
          </w:p>
        </w:tc>
      </w:tr>
      <w:tr w:rsidR="008630D2" w:rsidRPr="00547DC6" w:rsidTr="008630D2">
        <w:trPr>
          <w:ins w:id="1321" w:author="workplains" w:date="2011-12-08T14:54:00Z"/>
        </w:trPr>
        <w:tc>
          <w:tcPr>
            <w:tcW w:w="4788" w:type="dxa"/>
          </w:tcPr>
          <w:p w:rsidR="008630D2" w:rsidRPr="00547DC6" w:rsidRDefault="008630D2" w:rsidP="008630D2">
            <w:pPr>
              <w:rPr>
                <w:ins w:id="1322" w:author="workplains" w:date="2011-12-08T14:54:00Z"/>
              </w:rPr>
            </w:pPr>
            <w:ins w:id="1323" w:author="workplains" w:date="2011-12-08T14:54:00Z">
              <w:r w:rsidRPr="00547DC6">
                <w:t>Comments</w:t>
              </w:r>
            </w:ins>
          </w:p>
        </w:tc>
        <w:tc>
          <w:tcPr>
            <w:tcW w:w="4788" w:type="dxa"/>
          </w:tcPr>
          <w:p w:rsidR="008630D2" w:rsidRPr="00547DC6" w:rsidRDefault="008630D2" w:rsidP="008630D2">
            <w:pPr>
              <w:rPr>
                <w:ins w:id="1324" w:author="workplains" w:date="2011-12-08T14:54:00Z"/>
              </w:rPr>
            </w:pPr>
            <w:ins w:id="1325" w:author="workplains" w:date="2011-12-08T14:54:00Z">
              <w:r w:rsidRPr="00547DC6">
                <w:t>nvarchar(512)</w:t>
              </w:r>
            </w:ins>
          </w:p>
        </w:tc>
      </w:tr>
    </w:tbl>
    <w:p w:rsidR="008630D2" w:rsidRDefault="008630D2" w:rsidP="004611F5">
      <w:pPr>
        <w:pStyle w:val="Heading1"/>
        <w:rPr>
          <w:ins w:id="1326" w:author="workplains" w:date="2011-12-08T14:53:00Z"/>
        </w:rPr>
      </w:pPr>
    </w:p>
    <w:p w:rsidR="004611F5" w:rsidRDefault="004611F5" w:rsidP="004611F5">
      <w:pPr>
        <w:pStyle w:val="Heading1"/>
      </w:pPr>
      <w:bookmarkStart w:id="1327" w:name="_Toc311131892"/>
      <w:r>
        <w:t>Account Package</w:t>
      </w:r>
      <w:bookmarkEnd w:id="1327"/>
    </w:p>
    <w:p w:rsidR="00043636" w:rsidRPr="00043636" w:rsidRDefault="00043636" w:rsidP="00043636">
      <w:r>
        <w:t>These tables are part of Process Cloud Master Database.</w:t>
      </w:r>
    </w:p>
    <w:p w:rsidR="005835D3" w:rsidRDefault="005835D3" w:rsidP="00CE24F9">
      <w:pPr>
        <w:pStyle w:val="Heading2"/>
      </w:pPr>
      <w:bookmarkStart w:id="1328" w:name="_Toc311131893"/>
      <w:r>
        <w:t>A_Customer</w:t>
      </w:r>
      <w:bookmarkEnd w:id="1328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835D3" w:rsidTr="005835D3">
        <w:tc>
          <w:tcPr>
            <w:tcW w:w="4788" w:type="dxa"/>
          </w:tcPr>
          <w:p w:rsidR="005835D3" w:rsidRDefault="005835D3">
            <w:r>
              <w:t>CustomerID</w:t>
            </w:r>
          </w:p>
        </w:tc>
        <w:tc>
          <w:tcPr>
            <w:tcW w:w="4788" w:type="dxa"/>
          </w:tcPr>
          <w:p w:rsidR="005835D3" w:rsidRDefault="00A4384A">
            <w:ins w:id="1329" w:author="workplains" w:date="2011-12-08T16:57:00Z">
              <w:r>
                <w:t>int</w:t>
              </w:r>
            </w:ins>
          </w:p>
        </w:tc>
      </w:tr>
      <w:tr w:rsidR="005835D3" w:rsidTr="005835D3">
        <w:tc>
          <w:tcPr>
            <w:tcW w:w="4788" w:type="dxa"/>
          </w:tcPr>
          <w:p w:rsidR="005835D3" w:rsidRDefault="005835D3">
            <w:r>
              <w:t>CompanyName</w:t>
            </w:r>
          </w:p>
        </w:tc>
        <w:tc>
          <w:tcPr>
            <w:tcW w:w="4788" w:type="dxa"/>
          </w:tcPr>
          <w:p w:rsidR="005835D3" w:rsidRDefault="00A4384A">
            <w:ins w:id="1330" w:author="workplains" w:date="2011-12-08T16:57:00Z">
              <w:del w:id="1331" w:author="Bilal Manzoor" w:date="2011-12-08T18:11:00Z">
                <w:r w:rsidDel="00C0729A">
                  <w:delText>Nvarchar</w:delText>
                </w:r>
              </w:del>
            </w:ins>
            <w:ins w:id="1332" w:author="Bilal Manzoor" w:date="2011-12-08T18:11:00Z">
              <w:r w:rsidR="00C0729A">
                <w:t>nvarchar</w:t>
              </w:r>
            </w:ins>
            <w:ins w:id="1333" w:author="workplains" w:date="2011-12-08T16:57:00Z">
              <w:r>
                <w:t>(50)</w:t>
              </w:r>
            </w:ins>
          </w:p>
        </w:tc>
      </w:tr>
      <w:tr w:rsidR="005835D3" w:rsidTr="005835D3">
        <w:tc>
          <w:tcPr>
            <w:tcW w:w="4788" w:type="dxa"/>
          </w:tcPr>
          <w:p w:rsidR="005835D3" w:rsidRDefault="005835D3">
            <w:r>
              <w:t>OfficialAddress1</w:t>
            </w:r>
          </w:p>
        </w:tc>
        <w:tc>
          <w:tcPr>
            <w:tcW w:w="4788" w:type="dxa"/>
          </w:tcPr>
          <w:p w:rsidR="005835D3" w:rsidRDefault="00A4384A">
            <w:ins w:id="1334" w:author="workplains" w:date="2011-12-08T16:58:00Z">
              <w:del w:id="1335" w:author="Bilal Manzoor" w:date="2011-12-08T18:11:00Z">
                <w:r w:rsidDel="00C0729A">
                  <w:delText>Nvarchar</w:delText>
                </w:r>
              </w:del>
            </w:ins>
            <w:ins w:id="1336" w:author="Bilal Manzoor" w:date="2011-12-08T18:11:00Z">
              <w:r w:rsidR="00C0729A">
                <w:t>nvarchar</w:t>
              </w:r>
            </w:ins>
            <w:ins w:id="1337" w:author="workplains" w:date="2011-12-08T16:58:00Z">
              <w:r>
                <w:t>(100)</w:t>
              </w:r>
            </w:ins>
          </w:p>
        </w:tc>
      </w:tr>
      <w:tr w:rsidR="005835D3" w:rsidTr="005835D3">
        <w:tc>
          <w:tcPr>
            <w:tcW w:w="4788" w:type="dxa"/>
          </w:tcPr>
          <w:p w:rsidR="005835D3" w:rsidRDefault="005835D3">
            <w:r>
              <w:t>OfficialAddress2</w:t>
            </w:r>
          </w:p>
        </w:tc>
        <w:tc>
          <w:tcPr>
            <w:tcW w:w="4788" w:type="dxa"/>
          </w:tcPr>
          <w:p w:rsidR="005835D3" w:rsidRDefault="00A4384A">
            <w:ins w:id="1338" w:author="workplains" w:date="2011-12-08T16:58:00Z">
              <w:del w:id="1339" w:author="Bilal Manzoor" w:date="2011-12-08T18:11:00Z">
                <w:r w:rsidDel="00C0729A">
                  <w:delText>Nvarchar</w:delText>
                </w:r>
              </w:del>
            </w:ins>
            <w:ins w:id="1340" w:author="Bilal Manzoor" w:date="2011-12-08T18:11:00Z">
              <w:r w:rsidR="00C0729A">
                <w:t>nvarchar</w:t>
              </w:r>
            </w:ins>
            <w:ins w:id="1341" w:author="workplains" w:date="2011-12-08T16:58:00Z">
              <w:r>
                <w:t>(100)</w:t>
              </w:r>
            </w:ins>
          </w:p>
        </w:tc>
      </w:tr>
      <w:tr w:rsidR="005835D3" w:rsidTr="005835D3">
        <w:tc>
          <w:tcPr>
            <w:tcW w:w="4788" w:type="dxa"/>
          </w:tcPr>
          <w:p w:rsidR="005835D3" w:rsidRDefault="005835D3">
            <w:r>
              <w:t>City</w:t>
            </w:r>
          </w:p>
        </w:tc>
        <w:tc>
          <w:tcPr>
            <w:tcW w:w="4788" w:type="dxa"/>
          </w:tcPr>
          <w:p w:rsidR="005835D3" w:rsidRDefault="00A4384A">
            <w:ins w:id="1342" w:author="workplains" w:date="2011-12-08T16:58:00Z">
              <w:del w:id="1343" w:author="Bilal Manzoor" w:date="2011-12-08T18:11:00Z">
                <w:r w:rsidDel="00C0729A">
                  <w:delText>Nvarchar</w:delText>
                </w:r>
              </w:del>
            </w:ins>
            <w:ins w:id="1344" w:author="Bilal Manzoor" w:date="2011-12-08T18:11:00Z">
              <w:r w:rsidR="00C0729A">
                <w:t>nvarchar</w:t>
              </w:r>
            </w:ins>
            <w:ins w:id="1345" w:author="workplains" w:date="2011-12-08T16:58:00Z">
              <w:r>
                <w:t>(50)</w:t>
              </w:r>
            </w:ins>
          </w:p>
        </w:tc>
      </w:tr>
      <w:tr w:rsidR="005835D3" w:rsidTr="005835D3">
        <w:tc>
          <w:tcPr>
            <w:tcW w:w="4788" w:type="dxa"/>
          </w:tcPr>
          <w:p w:rsidR="005835D3" w:rsidRDefault="005835D3">
            <w:r>
              <w:t>State</w:t>
            </w:r>
          </w:p>
        </w:tc>
        <w:tc>
          <w:tcPr>
            <w:tcW w:w="4788" w:type="dxa"/>
          </w:tcPr>
          <w:p w:rsidR="005835D3" w:rsidRDefault="00A4384A">
            <w:ins w:id="1346" w:author="workplains" w:date="2011-12-08T16:58:00Z">
              <w:del w:id="1347" w:author="Bilal Manzoor" w:date="2011-12-08T18:11:00Z">
                <w:r w:rsidDel="00C0729A">
                  <w:delText>Nvarchar</w:delText>
                </w:r>
              </w:del>
            </w:ins>
            <w:ins w:id="1348" w:author="Bilal Manzoor" w:date="2011-12-08T18:11:00Z">
              <w:r w:rsidR="00C0729A">
                <w:t>nvarchar</w:t>
              </w:r>
            </w:ins>
            <w:ins w:id="1349" w:author="workplains" w:date="2011-12-08T16:58:00Z">
              <w:r>
                <w:t>(50)</w:t>
              </w:r>
            </w:ins>
          </w:p>
        </w:tc>
      </w:tr>
      <w:tr w:rsidR="005835D3" w:rsidTr="005835D3">
        <w:tc>
          <w:tcPr>
            <w:tcW w:w="4788" w:type="dxa"/>
          </w:tcPr>
          <w:p w:rsidR="005835D3" w:rsidRDefault="005835D3">
            <w:r>
              <w:t>Country</w:t>
            </w:r>
          </w:p>
        </w:tc>
        <w:tc>
          <w:tcPr>
            <w:tcW w:w="4788" w:type="dxa"/>
          </w:tcPr>
          <w:p w:rsidR="005835D3" w:rsidRDefault="00A4384A">
            <w:ins w:id="1350" w:author="workplains" w:date="2011-12-08T16:58:00Z">
              <w:del w:id="1351" w:author="Bilal Manzoor" w:date="2011-12-08T18:11:00Z">
                <w:r w:rsidDel="00C0729A">
                  <w:delText>Nvarchar</w:delText>
                </w:r>
              </w:del>
            </w:ins>
            <w:ins w:id="1352" w:author="Bilal Manzoor" w:date="2011-12-08T18:11:00Z">
              <w:r w:rsidR="00C0729A">
                <w:t>nvarchar</w:t>
              </w:r>
            </w:ins>
            <w:ins w:id="1353" w:author="workplains" w:date="2011-12-08T16:58:00Z">
              <w:r>
                <w:t>(50)</w:t>
              </w:r>
            </w:ins>
          </w:p>
        </w:tc>
      </w:tr>
      <w:tr w:rsidR="005835D3" w:rsidTr="005835D3">
        <w:tc>
          <w:tcPr>
            <w:tcW w:w="4788" w:type="dxa"/>
          </w:tcPr>
          <w:p w:rsidR="005835D3" w:rsidRDefault="005835D3">
            <w:r>
              <w:t>ZipCode</w:t>
            </w:r>
          </w:p>
        </w:tc>
        <w:tc>
          <w:tcPr>
            <w:tcW w:w="4788" w:type="dxa"/>
          </w:tcPr>
          <w:p w:rsidR="005835D3" w:rsidRDefault="00A4384A">
            <w:ins w:id="1354" w:author="workplains" w:date="2011-12-08T16:58:00Z">
              <w:del w:id="1355" w:author="Bilal Manzoor" w:date="2011-12-08T18:11:00Z">
                <w:r w:rsidDel="00C0729A">
                  <w:delText>Nvarchar</w:delText>
                </w:r>
              </w:del>
            </w:ins>
            <w:ins w:id="1356" w:author="Bilal Manzoor" w:date="2011-12-08T18:11:00Z">
              <w:r w:rsidR="00C0729A">
                <w:t>nvarchar</w:t>
              </w:r>
            </w:ins>
            <w:ins w:id="1357" w:author="workplains" w:date="2011-12-08T16:58:00Z">
              <w:r>
                <w:t>(50)</w:t>
              </w:r>
            </w:ins>
          </w:p>
        </w:tc>
      </w:tr>
      <w:tr w:rsidR="005835D3" w:rsidTr="005835D3">
        <w:tc>
          <w:tcPr>
            <w:tcW w:w="4788" w:type="dxa"/>
          </w:tcPr>
          <w:p w:rsidR="005835D3" w:rsidRDefault="005835D3">
            <w:r>
              <w:t>ContactPersonName</w:t>
            </w:r>
          </w:p>
        </w:tc>
        <w:tc>
          <w:tcPr>
            <w:tcW w:w="4788" w:type="dxa"/>
          </w:tcPr>
          <w:p w:rsidR="005835D3" w:rsidRDefault="00A4384A">
            <w:ins w:id="1358" w:author="workplains" w:date="2011-12-08T16:58:00Z">
              <w:del w:id="1359" w:author="Bilal Manzoor" w:date="2011-12-08T18:11:00Z">
                <w:r w:rsidDel="00C0729A">
                  <w:delText>Nvarchar</w:delText>
                </w:r>
              </w:del>
            </w:ins>
            <w:ins w:id="1360" w:author="Bilal Manzoor" w:date="2011-12-08T18:11:00Z">
              <w:r w:rsidR="00C0729A">
                <w:t>nvarchar</w:t>
              </w:r>
            </w:ins>
            <w:ins w:id="1361" w:author="workplains" w:date="2011-12-08T16:58:00Z">
              <w:r>
                <w:t>(50)</w:t>
              </w:r>
            </w:ins>
          </w:p>
        </w:tc>
      </w:tr>
      <w:tr w:rsidR="005835D3" w:rsidTr="005835D3">
        <w:tc>
          <w:tcPr>
            <w:tcW w:w="4788" w:type="dxa"/>
          </w:tcPr>
          <w:p w:rsidR="005835D3" w:rsidRDefault="005835D3">
            <w:r>
              <w:t>ContactPersonEmail</w:t>
            </w:r>
          </w:p>
        </w:tc>
        <w:tc>
          <w:tcPr>
            <w:tcW w:w="4788" w:type="dxa"/>
          </w:tcPr>
          <w:p w:rsidR="005835D3" w:rsidRDefault="00A4384A">
            <w:ins w:id="1362" w:author="workplains" w:date="2011-12-08T16:58:00Z">
              <w:del w:id="1363" w:author="Bilal Manzoor" w:date="2011-12-08T18:11:00Z">
                <w:r w:rsidDel="00C0729A">
                  <w:delText>Nvarchar</w:delText>
                </w:r>
              </w:del>
            </w:ins>
            <w:ins w:id="1364" w:author="Bilal Manzoor" w:date="2011-12-08T18:11:00Z">
              <w:r w:rsidR="00C0729A">
                <w:t>nvarchar</w:t>
              </w:r>
            </w:ins>
            <w:ins w:id="1365" w:author="workplains" w:date="2011-12-08T16:58:00Z">
              <w:r>
                <w:t>(50)</w:t>
              </w:r>
            </w:ins>
          </w:p>
        </w:tc>
      </w:tr>
      <w:tr w:rsidR="005835D3" w:rsidTr="005835D3">
        <w:tc>
          <w:tcPr>
            <w:tcW w:w="4788" w:type="dxa"/>
          </w:tcPr>
          <w:p w:rsidR="005835D3" w:rsidRDefault="005835D3">
            <w:r>
              <w:t>ContactPersonPhoneNo</w:t>
            </w:r>
          </w:p>
        </w:tc>
        <w:tc>
          <w:tcPr>
            <w:tcW w:w="4788" w:type="dxa"/>
          </w:tcPr>
          <w:p w:rsidR="005835D3" w:rsidRDefault="00A4384A">
            <w:ins w:id="1366" w:author="workplains" w:date="2011-12-08T16:58:00Z">
              <w:del w:id="1367" w:author="Bilal Manzoor" w:date="2011-12-08T18:11:00Z">
                <w:r w:rsidDel="00C0729A">
                  <w:delText>Nvarchar</w:delText>
                </w:r>
              </w:del>
            </w:ins>
            <w:ins w:id="1368" w:author="Bilal Manzoor" w:date="2011-12-08T18:11:00Z">
              <w:r w:rsidR="00C0729A">
                <w:t>nvarchar</w:t>
              </w:r>
            </w:ins>
            <w:ins w:id="1369" w:author="workplains" w:date="2011-12-08T16:58:00Z">
              <w:r>
                <w:t>(50)</w:t>
              </w:r>
            </w:ins>
          </w:p>
        </w:tc>
      </w:tr>
      <w:tr w:rsidR="005835D3" w:rsidTr="005835D3">
        <w:tc>
          <w:tcPr>
            <w:tcW w:w="4788" w:type="dxa"/>
          </w:tcPr>
          <w:p w:rsidR="005835D3" w:rsidRDefault="005835D3">
            <w:r>
              <w:t>OfficialPhoneNo1</w:t>
            </w:r>
          </w:p>
        </w:tc>
        <w:tc>
          <w:tcPr>
            <w:tcW w:w="4788" w:type="dxa"/>
          </w:tcPr>
          <w:p w:rsidR="005835D3" w:rsidRDefault="00A4384A">
            <w:ins w:id="1370" w:author="workplains" w:date="2011-12-08T16:58:00Z">
              <w:del w:id="1371" w:author="Bilal Manzoor" w:date="2011-12-08T18:11:00Z">
                <w:r w:rsidDel="00C0729A">
                  <w:delText>Nvarchar</w:delText>
                </w:r>
              </w:del>
            </w:ins>
            <w:ins w:id="1372" w:author="Bilal Manzoor" w:date="2011-12-08T18:11:00Z">
              <w:r w:rsidR="00C0729A">
                <w:t>nvarchar</w:t>
              </w:r>
            </w:ins>
            <w:ins w:id="1373" w:author="workplains" w:date="2011-12-08T16:58:00Z">
              <w:r>
                <w:t>(50)</w:t>
              </w:r>
            </w:ins>
          </w:p>
        </w:tc>
      </w:tr>
      <w:tr w:rsidR="005835D3" w:rsidTr="005835D3">
        <w:tc>
          <w:tcPr>
            <w:tcW w:w="4788" w:type="dxa"/>
          </w:tcPr>
          <w:p w:rsidR="005835D3" w:rsidRDefault="005835D3">
            <w:r>
              <w:t>OfficialPhoneNo2</w:t>
            </w:r>
          </w:p>
        </w:tc>
        <w:tc>
          <w:tcPr>
            <w:tcW w:w="4788" w:type="dxa"/>
          </w:tcPr>
          <w:p w:rsidR="005835D3" w:rsidRDefault="00A4384A">
            <w:ins w:id="1374" w:author="workplains" w:date="2011-12-08T16:58:00Z">
              <w:del w:id="1375" w:author="Bilal Manzoor" w:date="2011-12-08T18:11:00Z">
                <w:r w:rsidDel="00C0729A">
                  <w:delText>Nvarchar</w:delText>
                </w:r>
              </w:del>
            </w:ins>
            <w:ins w:id="1376" w:author="Bilal Manzoor" w:date="2011-12-08T18:11:00Z">
              <w:r w:rsidR="00C0729A">
                <w:t>nvarchar</w:t>
              </w:r>
            </w:ins>
            <w:ins w:id="1377" w:author="workplains" w:date="2011-12-08T16:58:00Z">
              <w:r>
                <w:t>(50)</w:t>
              </w:r>
            </w:ins>
          </w:p>
        </w:tc>
      </w:tr>
      <w:tr w:rsidR="00A4384A" w:rsidTr="005835D3">
        <w:trPr>
          <w:ins w:id="1378" w:author="workplains" w:date="2011-12-08T16:58:00Z"/>
        </w:trPr>
        <w:tc>
          <w:tcPr>
            <w:tcW w:w="4788" w:type="dxa"/>
          </w:tcPr>
          <w:p w:rsidR="00A4384A" w:rsidRDefault="00A4384A">
            <w:pPr>
              <w:rPr>
                <w:ins w:id="1379" w:author="workplains" w:date="2011-12-08T16:58:00Z"/>
              </w:rPr>
            </w:pPr>
            <w:ins w:id="1380" w:author="workplains" w:date="2011-12-08T16:59:00Z">
              <w:r>
                <w:t>CustomerLogo</w:t>
              </w:r>
            </w:ins>
          </w:p>
        </w:tc>
        <w:tc>
          <w:tcPr>
            <w:tcW w:w="4788" w:type="dxa"/>
          </w:tcPr>
          <w:p w:rsidR="00A4384A" w:rsidRDefault="00A4384A">
            <w:pPr>
              <w:rPr>
                <w:ins w:id="1381" w:author="workplains" w:date="2011-12-08T16:58:00Z"/>
              </w:rPr>
            </w:pPr>
            <w:ins w:id="1382" w:author="workplains" w:date="2011-12-08T16:59:00Z">
              <w:del w:id="1383" w:author="Bilal Manzoor" w:date="2011-12-08T18:11:00Z">
                <w:r w:rsidDel="00C0729A">
                  <w:delText>Nvarchar</w:delText>
                </w:r>
              </w:del>
            </w:ins>
            <w:ins w:id="1384" w:author="Bilal Manzoor" w:date="2011-12-08T18:11:00Z">
              <w:r w:rsidR="00C0729A">
                <w:t>nvarchar</w:t>
              </w:r>
            </w:ins>
            <w:ins w:id="1385" w:author="workplains" w:date="2011-12-08T16:59:00Z">
              <w:r>
                <w:t>(50)</w:t>
              </w:r>
            </w:ins>
          </w:p>
        </w:tc>
      </w:tr>
    </w:tbl>
    <w:p w:rsidR="005835D3" w:rsidRDefault="005835D3"/>
    <w:p w:rsidR="005835D3" w:rsidRDefault="005835D3" w:rsidP="00CE24F9">
      <w:pPr>
        <w:pStyle w:val="Heading2"/>
      </w:pPr>
      <w:bookmarkStart w:id="1386" w:name="_Toc311131894"/>
      <w:r>
        <w:t>A_CustomerPackage</w:t>
      </w:r>
      <w:bookmarkEnd w:id="1386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835D3" w:rsidTr="005B513A">
        <w:tc>
          <w:tcPr>
            <w:tcW w:w="4788" w:type="dxa"/>
          </w:tcPr>
          <w:p w:rsidR="005835D3" w:rsidRDefault="005835D3" w:rsidP="005B513A">
            <w:r>
              <w:t>CustomerPackageID</w:t>
            </w:r>
          </w:p>
        </w:tc>
        <w:tc>
          <w:tcPr>
            <w:tcW w:w="4788" w:type="dxa"/>
          </w:tcPr>
          <w:p w:rsidR="005835D3" w:rsidRDefault="00A4384A" w:rsidP="005B513A">
            <w:ins w:id="1387" w:author="workplains" w:date="2011-12-08T17:00:00Z">
              <w:r>
                <w:t>int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Default="005835D3" w:rsidP="005B513A">
            <w:r>
              <w:t>CustomerID</w:t>
            </w:r>
          </w:p>
        </w:tc>
        <w:tc>
          <w:tcPr>
            <w:tcW w:w="4788" w:type="dxa"/>
          </w:tcPr>
          <w:p w:rsidR="005835D3" w:rsidRDefault="00A4384A" w:rsidP="005B513A">
            <w:ins w:id="1388" w:author="workplains" w:date="2011-12-08T17:00:00Z">
              <w:r>
                <w:t>int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Default="005835D3" w:rsidP="005B513A">
            <w:r>
              <w:t>PackageType</w:t>
            </w:r>
          </w:p>
        </w:tc>
        <w:tc>
          <w:tcPr>
            <w:tcW w:w="4788" w:type="dxa"/>
          </w:tcPr>
          <w:p w:rsidR="005835D3" w:rsidRDefault="00A4384A" w:rsidP="005B513A">
            <w:ins w:id="1389" w:author="workplains" w:date="2011-12-08T17:00:00Z">
              <w:del w:id="1390" w:author="Bilal Manzoor" w:date="2011-12-08T18:11:00Z">
                <w:r w:rsidDel="00C0729A">
                  <w:delText>Nvarchar</w:delText>
                </w:r>
              </w:del>
            </w:ins>
            <w:ins w:id="1391" w:author="Bilal Manzoor" w:date="2011-12-08T18:11:00Z">
              <w:r w:rsidR="00C0729A">
                <w:t>nvarchar</w:t>
              </w:r>
            </w:ins>
            <w:ins w:id="1392" w:author="workplains" w:date="2011-12-08T17:00:00Z">
              <w:r>
                <w:t>(50)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Pr="004611F5" w:rsidRDefault="005835D3" w:rsidP="005B513A">
            <w:r w:rsidRPr="004611F5">
              <w:t>Deployed</w:t>
            </w:r>
            <w:r>
              <w:t>At</w:t>
            </w:r>
            <w:r w:rsidR="009E13D3">
              <w:t>Type</w:t>
            </w:r>
          </w:p>
        </w:tc>
        <w:tc>
          <w:tcPr>
            <w:tcW w:w="4788" w:type="dxa"/>
          </w:tcPr>
          <w:p w:rsidR="005835D3" w:rsidRPr="004611F5" w:rsidRDefault="00A4384A" w:rsidP="005B513A">
            <w:ins w:id="1393" w:author="workplains" w:date="2011-12-08T17:00:00Z">
              <w:del w:id="1394" w:author="Bilal Manzoor" w:date="2011-12-08T18:11:00Z">
                <w:r w:rsidDel="00C0729A">
                  <w:delText>Nvarchar</w:delText>
                </w:r>
              </w:del>
            </w:ins>
            <w:ins w:id="1395" w:author="Bilal Manzoor" w:date="2011-12-08T18:11:00Z">
              <w:r w:rsidR="00C0729A">
                <w:t>nvarchar</w:t>
              </w:r>
            </w:ins>
            <w:ins w:id="1396" w:author="workplains" w:date="2011-12-08T17:00:00Z">
              <w:r>
                <w:t>(50)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Pr="004611F5" w:rsidRDefault="005835D3" w:rsidP="005B513A">
            <w:r>
              <w:t>MaintainedBy</w:t>
            </w:r>
            <w:r w:rsidR="009E13D3">
              <w:t>Type</w:t>
            </w:r>
          </w:p>
        </w:tc>
        <w:tc>
          <w:tcPr>
            <w:tcW w:w="4788" w:type="dxa"/>
          </w:tcPr>
          <w:p w:rsidR="005835D3" w:rsidRPr="004611F5" w:rsidRDefault="00A4384A" w:rsidP="005B513A">
            <w:ins w:id="1397" w:author="workplains" w:date="2011-12-08T17:00:00Z">
              <w:del w:id="1398" w:author="Bilal Manzoor" w:date="2011-12-08T18:11:00Z">
                <w:r w:rsidDel="00C0729A">
                  <w:delText>Nvarchar</w:delText>
                </w:r>
              </w:del>
            </w:ins>
            <w:ins w:id="1399" w:author="Bilal Manzoor" w:date="2011-12-08T18:11:00Z">
              <w:r w:rsidR="00C0729A">
                <w:t>nvarchar</w:t>
              </w:r>
            </w:ins>
            <w:ins w:id="1400" w:author="workplains" w:date="2011-12-08T17:00:00Z">
              <w:r>
                <w:t>(50)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Pr="004611F5" w:rsidRDefault="009E13D3" w:rsidP="005B513A">
            <w:r>
              <w:t>NumberOfDesignerUsers</w:t>
            </w:r>
          </w:p>
        </w:tc>
        <w:tc>
          <w:tcPr>
            <w:tcW w:w="4788" w:type="dxa"/>
          </w:tcPr>
          <w:p w:rsidR="005835D3" w:rsidRPr="004611F5" w:rsidRDefault="005835D3" w:rsidP="005B513A">
            <w:del w:id="1401" w:author="workplains" w:date="2011-12-08T17:00:00Z">
              <w:r w:rsidRPr="004611F5" w:rsidDel="00A4384A">
                <w:delText>1 minimum</w:delText>
              </w:r>
            </w:del>
            <w:ins w:id="1402" w:author="workplains" w:date="2011-12-08T17:00:00Z">
              <w:r w:rsidR="00A4384A">
                <w:t>int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Pr="004611F5" w:rsidRDefault="009E13D3" w:rsidP="005B513A">
            <w:r>
              <w:t>NumberOfAdministratorUsers</w:t>
            </w:r>
          </w:p>
        </w:tc>
        <w:tc>
          <w:tcPr>
            <w:tcW w:w="4788" w:type="dxa"/>
          </w:tcPr>
          <w:p w:rsidR="005835D3" w:rsidRPr="004611F5" w:rsidRDefault="005835D3" w:rsidP="005B513A">
            <w:del w:id="1403" w:author="workplains" w:date="2011-12-08T17:00:00Z">
              <w:r w:rsidRPr="004611F5" w:rsidDel="00A4384A">
                <w:delText>Available</w:delText>
              </w:r>
            </w:del>
            <w:ins w:id="1404" w:author="workplains" w:date="2011-12-08T17:00:00Z">
              <w:r w:rsidR="00A4384A">
                <w:t>int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Pr="004611F5" w:rsidRDefault="009E13D3" w:rsidP="005B513A">
            <w:r>
              <w:t>NumberOfReportUsers</w:t>
            </w:r>
          </w:p>
        </w:tc>
        <w:tc>
          <w:tcPr>
            <w:tcW w:w="4788" w:type="dxa"/>
          </w:tcPr>
          <w:p w:rsidR="005835D3" w:rsidRPr="004611F5" w:rsidRDefault="005835D3" w:rsidP="005B513A">
            <w:del w:id="1405" w:author="workplains" w:date="2011-12-08T17:01:00Z">
              <w:r w:rsidRPr="004611F5" w:rsidDel="00A4384A">
                <w:delText>Yes</w:delText>
              </w:r>
            </w:del>
            <w:ins w:id="1406" w:author="workplains" w:date="2011-12-08T17:01:00Z">
              <w:r w:rsidR="00A4384A">
                <w:t>int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Pr="004611F5" w:rsidRDefault="009E13D3" w:rsidP="005B513A">
            <w:r>
              <w:t>FormBuilderAccess</w:t>
            </w:r>
          </w:p>
        </w:tc>
        <w:tc>
          <w:tcPr>
            <w:tcW w:w="4788" w:type="dxa"/>
          </w:tcPr>
          <w:p w:rsidR="005835D3" w:rsidRPr="004611F5" w:rsidRDefault="005835D3" w:rsidP="005B513A">
            <w:del w:id="1407" w:author="workplains" w:date="2011-12-08T17:01:00Z">
              <w:r w:rsidRPr="004611F5" w:rsidDel="00A4384A">
                <w:delText>Yes</w:delText>
              </w:r>
            </w:del>
            <w:ins w:id="1408" w:author="workplains" w:date="2011-12-08T17:01:00Z">
              <w:r w:rsidR="00A4384A">
                <w:t>bit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Pr="004611F5" w:rsidRDefault="009E13D3" w:rsidP="005B513A">
            <w:r>
              <w:t>WebServiceAccess</w:t>
            </w:r>
          </w:p>
        </w:tc>
        <w:tc>
          <w:tcPr>
            <w:tcW w:w="4788" w:type="dxa"/>
          </w:tcPr>
          <w:p w:rsidR="005835D3" w:rsidRPr="004611F5" w:rsidRDefault="00A4384A" w:rsidP="005B513A">
            <w:ins w:id="1409" w:author="workplains" w:date="2011-12-08T17:01:00Z">
              <w:r>
                <w:t>bit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Pr="004611F5" w:rsidRDefault="009E13D3" w:rsidP="005B513A">
            <w:r>
              <w:t>ProcessRespository</w:t>
            </w:r>
          </w:p>
        </w:tc>
        <w:tc>
          <w:tcPr>
            <w:tcW w:w="4788" w:type="dxa"/>
          </w:tcPr>
          <w:p w:rsidR="005835D3" w:rsidRPr="004611F5" w:rsidRDefault="00A4384A" w:rsidP="005B513A">
            <w:ins w:id="1410" w:author="workplains" w:date="2011-12-08T17:01:00Z">
              <w:del w:id="1411" w:author="Bilal Manzoor" w:date="2011-12-08T18:11:00Z">
                <w:r w:rsidDel="00C0729A">
                  <w:delText>Nvarchar</w:delText>
                </w:r>
              </w:del>
            </w:ins>
            <w:ins w:id="1412" w:author="Bilal Manzoor" w:date="2011-12-08T18:11:00Z">
              <w:r w:rsidR="00C0729A">
                <w:t>nvarchar</w:t>
              </w:r>
            </w:ins>
            <w:ins w:id="1413" w:author="workplains" w:date="2011-12-08T17:01:00Z">
              <w:r>
                <w:t>(50)</w:t>
              </w:r>
            </w:ins>
            <w:del w:id="1414" w:author="workplains" w:date="2011-12-08T17:01:00Z">
              <w:r w:rsidR="005835D3" w:rsidRPr="004611F5" w:rsidDel="00A4384A">
                <w:delText>Yes</w:delText>
              </w:r>
            </w:del>
          </w:p>
        </w:tc>
      </w:tr>
      <w:tr w:rsidR="005835D3" w:rsidTr="005B513A">
        <w:tc>
          <w:tcPr>
            <w:tcW w:w="4788" w:type="dxa"/>
          </w:tcPr>
          <w:p w:rsidR="005835D3" w:rsidRPr="004611F5" w:rsidRDefault="009E13D3" w:rsidP="005B513A">
            <w:r>
              <w:t>SimulationAccess</w:t>
            </w:r>
          </w:p>
        </w:tc>
        <w:tc>
          <w:tcPr>
            <w:tcW w:w="4788" w:type="dxa"/>
          </w:tcPr>
          <w:p w:rsidR="005835D3" w:rsidRPr="004611F5" w:rsidRDefault="00A4384A" w:rsidP="005B513A">
            <w:ins w:id="1415" w:author="workplains" w:date="2011-12-08T17:01:00Z">
              <w:r>
                <w:t>bit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Pr="004611F5" w:rsidRDefault="009E13D3" w:rsidP="005B513A">
            <w:r>
              <w:t>NumberOfEndUsers</w:t>
            </w:r>
          </w:p>
        </w:tc>
        <w:tc>
          <w:tcPr>
            <w:tcW w:w="4788" w:type="dxa"/>
          </w:tcPr>
          <w:p w:rsidR="005835D3" w:rsidRPr="004611F5" w:rsidRDefault="00A4384A" w:rsidP="005B513A">
            <w:ins w:id="1416" w:author="workplains" w:date="2011-12-08T17:01:00Z">
              <w:r>
                <w:t>int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Pr="004611F5" w:rsidRDefault="009E13D3" w:rsidP="005B513A">
            <w:r>
              <w:t>EmailProcessLaunch</w:t>
            </w:r>
          </w:p>
        </w:tc>
        <w:tc>
          <w:tcPr>
            <w:tcW w:w="4788" w:type="dxa"/>
          </w:tcPr>
          <w:p w:rsidR="005835D3" w:rsidRPr="004611F5" w:rsidRDefault="00A4384A" w:rsidP="005B513A">
            <w:ins w:id="1417" w:author="workplains" w:date="2011-12-08T17:01:00Z">
              <w:del w:id="1418" w:author="Bilal Manzoor" w:date="2011-12-08T18:11:00Z">
                <w:r w:rsidDel="00C0729A">
                  <w:delText>Nvarchar</w:delText>
                </w:r>
              </w:del>
            </w:ins>
            <w:ins w:id="1419" w:author="Bilal Manzoor" w:date="2011-12-08T18:11:00Z">
              <w:r w:rsidR="00C0729A">
                <w:t>nvarchar</w:t>
              </w:r>
            </w:ins>
            <w:ins w:id="1420" w:author="workplains" w:date="2011-12-08T17:01:00Z">
              <w:r>
                <w:t>(50)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Pr="004611F5" w:rsidRDefault="009E13D3" w:rsidP="005B513A">
            <w:r>
              <w:t>NumberOfTransactionsPerDay</w:t>
            </w:r>
          </w:p>
        </w:tc>
        <w:tc>
          <w:tcPr>
            <w:tcW w:w="4788" w:type="dxa"/>
          </w:tcPr>
          <w:p w:rsidR="005835D3" w:rsidRPr="004611F5" w:rsidRDefault="00A4384A" w:rsidP="005B513A">
            <w:ins w:id="1421" w:author="workplains" w:date="2011-12-08T17:01:00Z">
              <w:r>
                <w:t>int</w:t>
              </w:r>
            </w:ins>
          </w:p>
        </w:tc>
      </w:tr>
      <w:tr w:rsidR="005835D3" w:rsidTr="005B513A">
        <w:tc>
          <w:tcPr>
            <w:tcW w:w="4788" w:type="dxa"/>
          </w:tcPr>
          <w:p w:rsidR="005835D3" w:rsidRPr="004611F5" w:rsidRDefault="009E13D3" w:rsidP="005B513A">
            <w:r>
              <w:t>AccountStatusType</w:t>
            </w:r>
          </w:p>
        </w:tc>
        <w:tc>
          <w:tcPr>
            <w:tcW w:w="4788" w:type="dxa"/>
          </w:tcPr>
          <w:p w:rsidR="005835D3" w:rsidRPr="004611F5" w:rsidRDefault="00A4384A" w:rsidP="005B513A">
            <w:ins w:id="1422" w:author="workplains" w:date="2011-12-08T17:02:00Z">
              <w:del w:id="1423" w:author="Bilal Manzoor" w:date="2011-12-08T18:11:00Z">
                <w:r w:rsidDel="00C0729A">
                  <w:delText>Nvarchar</w:delText>
                </w:r>
              </w:del>
            </w:ins>
            <w:ins w:id="1424" w:author="Bilal Manzoor" w:date="2011-12-08T18:11:00Z">
              <w:r w:rsidR="00C0729A">
                <w:t>nvarchar</w:t>
              </w:r>
            </w:ins>
            <w:ins w:id="1425" w:author="workplains" w:date="2011-12-08T17:02:00Z">
              <w:r>
                <w:t>(50)</w:t>
              </w:r>
            </w:ins>
          </w:p>
        </w:tc>
      </w:tr>
      <w:tr w:rsidR="009E13D3" w:rsidTr="005B513A">
        <w:tc>
          <w:tcPr>
            <w:tcW w:w="4788" w:type="dxa"/>
          </w:tcPr>
          <w:p w:rsidR="009E13D3" w:rsidRDefault="009E13D3" w:rsidP="005B513A">
            <w:r>
              <w:t>ActivativationDate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26" w:author="workplains" w:date="2011-12-08T17:02:00Z">
              <w:r>
                <w:t>datetime</w:t>
              </w:r>
            </w:ins>
          </w:p>
        </w:tc>
      </w:tr>
      <w:tr w:rsidR="009E13D3" w:rsidTr="005B513A">
        <w:tc>
          <w:tcPr>
            <w:tcW w:w="4788" w:type="dxa"/>
          </w:tcPr>
          <w:p w:rsidR="009E13D3" w:rsidRDefault="009E13D3" w:rsidP="005B513A">
            <w:r>
              <w:t>ExpiryDate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27" w:author="workplains" w:date="2011-12-08T17:02:00Z">
              <w:r>
                <w:t>datetime</w:t>
              </w:r>
            </w:ins>
          </w:p>
        </w:tc>
      </w:tr>
      <w:tr w:rsidR="009E13D3" w:rsidTr="005B513A">
        <w:tc>
          <w:tcPr>
            <w:tcW w:w="4788" w:type="dxa"/>
          </w:tcPr>
          <w:p w:rsidR="009E13D3" w:rsidRDefault="009E13D3" w:rsidP="005B513A">
            <w:r>
              <w:lastRenderedPageBreak/>
              <w:t>GracePeriod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28" w:author="workplains" w:date="2011-12-08T17:02:00Z">
              <w:r>
                <w:t>int</w:t>
              </w:r>
            </w:ins>
          </w:p>
        </w:tc>
      </w:tr>
      <w:tr w:rsidR="00BB4087" w:rsidTr="005B513A">
        <w:tc>
          <w:tcPr>
            <w:tcW w:w="4788" w:type="dxa"/>
          </w:tcPr>
          <w:p w:rsidR="00BB4087" w:rsidRDefault="00BB4087" w:rsidP="005B513A">
            <w:r>
              <w:t>RenewalDueDate</w:t>
            </w:r>
          </w:p>
        </w:tc>
        <w:tc>
          <w:tcPr>
            <w:tcW w:w="4788" w:type="dxa"/>
          </w:tcPr>
          <w:p w:rsidR="00BB4087" w:rsidRPr="004611F5" w:rsidRDefault="00A4384A" w:rsidP="005B513A">
            <w:ins w:id="1429" w:author="workplains" w:date="2011-12-08T17:02:00Z">
              <w:r>
                <w:t>datetime</w:t>
              </w:r>
            </w:ins>
          </w:p>
        </w:tc>
      </w:tr>
      <w:tr w:rsidR="009E13D3" w:rsidTr="005B513A">
        <w:tc>
          <w:tcPr>
            <w:tcW w:w="4788" w:type="dxa"/>
          </w:tcPr>
          <w:p w:rsidR="009E13D3" w:rsidRDefault="009E13D3" w:rsidP="005B513A">
            <w:r>
              <w:t>SalesPersonName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30" w:author="workplains" w:date="2011-12-08T17:02:00Z">
              <w:del w:id="1431" w:author="Bilal Manzoor" w:date="2011-12-08T18:11:00Z">
                <w:r w:rsidDel="00C0729A">
                  <w:delText>Nvarchar</w:delText>
                </w:r>
              </w:del>
            </w:ins>
            <w:ins w:id="1432" w:author="Bilal Manzoor" w:date="2011-12-08T18:11:00Z">
              <w:r w:rsidR="00C0729A">
                <w:t>nvarchar</w:t>
              </w:r>
            </w:ins>
            <w:ins w:id="1433" w:author="workplains" w:date="2011-12-08T17:02:00Z">
              <w:r>
                <w:t>(50)</w:t>
              </w:r>
            </w:ins>
          </w:p>
        </w:tc>
      </w:tr>
      <w:tr w:rsidR="009E13D3" w:rsidTr="005B513A">
        <w:tc>
          <w:tcPr>
            <w:tcW w:w="4788" w:type="dxa"/>
          </w:tcPr>
          <w:p w:rsidR="009E13D3" w:rsidRDefault="009E13D3" w:rsidP="005B513A">
            <w:r>
              <w:t>SalesPersonContactNo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34" w:author="workplains" w:date="2011-12-08T17:03:00Z">
              <w:del w:id="1435" w:author="Bilal Manzoor" w:date="2011-12-08T18:11:00Z">
                <w:r w:rsidDel="00C0729A">
                  <w:delText>Nvarchar</w:delText>
                </w:r>
              </w:del>
            </w:ins>
            <w:ins w:id="1436" w:author="Bilal Manzoor" w:date="2011-12-08T18:11:00Z">
              <w:r w:rsidR="00C0729A">
                <w:t>nvarchar</w:t>
              </w:r>
            </w:ins>
            <w:ins w:id="1437" w:author="workplains" w:date="2011-12-08T17:03:00Z">
              <w:r>
                <w:t>(50)</w:t>
              </w:r>
            </w:ins>
          </w:p>
        </w:tc>
      </w:tr>
      <w:tr w:rsidR="009E13D3" w:rsidTr="005B513A">
        <w:tc>
          <w:tcPr>
            <w:tcW w:w="4788" w:type="dxa"/>
          </w:tcPr>
          <w:p w:rsidR="009E13D3" w:rsidRDefault="009E13D3" w:rsidP="005B513A">
            <w:r>
              <w:t>SalesPersonEmail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38" w:author="workplains" w:date="2011-12-08T17:03:00Z">
              <w:del w:id="1439" w:author="Bilal Manzoor" w:date="2011-12-08T18:11:00Z">
                <w:r w:rsidDel="00C0729A">
                  <w:delText>Nvarchar</w:delText>
                </w:r>
              </w:del>
            </w:ins>
            <w:ins w:id="1440" w:author="Bilal Manzoor" w:date="2011-12-08T18:11:00Z">
              <w:r w:rsidR="00C0729A">
                <w:t>nvarchar</w:t>
              </w:r>
            </w:ins>
            <w:ins w:id="1441" w:author="workplains" w:date="2011-12-08T17:03:00Z">
              <w:r>
                <w:t>(50)</w:t>
              </w:r>
            </w:ins>
          </w:p>
        </w:tc>
      </w:tr>
      <w:tr w:rsidR="009E13D3" w:rsidTr="005B513A">
        <w:tc>
          <w:tcPr>
            <w:tcW w:w="4788" w:type="dxa"/>
          </w:tcPr>
          <w:p w:rsidR="009E13D3" w:rsidRDefault="009E13D3" w:rsidP="005B513A">
            <w:r>
              <w:t>SalesPersonAddress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42" w:author="workplains" w:date="2011-12-08T17:03:00Z">
              <w:del w:id="1443" w:author="Bilal Manzoor" w:date="2011-12-08T18:11:00Z">
                <w:r w:rsidDel="00C0729A">
                  <w:delText>Nvarchar</w:delText>
                </w:r>
              </w:del>
            </w:ins>
            <w:ins w:id="1444" w:author="Bilal Manzoor" w:date="2011-12-08T18:11:00Z">
              <w:r w:rsidR="00C0729A">
                <w:t>nvarchar</w:t>
              </w:r>
            </w:ins>
            <w:ins w:id="1445" w:author="workplains" w:date="2011-12-08T17:03:00Z">
              <w:r>
                <w:t>(50)</w:t>
              </w:r>
            </w:ins>
          </w:p>
        </w:tc>
      </w:tr>
      <w:tr w:rsidR="009E13D3" w:rsidTr="005B513A">
        <w:tc>
          <w:tcPr>
            <w:tcW w:w="4788" w:type="dxa"/>
          </w:tcPr>
          <w:p w:rsidR="009E13D3" w:rsidRDefault="009E13D3" w:rsidP="005B513A">
            <w:r>
              <w:t>LastUpdateDate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46" w:author="workplains" w:date="2011-12-08T17:03:00Z">
              <w:r>
                <w:t>date</w:t>
              </w:r>
            </w:ins>
          </w:p>
        </w:tc>
      </w:tr>
      <w:tr w:rsidR="009E13D3" w:rsidTr="005B513A">
        <w:tc>
          <w:tcPr>
            <w:tcW w:w="4788" w:type="dxa"/>
          </w:tcPr>
          <w:p w:rsidR="009E13D3" w:rsidRDefault="009E13D3" w:rsidP="005B513A">
            <w:r>
              <w:t>LastUpdateBy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47" w:author="workplains" w:date="2011-12-08T17:03:00Z">
              <w:del w:id="1448" w:author="Bilal Manzoor" w:date="2011-12-08T18:11:00Z">
                <w:r w:rsidDel="00C0729A">
                  <w:delText>Nvarchar</w:delText>
                </w:r>
              </w:del>
            </w:ins>
            <w:ins w:id="1449" w:author="Bilal Manzoor" w:date="2011-12-08T18:11:00Z">
              <w:r w:rsidR="00C0729A">
                <w:t>nvarchar</w:t>
              </w:r>
            </w:ins>
            <w:ins w:id="1450" w:author="workplains" w:date="2011-12-08T17:03:00Z">
              <w:r>
                <w:t>(50)</w:t>
              </w:r>
            </w:ins>
          </w:p>
        </w:tc>
      </w:tr>
      <w:tr w:rsidR="009E13D3" w:rsidTr="005B513A">
        <w:tc>
          <w:tcPr>
            <w:tcW w:w="4788" w:type="dxa"/>
          </w:tcPr>
          <w:p w:rsidR="009E13D3" w:rsidRDefault="009E13D3" w:rsidP="005B513A">
            <w:r>
              <w:t>RecordStatus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51" w:author="workplains" w:date="2011-12-08T17:03:00Z">
              <w:del w:id="1452" w:author="Bilal Manzoor" w:date="2011-12-08T18:11:00Z">
                <w:r w:rsidDel="00C0729A">
                  <w:delText>Nvarchar</w:delText>
                </w:r>
              </w:del>
            </w:ins>
            <w:ins w:id="1453" w:author="Bilal Manzoor" w:date="2011-12-08T18:11:00Z">
              <w:r w:rsidR="00C0729A">
                <w:t>nvarchar</w:t>
              </w:r>
            </w:ins>
            <w:ins w:id="1454" w:author="workplains" w:date="2011-12-08T17:03:00Z">
              <w:r>
                <w:t>(50)</w:t>
              </w:r>
            </w:ins>
          </w:p>
        </w:tc>
      </w:tr>
      <w:tr w:rsidR="000C0190" w:rsidTr="005B513A">
        <w:tc>
          <w:tcPr>
            <w:tcW w:w="4788" w:type="dxa"/>
          </w:tcPr>
          <w:p w:rsidR="000C0190" w:rsidRDefault="000C0190" w:rsidP="005B513A">
            <w:del w:id="1455" w:author="workplains" w:date="2011-12-08T17:05:00Z">
              <w:r w:rsidDel="00A4384A">
                <w:delText>MaxDatabaseSize</w:delText>
              </w:r>
            </w:del>
          </w:p>
        </w:tc>
        <w:tc>
          <w:tcPr>
            <w:tcW w:w="4788" w:type="dxa"/>
          </w:tcPr>
          <w:p w:rsidR="000C0190" w:rsidRPr="004611F5" w:rsidRDefault="000C0190" w:rsidP="005B513A"/>
        </w:tc>
      </w:tr>
      <w:tr w:rsidR="000C0190" w:rsidTr="005B513A">
        <w:tc>
          <w:tcPr>
            <w:tcW w:w="4788" w:type="dxa"/>
          </w:tcPr>
          <w:p w:rsidR="000C0190" w:rsidRDefault="000C0190" w:rsidP="005B513A">
            <w:del w:id="1456" w:author="workplains" w:date="2011-12-08T17:05:00Z">
              <w:r w:rsidDel="00A4384A">
                <w:delText>MaxSimulationDatabaseSize</w:delText>
              </w:r>
            </w:del>
          </w:p>
        </w:tc>
        <w:tc>
          <w:tcPr>
            <w:tcW w:w="4788" w:type="dxa"/>
          </w:tcPr>
          <w:p w:rsidR="000C0190" w:rsidRPr="004611F5" w:rsidRDefault="000C0190" w:rsidP="005B513A"/>
        </w:tc>
      </w:tr>
      <w:tr w:rsidR="000C0190" w:rsidTr="005B513A">
        <w:tc>
          <w:tcPr>
            <w:tcW w:w="4788" w:type="dxa"/>
          </w:tcPr>
          <w:p w:rsidR="000C0190" w:rsidRDefault="000C0190" w:rsidP="005B513A">
            <w:del w:id="1457" w:author="workplains" w:date="2011-12-08T17:05:00Z">
              <w:r w:rsidDel="00A4384A">
                <w:delText>Language</w:delText>
              </w:r>
            </w:del>
          </w:p>
        </w:tc>
        <w:tc>
          <w:tcPr>
            <w:tcW w:w="4788" w:type="dxa"/>
          </w:tcPr>
          <w:p w:rsidR="000C0190" w:rsidRPr="004611F5" w:rsidRDefault="000C0190" w:rsidP="005B513A"/>
        </w:tc>
      </w:tr>
      <w:tr w:rsidR="009E13D3" w:rsidTr="005B513A">
        <w:tc>
          <w:tcPr>
            <w:tcW w:w="4788" w:type="dxa"/>
          </w:tcPr>
          <w:p w:rsidR="009E13D3" w:rsidRDefault="000C0190" w:rsidP="005B513A">
            <w:del w:id="1458" w:author="workplains" w:date="2011-12-08T17:05:00Z">
              <w:r w:rsidDel="00A4384A">
                <w:delText>AdministratorAccount</w:delText>
              </w:r>
            </w:del>
          </w:p>
        </w:tc>
        <w:tc>
          <w:tcPr>
            <w:tcW w:w="4788" w:type="dxa"/>
          </w:tcPr>
          <w:p w:rsidR="009E13D3" w:rsidRPr="004611F5" w:rsidRDefault="009E13D3" w:rsidP="005B513A"/>
        </w:tc>
      </w:tr>
      <w:tr w:rsidR="000C0190" w:rsidTr="005B513A">
        <w:tc>
          <w:tcPr>
            <w:tcW w:w="4788" w:type="dxa"/>
          </w:tcPr>
          <w:p w:rsidR="000C0190" w:rsidRDefault="000C0190" w:rsidP="005B513A">
            <w:del w:id="1459" w:author="workplains" w:date="2011-12-08T17:05:00Z">
              <w:r w:rsidDel="00A4384A">
                <w:delText>AdministratorPassword</w:delText>
              </w:r>
            </w:del>
          </w:p>
        </w:tc>
        <w:tc>
          <w:tcPr>
            <w:tcW w:w="4788" w:type="dxa"/>
          </w:tcPr>
          <w:p w:rsidR="000C0190" w:rsidRPr="004611F5" w:rsidRDefault="000C0190" w:rsidP="005B513A"/>
        </w:tc>
      </w:tr>
    </w:tbl>
    <w:p w:rsidR="004611F5" w:rsidRDefault="004611F5"/>
    <w:p w:rsidR="009E13D3" w:rsidRDefault="009E13D3" w:rsidP="00CE24F9">
      <w:pPr>
        <w:pStyle w:val="Heading2"/>
      </w:pPr>
      <w:bookmarkStart w:id="1460" w:name="_Toc311131895"/>
      <w:r>
        <w:t>A_CustomerNotifications</w:t>
      </w:r>
      <w:bookmarkEnd w:id="1460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E13D3" w:rsidRPr="004611F5" w:rsidTr="005B513A">
        <w:tc>
          <w:tcPr>
            <w:tcW w:w="4788" w:type="dxa"/>
          </w:tcPr>
          <w:p w:rsidR="009E13D3" w:rsidRDefault="009E13D3" w:rsidP="005B513A">
            <w:r>
              <w:t>CustomerNotificationID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61" w:author="workplains" w:date="2011-12-08T17:07:00Z">
              <w:del w:id="1462" w:author="Bilal Manzoor" w:date="2011-12-08T18:14:00Z">
                <w:r w:rsidDel="00C0729A">
                  <w:delText>Int</w:delText>
                </w:r>
              </w:del>
            </w:ins>
            <w:ins w:id="1463" w:author="Bilal Manzoor" w:date="2011-12-08T18:14:00Z">
              <w:r w:rsidR="00C0729A">
                <w:t>int</w:t>
              </w:r>
            </w:ins>
          </w:p>
        </w:tc>
      </w:tr>
      <w:tr w:rsidR="009E13D3" w:rsidRPr="004611F5" w:rsidTr="005B513A">
        <w:tc>
          <w:tcPr>
            <w:tcW w:w="4788" w:type="dxa"/>
          </w:tcPr>
          <w:p w:rsidR="009E13D3" w:rsidRDefault="009E13D3" w:rsidP="005B513A">
            <w:r>
              <w:t>CustomerID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64" w:author="workplains" w:date="2011-12-08T17:07:00Z">
              <w:del w:id="1465" w:author="Bilal Manzoor" w:date="2011-12-08T18:14:00Z">
                <w:r w:rsidDel="00C0729A">
                  <w:delText>Int</w:delText>
                </w:r>
              </w:del>
            </w:ins>
            <w:ins w:id="1466" w:author="Bilal Manzoor" w:date="2011-12-08T18:14:00Z">
              <w:r w:rsidR="00C0729A">
                <w:t>int</w:t>
              </w:r>
            </w:ins>
          </w:p>
        </w:tc>
      </w:tr>
      <w:tr w:rsidR="009E13D3" w:rsidRPr="004611F5" w:rsidTr="005B513A">
        <w:tc>
          <w:tcPr>
            <w:tcW w:w="4788" w:type="dxa"/>
          </w:tcPr>
          <w:p w:rsidR="009E13D3" w:rsidRDefault="009E13D3" w:rsidP="005B513A">
            <w:r>
              <w:t>NotificationType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67" w:author="workplains" w:date="2011-12-08T17:07:00Z">
              <w:del w:id="1468" w:author="Bilal Manzoor" w:date="2011-12-08T18:11:00Z">
                <w:r w:rsidDel="00C0729A">
                  <w:delText>Nvarchar</w:delText>
                </w:r>
              </w:del>
            </w:ins>
            <w:ins w:id="1469" w:author="Bilal Manzoor" w:date="2011-12-08T18:11:00Z">
              <w:r w:rsidR="00C0729A">
                <w:t>nvarchar</w:t>
              </w:r>
            </w:ins>
            <w:ins w:id="1470" w:author="workplains" w:date="2011-12-08T17:07:00Z">
              <w:r>
                <w:t>(50)</w:t>
              </w:r>
            </w:ins>
          </w:p>
        </w:tc>
      </w:tr>
      <w:tr w:rsidR="009E13D3" w:rsidRPr="004611F5" w:rsidTr="005B513A">
        <w:tc>
          <w:tcPr>
            <w:tcW w:w="4788" w:type="dxa"/>
          </w:tcPr>
          <w:p w:rsidR="009E13D3" w:rsidRDefault="009E13D3" w:rsidP="005B513A">
            <w:r>
              <w:t>NotificationStatus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71" w:author="workplains" w:date="2011-12-08T17:07:00Z">
              <w:del w:id="1472" w:author="Bilal Manzoor" w:date="2011-12-08T18:11:00Z">
                <w:r w:rsidDel="00C0729A">
                  <w:delText>Nvarchar</w:delText>
                </w:r>
              </w:del>
            </w:ins>
            <w:ins w:id="1473" w:author="Bilal Manzoor" w:date="2011-12-08T18:11:00Z">
              <w:r w:rsidR="00C0729A">
                <w:t>nvarchar</w:t>
              </w:r>
            </w:ins>
            <w:ins w:id="1474" w:author="workplains" w:date="2011-12-08T17:07:00Z">
              <w:r>
                <w:t>(50)</w:t>
              </w:r>
            </w:ins>
          </w:p>
        </w:tc>
      </w:tr>
      <w:tr w:rsidR="009E13D3" w:rsidRPr="004611F5" w:rsidTr="005B513A">
        <w:tc>
          <w:tcPr>
            <w:tcW w:w="4788" w:type="dxa"/>
          </w:tcPr>
          <w:p w:rsidR="009E13D3" w:rsidRDefault="009E13D3" w:rsidP="005B513A">
            <w:r>
              <w:t>Message</w:t>
            </w:r>
          </w:p>
        </w:tc>
        <w:tc>
          <w:tcPr>
            <w:tcW w:w="4788" w:type="dxa"/>
          </w:tcPr>
          <w:p w:rsidR="009E13D3" w:rsidRPr="004611F5" w:rsidRDefault="00A4384A" w:rsidP="005B513A">
            <w:ins w:id="1475" w:author="workplains" w:date="2011-12-08T17:07:00Z">
              <w:del w:id="1476" w:author="Bilal Manzoor" w:date="2011-12-08T18:11:00Z">
                <w:r w:rsidDel="00C0729A">
                  <w:delText>Nvarchar</w:delText>
                </w:r>
              </w:del>
            </w:ins>
            <w:ins w:id="1477" w:author="Bilal Manzoor" w:date="2011-12-08T18:11:00Z">
              <w:r w:rsidR="00C0729A">
                <w:t>nvarchar</w:t>
              </w:r>
            </w:ins>
            <w:ins w:id="1478" w:author="workplains" w:date="2011-12-08T17:07:00Z">
              <w:r>
                <w:t>(512)</w:t>
              </w:r>
            </w:ins>
          </w:p>
        </w:tc>
      </w:tr>
      <w:tr w:rsidR="009E13D3" w:rsidRPr="004611F5" w:rsidTr="005B513A">
        <w:tc>
          <w:tcPr>
            <w:tcW w:w="4788" w:type="dxa"/>
          </w:tcPr>
          <w:p w:rsidR="009E13D3" w:rsidRDefault="009E13D3" w:rsidP="005B513A"/>
        </w:tc>
        <w:tc>
          <w:tcPr>
            <w:tcW w:w="4788" w:type="dxa"/>
          </w:tcPr>
          <w:p w:rsidR="009E13D3" w:rsidRPr="004611F5" w:rsidRDefault="009E13D3" w:rsidP="005B513A"/>
        </w:tc>
      </w:tr>
    </w:tbl>
    <w:p w:rsidR="009E13D3" w:rsidRDefault="009E13D3"/>
    <w:p w:rsidR="009E13D3" w:rsidRDefault="009E13D3" w:rsidP="00CE24F9">
      <w:pPr>
        <w:pStyle w:val="Heading2"/>
      </w:pPr>
      <w:bookmarkStart w:id="1479" w:name="_Toc311131896"/>
      <w:r>
        <w:t>A_CustomerFinancial</w:t>
      </w:r>
      <w:r w:rsidR="009E5A57">
        <w:t>Transaction</w:t>
      </w:r>
      <w:bookmarkEnd w:id="1479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E13D3" w:rsidRPr="004611F5" w:rsidTr="005B513A">
        <w:tc>
          <w:tcPr>
            <w:tcW w:w="4788" w:type="dxa"/>
          </w:tcPr>
          <w:p w:rsidR="009E13D3" w:rsidRDefault="009E13D3" w:rsidP="005B513A">
            <w:r>
              <w:t>CustomerFinancial</w:t>
            </w:r>
            <w:r w:rsidR="009E5A57">
              <w:t>Transaction</w:t>
            </w:r>
            <w:r>
              <w:t>ID</w:t>
            </w:r>
          </w:p>
        </w:tc>
        <w:tc>
          <w:tcPr>
            <w:tcW w:w="4788" w:type="dxa"/>
          </w:tcPr>
          <w:p w:rsidR="009E13D3" w:rsidRPr="004611F5" w:rsidRDefault="00A11E80" w:rsidP="005B513A">
            <w:ins w:id="1480" w:author="workplains" w:date="2011-12-08T17:09:00Z">
              <w:r>
                <w:t>int</w:t>
              </w:r>
            </w:ins>
          </w:p>
        </w:tc>
      </w:tr>
      <w:tr w:rsidR="009E13D3" w:rsidRPr="004611F5" w:rsidTr="005B513A">
        <w:tc>
          <w:tcPr>
            <w:tcW w:w="4788" w:type="dxa"/>
          </w:tcPr>
          <w:p w:rsidR="009E13D3" w:rsidRDefault="009E13D3" w:rsidP="005B513A">
            <w:r>
              <w:t>CustomerID</w:t>
            </w:r>
          </w:p>
        </w:tc>
        <w:tc>
          <w:tcPr>
            <w:tcW w:w="4788" w:type="dxa"/>
          </w:tcPr>
          <w:p w:rsidR="009E13D3" w:rsidRPr="004611F5" w:rsidRDefault="00A11E80" w:rsidP="005B513A">
            <w:ins w:id="1481" w:author="workplains" w:date="2011-12-08T17:09:00Z">
              <w:r>
                <w:t>int</w:t>
              </w:r>
            </w:ins>
          </w:p>
        </w:tc>
      </w:tr>
      <w:tr w:rsidR="009E13D3" w:rsidRPr="004611F5" w:rsidTr="005B513A">
        <w:tc>
          <w:tcPr>
            <w:tcW w:w="4788" w:type="dxa"/>
          </w:tcPr>
          <w:p w:rsidR="009E13D3" w:rsidRDefault="009E13D3" w:rsidP="005B513A">
            <w:r>
              <w:t>TransactionAmount</w:t>
            </w:r>
          </w:p>
        </w:tc>
        <w:tc>
          <w:tcPr>
            <w:tcW w:w="4788" w:type="dxa"/>
          </w:tcPr>
          <w:p w:rsidR="009E13D3" w:rsidRPr="004611F5" w:rsidRDefault="00A11E80" w:rsidP="005B513A">
            <w:ins w:id="1482" w:author="workplains" w:date="2011-12-08T17:09:00Z">
              <w:del w:id="1483" w:author="Bilal Manzoor" w:date="2011-12-08T18:11:00Z">
                <w:r w:rsidDel="00C0729A">
                  <w:delText>Nvarchar</w:delText>
                </w:r>
              </w:del>
            </w:ins>
            <w:ins w:id="1484" w:author="Bilal Manzoor" w:date="2011-12-08T18:11:00Z">
              <w:r w:rsidR="00C0729A">
                <w:t>nvarchar</w:t>
              </w:r>
            </w:ins>
            <w:ins w:id="1485" w:author="workplains" w:date="2011-12-08T17:09:00Z">
              <w:r>
                <w:t>(50)</w:t>
              </w:r>
            </w:ins>
          </w:p>
        </w:tc>
      </w:tr>
      <w:tr w:rsidR="009E13D3" w:rsidRPr="004611F5" w:rsidTr="005B513A">
        <w:tc>
          <w:tcPr>
            <w:tcW w:w="4788" w:type="dxa"/>
          </w:tcPr>
          <w:p w:rsidR="009E13D3" w:rsidRDefault="009E13D3" w:rsidP="005B513A">
            <w:r>
              <w:t>TransactionCurrency</w:t>
            </w:r>
          </w:p>
        </w:tc>
        <w:tc>
          <w:tcPr>
            <w:tcW w:w="4788" w:type="dxa"/>
          </w:tcPr>
          <w:p w:rsidR="009E13D3" w:rsidRPr="004611F5" w:rsidRDefault="00A11E80" w:rsidP="005B513A">
            <w:ins w:id="1486" w:author="workplains" w:date="2011-12-08T17:09:00Z">
              <w:del w:id="1487" w:author="Bilal Manzoor" w:date="2011-12-08T18:11:00Z">
                <w:r w:rsidDel="00C0729A">
                  <w:delText>Nvarchar</w:delText>
                </w:r>
              </w:del>
            </w:ins>
            <w:ins w:id="1488" w:author="Bilal Manzoor" w:date="2011-12-08T18:11:00Z">
              <w:r w:rsidR="00C0729A">
                <w:t>nvarchar</w:t>
              </w:r>
            </w:ins>
            <w:ins w:id="1489" w:author="workplains" w:date="2011-12-08T17:09:00Z">
              <w:r>
                <w:t>(50)</w:t>
              </w:r>
            </w:ins>
          </w:p>
        </w:tc>
      </w:tr>
      <w:tr w:rsidR="009E13D3" w:rsidRPr="004611F5" w:rsidTr="005B513A">
        <w:tc>
          <w:tcPr>
            <w:tcW w:w="4788" w:type="dxa"/>
          </w:tcPr>
          <w:p w:rsidR="009E13D3" w:rsidRDefault="009E5A57" w:rsidP="005B513A">
            <w:r>
              <w:t>TransactionDate</w:t>
            </w:r>
          </w:p>
        </w:tc>
        <w:tc>
          <w:tcPr>
            <w:tcW w:w="4788" w:type="dxa"/>
          </w:tcPr>
          <w:p w:rsidR="009E13D3" w:rsidRPr="004611F5" w:rsidRDefault="00A11E80" w:rsidP="005B513A">
            <w:ins w:id="1490" w:author="workplains" w:date="2011-12-08T17:09:00Z">
              <w:r>
                <w:t>datetime</w:t>
              </w:r>
            </w:ins>
          </w:p>
        </w:tc>
      </w:tr>
      <w:tr w:rsidR="009E13D3" w:rsidRPr="004611F5" w:rsidTr="005B513A">
        <w:tc>
          <w:tcPr>
            <w:tcW w:w="4788" w:type="dxa"/>
          </w:tcPr>
          <w:p w:rsidR="009E13D3" w:rsidRDefault="009E5A57" w:rsidP="005B513A">
            <w:r>
              <w:t>TransactionMedium</w:t>
            </w:r>
          </w:p>
        </w:tc>
        <w:tc>
          <w:tcPr>
            <w:tcW w:w="4788" w:type="dxa"/>
          </w:tcPr>
          <w:p w:rsidR="009E13D3" w:rsidRPr="004611F5" w:rsidRDefault="00A11E80" w:rsidP="005B513A">
            <w:ins w:id="1491" w:author="workplains" w:date="2011-12-08T17:09:00Z">
              <w:del w:id="1492" w:author="Bilal Manzoor" w:date="2011-12-08T18:11:00Z">
                <w:r w:rsidDel="00C0729A">
                  <w:delText>Nvarchar</w:delText>
                </w:r>
              </w:del>
            </w:ins>
            <w:ins w:id="1493" w:author="Bilal Manzoor" w:date="2011-12-08T18:11:00Z">
              <w:r w:rsidR="00C0729A">
                <w:t>nvarchar</w:t>
              </w:r>
            </w:ins>
            <w:ins w:id="1494" w:author="workplains" w:date="2011-12-08T17:09:00Z">
              <w:r>
                <w:t>(50)</w:t>
              </w:r>
            </w:ins>
          </w:p>
        </w:tc>
      </w:tr>
      <w:tr w:rsidR="009E5A57" w:rsidRPr="004611F5" w:rsidTr="005B513A">
        <w:tc>
          <w:tcPr>
            <w:tcW w:w="4788" w:type="dxa"/>
          </w:tcPr>
          <w:p w:rsidR="009E5A57" w:rsidRDefault="009E5A57" w:rsidP="005B513A">
            <w:r>
              <w:t>OtherDetails</w:t>
            </w:r>
          </w:p>
        </w:tc>
        <w:tc>
          <w:tcPr>
            <w:tcW w:w="4788" w:type="dxa"/>
          </w:tcPr>
          <w:p w:rsidR="009E5A57" w:rsidRPr="004611F5" w:rsidRDefault="00A11E80" w:rsidP="005B513A">
            <w:ins w:id="1495" w:author="workplains" w:date="2011-12-08T17:09:00Z">
              <w:del w:id="1496" w:author="Bilal Manzoor" w:date="2011-12-08T18:11:00Z">
                <w:r w:rsidDel="00C0729A">
                  <w:delText>Nvarchar</w:delText>
                </w:r>
              </w:del>
            </w:ins>
            <w:ins w:id="1497" w:author="Bilal Manzoor" w:date="2011-12-08T18:11:00Z">
              <w:r w:rsidR="00C0729A">
                <w:t>nvarchar</w:t>
              </w:r>
            </w:ins>
            <w:ins w:id="1498" w:author="workplains" w:date="2011-12-08T17:09:00Z">
              <w:r>
                <w:t>(</w:t>
              </w:r>
            </w:ins>
            <w:ins w:id="1499" w:author="workplains" w:date="2011-12-08T17:10:00Z">
              <w:r>
                <w:t>20</w:t>
              </w:r>
            </w:ins>
            <w:ins w:id="1500" w:author="workplains" w:date="2011-12-08T17:09:00Z">
              <w:r>
                <w:t>0)</w:t>
              </w:r>
            </w:ins>
          </w:p>
        </w:tc>
      </w:tr>
      <w:tr w:rsidR="009E5A57" w:rsidRPr="004611F5" w:rsidTr="005B513A">
        <w:tc>
          <w:tcPr>
            <w:tcW w:w="4788" w:type="dxa"/>
          </w:tcPr>
          <w:p w:rsidR="009E5A57" w:rsidRDefault="009E5A57" w:rsidP="005B513A">
            <w:r>
              <w:t>AccountsRemarks</w:t>
            </w:r>
          </w:p>
        </w:tc>
        <w:tc>
          <w:tcPr>
            <w:tcW w:w="4788" w:type="dxa"/>
          </w:tcPr>
          <w:p w:rsidR="009E5A57" w:rsidRPr="004611F5" w:rsidRDefault="00A11E80" w:rsidP="00A11E80">
            <w:ins w:id="1501" w:author="workplains" w:date="2011-12-08T17:09:00Z">
              <w:del w:id="1502" w:author="Bilal Manzoor" w:date="2011-12-08T18:11:00Z">
                <w:r w:rsidDel="00C0729A">
                  <w:delText>Nvarchar</w:delText>
                </w:r>
              </w:del>
            </w:ins>
            <w:ins w:id="1503" w:author="Bilal Manzoor" w:date="2011-12-08T18:11:00Z">
              <w:r w:rsidR="00C0729A">
                <w:t>nvarchar</w:t>
              </w:r>
            </w:ins>
            <w:ins w:id="1504" w:author="workplains" w:date="2011-12-08T17:09:00Z">
              <w:r>
                <w:t>(</w:t>
              </w:r>
            </w:ins>
            <w:ins w:id="1505" w:author="workplains" w:date="2011-12-08T17:10:00Z">
              <w:r>
                <w:t>200</w:t>
              </w:r>
            </w:ins>
            <w:ins w:id="1506" w:author="workplains" w:date="2011-12-08T17:09:00Z">
              <w:r>
                <w:t>)</w:t>
              </w:r>
            </w:ins>
          </w:p>
        </w:tc>
      </w:tr>
      <w:tr w:rsidR="009E5A57" w:rsidRPr="004611F5" w:rsidTr="005B513A">
        <w:tc>
          <w:tcPr>
            <w:tcW w:w="4788" w:type="dxa"/>
          </w:tcPr>
          <w:p w:rsidR="009E5A57" w:rsidRDefault="009E5A57" w:rsidP="005B513A">
            <w:r>
              <w:t>Rec</w:t>
            </w:r>
            <w:r w:rsidR="00BB4087">
              <w:t>e</w:t>
            </w:r>
            <w:r>
              <w:t>iptGenerated</w:t>
            </w:r>
            <w:r w:rsidR="00BB4087">
              <w:t>Email</w:t>
            </w:r>
          </w:p>
        </w:tc>
        <w:tc>
          <w:tcPr>
            <w:tcW w:w="4788" w:type="dxa"/>
          </w:tcPr>
          <w:p w:rsidR="009E5A57" w:rsidRPr="004611F5" w:rsidRDefault="00BB4087" w:rsidP="005B513A">
            <w:del w:id="1507" w:author="workplains" w:date="2011-12-08T17:09:00Z">
              <w:r w:rsidDel="00A11E80">
                <w:delText>Boolean</w:delText>
              </w:r>
            </w:del>
            <w:ins w:id="1508" w:author="workplains" w:date="2011-12-08T17:09:00Z">
              <w:r w:rsidR="00A11E80">
                <w:t>bit</w:t>
              </w:r>
            </w:ins>
          </w:p>
        </w:tc>
      </w:tr>
      <w:tr w:rsidR="00BB4087" w:rsidRPr="004611F5" w:rsidTr="005B513A">
        <w:tc>
          <w:tcPr>
            <w:tcW w:w="4788" w:type="dxa"/>
          </w:tcPr>
          <w:p w:rsidR="00BB4087" w:rsidRDefault="00BB4087" w:rsidP="005B513A">
            <w:r>
              <w:t xml:space="preserve">ReceiptGeneratedCourier </w:t>
            </w:r>
          </w:p>
        </w:tc>
        <w:tc>
          <w:tcPr>
            <w:tcW w:w="4788" w:type="dxa"/>
          </w:tcPr>
          <w:p w:rsidR="00BB4087" w:rsidRDefault="00BB4087" w:rsidP="005B513A">
            <w:del w:id="1509" w:author="workplains" w:date="2011-12-08T17:09:00Z">
              <w:r w:rsidDel="00A11E80">
                <w:delText>Boolean</w:delText>
              </w:r>
            </w:del>
            <w:ins w:id="1510" w:author="workplains" w:date="2011-12-08T17:09:00Z">
              <w:r w:rsidR="00A11E80">
                <w:t>bit</w:t>
              </w:r>
            </w:ins>
          </w:p>
        </w:tc>
      </w:tr>
    </w:tbl>
    <w:p w:rsidR="009E5A57" w:rsidRDefault="009E5A57">
      <w:r>
        <w:br w:type="page"/>
      </w:r>
    </w:p>
    <w:p w:rsidR="00357E46" w:rsidRDefault="00421821" w:rsidP="00357E46">
      <w:pPr>
        <w:pStyle w:val="Heading1"/>
      </w:pPr>
      <w:bookmarkStart w:id="1511" w:name="_Toc311131897"/>
      <w:r>
        <w:lastRenderedPageBreak/>
        <w:t>Master Configuration</w:t>
      </w:r>
      <w:bookmarkEnd w:id="1511"/>
    </w:p>
    <w:p w:rsidR="00043636" w:rsidRPr="00043636" w:rsidRDefault="00043636" w:rsidP="00043636">
      <w:r>
        <w:t>These tables are part of Process Cloud Master Database.</w:t>
      </w:r>
    </w:p>
    <w:p w:rsidR="00357E46" w:rsidRDefault="00421821" w:rsidP="00357E46">
      <w:pPr>
        <w:pStyle w:val="Heading2"/>
      </w:pPr>
      <w:bookmarkStart w:id="1512" w:name="_Toc311131898"/>
      <w:r>
        <w:t>MC</w:t>
      </w:r>
      <w:r w:rsidR="00357E46">
        <w:t>_</w:t>
      </w:r>
      <w:r>
        <w:t>Product</w:t>
      </w:r>
      <w:bookmarkEnd w:id="1512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21821" w:rsidRPr="004611F5" w:rsidTr="00E72FA3">
        <w:tc>
          <w:tcPr>
            <w:tcW w:w="4788" w:type="dxa"/>
          </w:tcPr>
          <w:p w:rsidR="00421821" w:rsidRDefault="00421821" w:rsidP="00E72FA3">
            <w:r>
              <w:t>ProductDetailID</w:t>
            </w:r>
          </w:p>
        </w:tc>
        <w:tc>
          <w:tcPr>
            <w:tcW w:w="4788" w:type="dxa"/>
          </w:tcPr>
          <w:p w:rsidR="00421821" w:rsidRPr="00547DC6" w:rsidRDefault="00421821" w:rsidP="00E72FA3">
            <w:del w:id="1513" w:author="workplains" w:date="2011-12-08T17:11:00Z">
              <w:r w:rsidRPr="00547DC6" w:rsidDel="00A11E80">
                <w:delText>nvarchar(50)</w:delText>
              </w:r>
            </w:del>
            <w:ins w:id="1514" w:author="workplains" w:date="2011-12-08T17:11:00Z">
              <w:r w:rsidR="00A11E80">
                <w:t>int</w:t>
              </w:r>
            </w:ins>
          </w:p>
        </w:tc>
      </w:tr>
      <w:tr w:rsidR="00357E46" w:rsidRPr="004611F5" w:rsidTr="00E72FA3">
        <w:tc>
          <w:tcPr>
            <w:tcW w:w="4788" w:type="dxa"/>
          </w:tcPr>
          <w:p w:rsidR="00357E46" w:rsidRDefault="00357E46" w:rsidP="00E72FA3">
            <w:r>
              <w:t>SerialNo</w:t>
            </w:r>
          </w:p>
        </w:tc>
        <w:tc>
          <w:tcPr>
            <w:tcW w:w="4788" w:type="dxa"/>
          </w:tcPr>
          <w:p w:rsidR="00357E46" w:rsidRPr="004611F5" w:rsidRDefault="00357E46" w:rsidP="00E72FA3">
            <w:r w:rsidRPr="00547DC6">
              <w:t>nvarchar(50)</w:t>
            </w:r>
          </w:p>
        </w:tc>
      </w:tr>
      <w:tr w:rsidR="00357E46" w:rsidRPr="004611F5" w:rsidTr="00E72FA3">
        <w:tc>
          <w:tcPr>
            <w:tcW w:w="4788" w:type="dxa"/>
          </w:tcPr>
          <w:p w:rsidR="00357E46" w:rsidRDefault="00357E46" w:rsidP="00E72FA3">
            <w:r>
              <w:t>CloudLocation</w:t>
            </w:r>
          </w:p>
        </w:tc>
        <w:tc>
          <w:tcPr>
            <w:tcW w:w="4788" w:type="dxa"/>
          </w:tcPr>
          <w:p w:rsidR="00357E46" w:rsidRPr="004611F5" w:rsidRDefault="00357E46" w:rsidP="00E72FA3">
            <w:r w:rsidRPr="00547DC6">
              <w:t>nvarchar(50)</w:t>
            </w:r>
          </w:p>
        </w:tc>
      </w:tr>
      <w:tr w:rsidR="00357E46" w:rsidRPr="004611F5" w:rsidTr="00E72FA3">
        <w:tc>
          <w:tcPr>
            <w:tcW w:w="4788" w:type="dxa"/>
          </w:tcPr>
          <w:p w:rsidR="00357E46" w:rsidRDefault="00357E46" w:rsidP="00E72FA3">
            <w:r>
              <w:t>ManagedBy</w:t>
            </w:r>
          </w:p>
        </w:tc>
        <w:tc>
          <w:tcPr>
            <w:tcW w:w="4788" w:type="dxa"/>
          </w:tcPr>
          <w:p w:rsidR="00357E46" w:rsidRPr="004611F5" w:rsidRDefault="00357E46" w:rsidP="00E72FA3">
            <w:r w:rsidRPr="00547DC6">
              <w:t>nvarchar(50)</w:t>
            </w:r>
          </w:p>
        </w:tc>
      </w:tr>
      <w:tr w:rsidR="00357E46" w:rsidRPr="004611F5" w:rsidTr="00E72FA3">
        <w:tc>
          <w:tcPr>
            <w:tcW w:w="4788" w:type="dxa"/>
          </w:tcPr>
          <w:p w:rsidR="00357E46" w:rsidRDefault="00357E46" w:rsidP="00E72FA3">
            <w:r>
              <w:t>InstallationDate</w:t>
            </w:r>
          </w:p>
        </w:tc>
        <w:tc>
          <w:tcPr>
            <w:tcW w:w="4788" w:type="dxa"/>
          </w:tcPr>
          <w:p w:rsidR="00357E46" w:rsidRPr="004611F5" w:rsidRDefault="00357E46" w:rsidP="00E72FA3">
            <w:r>
              <w:t>Datetime</w:t>
            </w:r>
          </w:p>
        </w:tc>
      </w:tr>
      <w:tr w:rsidR="00357E46" w:rsidRPr="004611F5" w:rsidTr="00E72FA3">
        <w:tc>
          <w:tcPr>
            <w:tcW w:w="4788" w:type="dxa"/>
          </w:tcPr>
          <w:p w:rsidR="00357E46" w:rsidRDefault="00357E46" w:rsidP="00E72FA3">
            <w:r>
              <w:t>DatabaseName</w:t>
            </w:r>
          </w:p>
        </w:tc>
        <w:tc>
          <w:tcPr>
            <w:tcW w:w="4788" w:type="dxa"/>
          </w:tcPr>
          <w:p w:rsidR="00357E46" w:rsidRDefault="00357E46" w:rsidP="00E72FA3">
            <w:r w:rsidRPr="00547DC6">
              <w:t>nvarchar(50)</w:t>
            </w:r>
          </w:p>
        </w:tc>
      </w:tr>
      <w:tr w:rsidR="00357E46" w:rsidRPr="004611F5" w:rsidTr="00E72FA3">
        <w:tc>
          <w:tcPr>
            <w:tcW w:w="4788" w:type="dxa"/>
          </w:tcPr>
          <w:p w:rsidR="00357E46" w:rsidRDefault="00357E46" w:rsidP="00E72FA3">
            <w:r>
              <w:t>ProductVersion</w:t>
            </w:r>
          </w:p>
        </w:tc>
        <w:tc>
          <w:tcPr>
            <w:tcW w:w="4788" w:type="dxa"/>
          </w:tcPr>
          <w:p w:rsidR="00357E46" w:rsidRPr="00547DC6" w:rsidRDefault="00357E46" w:rsidP="00E72FA3">
            <w:r w:rsidRPr="00547DC6">
              <w:t>nvarchar(50)</w:t>
            </w:r>
          </w:p>
        </w:tc>
      </w:tr>
      <w:tr w:rsidR="00421821" w:rsidRPr="004611F5" w:rsidTr="00E72FA3">
        <w:tc>
          <w:tcPr>
            <w:tcW w:w="4788" w:type="dxa"/>
          </w:tcPr>
          <w:p w:rsidR="00421821" w:rsidRDefault="00421821" w:rsidP="00E72FA3">
            <w:r>
              <w:t>BuildNo</w:t>
            </w:r>
          </w:p>
        </w:tc>
        <w:tc>
          <w:tcPr>
            <w:tcW w:w="4788" w:type="dxa"/>
          </w:tcPr>
          <w:p w:rsidR="00421821" w:rsidRPr="00547DC6" w:rsidRDefault="00421821" w:rsidP="00E72FA3">
            <w:r w:rsidRPr="00547DC6">
              <w:t>nvarchar(50)</w:t>
            </w:r>
          </w:p>
        </w:tc>
      </w:tr>
      <w:tr w:rsidR="00421821" w:rsidRPr="004611F5" w:rsidTr="00E72FA3">
        <w:tc>
          <w:tcPr>
            <w:tcW w:w="4788" w:type="dxa"/>
          </w:tcPr>
          <w:p w:rsidR="00421821" w:rsidRDefault="00421821" w:rsidP="00E72FA3">
            <w:r>
              <w:t>BuildDate</w:t>
            </w:r>
          </w:p>
        </w:tc>
        <w:tc>
          <w:tcPr>
            <w:tcW w:w="4788" w:type="dxa"/>
          </w:tcPr>
          <w:p w:rsidR="00421821" w:rsidRPr="00547DC6" w:rsidRDefault="00A11E80" w:rsidP="00E72FA3">
            <w:ins w:id="1515" w:author="workplains" w:date="2011-12-08T17:12:00Z">
              <w:del w:id="1516" w:author="Bilal Manzoor" w:date="2011-12-08T18:11:00Z">
                <w:r w:rsidDel="00C0729A">
                  <w:delText>Nvarchar</w:delText>
                </w:r>
              </w:del>
            </w:ins>
            <w:ins w:id="1517" w:author="Bilal Manzoor" w:date="2011-12-08T18:11:00Z">
              <w:r w:rsidR="00C0729A">
                <w:t>nvarchar</w:t>
              </w:r>
            </w:ins>
            <w:ins w:id="1518" w:author="workplains" w:date="2011-12-08T17:12:00Z">
              <w:r>
                <w:t>(50)</w:t>
              </w:r>
            </w:ins>
            <w:del w:id="1519" w:author="workplains" w:date="2011-12-08T17:12:00Z">
              <w:r w:rsidR="00421821" w:rsidDel="00A11E80">
                <w:delText>Datetime</w:delText>
              </w:r>
            </w:del>
          </w:p>
        </w:tc>
      </w:tr>
      <w:tr w:rsidR="00357E46" w:rsidRPr="004611F5" w:rsidTr="00E72FA3">
        <w:tc>
          <w:tcPr>
            <w:tcW w:w="4788" w:type="dxa"/>
          </w:tcPr>
          <w:p w:rsidR="00357E46" w:rsidRDefault="00357E46" w:rsidP="00E72FA3">
            <w:r>
              <w:t>UpdateService</w:t>
            </w:r>
          </w:p>
        </w:tc>
        <w:tc>
          <w:tcPr>
            <w:tcW w:w="4788" w:type="dxa"/>
          </w:tcPr>
          <w:p w:rsidR="00357E46" w:rsidRPr="00547DC6" w:rsidRDefault="00357E46" w:rsidP="00E72FA3">
            <w:r w:rsidRPr="00547DC6">
              <w:t>nvarchar(50)</w:t>
            </w:r>
          </w:p>
        </w:tc>
      </w:tr>
      <w:tr w:rsidR="00357E46" w:rsidRPr="004611F5" w:rsidTr="00E72FA3">
        <w:tc>
          <w:tcPr>
            <w:tcW w:w="4788" w:type="dxa"/>
          </w:tcPr>
          <w:p w:rsidR="00357E46" w:rsidRDefault="00357E46" w:rsidP="00E72FA3">
            <w:r>
              <w:t>AllowUpdate</w:t>
            </w:r>
          </w:p>
        </w:tc>
        <w:tc>
          <w:tcPr>
            <w:tcW w:w="4788" w:type="dxa"/>
          </w:tcPr>
          <w:p w:rsidR="00357E46" w:rsidRPr="00547DC6" w:rsidRDefault="00357E46" w:rsidP="00E72FA3">
            <w:del w:id="1520" w:author="workplains" w:date="2011-12-08T17:12:00Z">
              <w:r w:rsidDel="00A11E80">
                <w:delText>Boolean</w:delText>
              </w:r>
            </w:del>
            <w:ins w:id="1521" w:author="workplains" w:date="2011-12-08T17:12:00Z">
              <w:r w:rsidR="00A11E80">
                <w:t>bit</w:t>
              </w:r>
            </w:ins>
          </w:p>
        </w:tc>
      </w:tr>
      <w:tr w:rsidR="00357E46" w:rsidRPr="004611F5" w:rsidTr="00E72FA3">
        <w:tc>
          <w:tcPr>
            <w:tcW w:w="4788" w:type="dxa"/>
          </w:tcPr>
          <w:p w:rsidR="00357E46" w:rsidRDefault="00357E46" w:rsidP="00E72FA3">
            <w:r>
              <w:t>SalesPerson</w:t>
            </w:r>
          </w:p>
        </w:tc>
        <w:tc>
          <w:tcPr>
            <w:tcW w:w="4788" w:type="dxa"/>
          </w:tcPr>
          <w:p w:rsidR="00357E46" w:rsidRDefault="00357E46" w:rsidP="00E72FA3">
            <w:del w:id="1522" w:author="Bilal Manzoor" w:date="2011-12-08T18:11:00Z">
              <w:r w:rsidDel="00C0729A">
                <w:delText>Nvarchar</w:delText>
              </w:r>
            </w:del>
            <w:ins w:id="1523" w:author="Bilal Manzoor" w:date="2011-12-08T18:11:00Z">
              <w:r w:rsidR="00C0729A">
                <w:t>nvarchar</w:t>
              </w:r>
            </w:ins>
            <w:r>
              <w:t>(50)</w:t>
            </w:r>
          </w:p>
        </w:tc>
      </w:tr>
      <w:tr w:rsidR="00357E46" w:rsidRPr="004611F5" w:rsidTr="00E72FA3">
        <w:tc>
          <w:tcPr>
            <w:tcW w:w="4788" w:type="dxa"/>
          </w:tcPr>
          <w:p w:rsidR="00357E46" w:rsidRDefault="00357E46" w:rsidP="00E72FA3">
            <w:r>
              <w:t>SalesContact</w:t>
            </w:r>
          </w:p>
        </w:tc>
        <w:tc>
          <w:tcPr>
            <w:tcW w:w="4788" w:type="dxa"/>
          </w:tcPr>
          <w:p w:rsidR="00357E46" w:rsidRDefault="00357E46" w:rsidP="00E72FA3">
            <w:del w:id="1524" w:author="Bilal Manzoor" w:date="2011-12-08T18:11:00Z">
              <w:r w:rsidDel="00C0729A">
                <w:delText>Nvarchar</w:delText>
              </w:r>
            </w:del>
            <w:ins w:id="1525" w:author="Bilal Manzoor" w:date="2011-12-08T18:11:00Z">
              <w:r w:rsidR="00C0729A">
                <w:t>nvarchar</w:t>
              </w:r>
            </w:ins>
            <w:r>
              <w:t>(50)</w:t>
            </w:r>
          </w:p>
        </w:tc>
      </w:tr>
      <w:tr w:rsidR="00421821" w:rsidRPr="004611F5" w:rsidTr="00E72FA3">
        <w:tc>
          <w:tcPr>
            <w:tcW w:w="4788" w:type="dxa"/>
          </w:tcPr>
          <w:p w:rsidR="00421821" w:rsidRDefault="00421821" w:rsidP="00E72FA3">
            <w:r>
              <w:t>AdministratorLoginName</w:t>
            </w:r>
          </w:p>
        </w:tc>
        <w:tc>
          <w:tcPr>
            <w:tcW w:w="4788" w:type="dxa"/>
          </w:tcPr>
          <w:p w:rsidR="00421821" w:rsidRDefault="00421821" w:rsidP="00E72FA3">
            <w:r w:rsidRPr="00547DC6">
              <w:t>nvarchar(50)</w:t>
            </w:r>
          </w:p>
        </w:tc>
      </w:tr>
      <w:tr w:rsidR="00421821" w:rsidRPr="004611F5" w:rsidTr="00E72FA3">
        <w:tc>
          <w:tcPr>
            <w:tcW w:w="4788" w:type="dxa"/>
          </w:tcPr>
          <w:p w:rsidR="00421821" w:rsidRDefault="00421821" w:rsidP="00E72FA3">
            <w:r>
              <w:t>AdministratorPassword</w:t>
            </w:r>
          </w:p>
        </w:tc>
        <w:tc>
          <w:tcPr>
            <w:tcW w:w="4788" w:type="dxa"/>
          </w:tcPr>
          <w:p w:rsidR="00421821" w:rsidRDefault="00421821" w:rsidP="00E72FA3">
            <w:r w:rsidRPr="00547DC6">
              <w:t>nvarchar(50)</w:t>
            </w:r>
          </w:p>
        </w:tc>
      </w:tr>
    </w:tbl>
    <w:p w:rsidR="00357E46" w:rsidRDefault="00357E46" w:rsidP="00357E46"/>
    <w:p w:rsidR="00357E46" w:rsidRDefault="00421821" w:rsidP="00357E46">
      <w:pPr>
        <w:pStyle w:val="Heading2"/>
      </w:pPr>
      <w:bookmarkStart w:id="1526" w:name="_Toc311131899"/>
      <w:r>
        <w:t>MC</w:t>
      </w:r>
      <w:r w:rsidR="00357E46">
        <w:t>_</w:t>
      </w:r>
      <w:r>
        <w:t>Product</w:t>
      </w:r>
      <w:r w:rsidR="00357E46">
        <w:t>Rights</w:t>
      </w:r>
      <w:bookmarkEnd w:id="1526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7E46" w:rsidRPr="004611F5" w:rsidTr="00E72FA3">
        <w:tc>
          <w:tcPr>
            <w:tcW w:w="4788" w:type="dxa"/>
          </w:tcPr>
          <w:p w:rsidR="00357E46" w:rsidRDefault="00421821" w:rsidP="00E72FA3">
            <w:r>
              <w:t>RightsID</w:t>
            </w:r>
          </w:p>
        </w:tc>
        <w:tc>
          <w:tcPr>
            <w:tcW w:w="4788" w:type="dxa"/>
          </w:tcPr>
          <w:p w:rsidR="00357E46" w:rsidRPr="004611F5" w:rsidRDefault="00357E46" w:rsidP="00E72FA3">
            <w:del w:id="1527" w:author="workplains" w:date="2011-12-08T17:13:00Z">
              <w:r w:rsidRPr="00547DC6" w:rsidDel="00A11E80">
                <w:delText>nvarchar(50)</w:delText>
              </w:r>
            </w:del>
            <w:ins w:id="1528" w:author="workplains" w:date="2011-12-08T17:13:00Z">
              <w:r w:rsidR="00A11E80">
                <w:t>int</w:t>
              </w:r>
            </w:ins>
          </w:p>
        </w:tc>
      </w:tr>
      <w:tr w:rsidR="00357E46" w:rsidRPr="004611F5" w:rsidTr="00E72FA3">
        <w:tc>
          <w:tcPr>
            <w:tcW w:w="4788" w:type="dxa"/>
          </w:tcPr>
          <w:p w:rsidR="00357E46" w:rsidRDefault="00421821" w:rsidP="00E72FA3">
            <w:r>
              <w:t>BitNo</w:t>
            </w:r>
          </w:p>
        </w:tc>
        <w:tc>
          <w:tcPr>
            <w:tcW w:w="4788" w:type="dxa"/>
          </w:tcPr>
          <w:p w:rsidR="00357E46" w:rsidRPr="004611F5" w:rsidRDefault="00421821" w:rsidP="00E72FA3">
            <w:del w:id="1529" w:author="Bilal Manzoor" w:date="2011-12-08T18:14:00Z">
              <w:r w:rsidDel="00C0729A">
                <w:delText>Int</w:delText>
              </w:r>
            </w:del>
            <w:ins w:id="1530" w:author="Bilal Manzoor" w:date="2011-12-08T18:14:00Z">
              <w:r w:rsidR="00C0729A">
                <w:t>int</w:t>
              </w:r>
            </w:ins>
          </w:p>
        </w:tc>
      </w:tr>
      <w:tr w:rsidR="00357E46" w:rsidRPr="004611F5" w:rsidTr="00E72FA3">
        <w:tc>
          <w:tcPr>
            <w:tcW w:w="4788" w:type="dxa"/>
          </w:tcPr>
          <w:p w:rsidR="00357E46" w:rsidRDefault="00421821" w:rsidP="00E72FA3">
            <w:r>
              <w:t>Module</w:t>
            </w:r>
          </w:p>
        </w:tc>
        <w:tc>
          <w:tcPr>
            <w:tcW w:w="4788" w:type="dxa"/>
          </w:tcPr>
          <w:p w:rsidR="00357E46" w:rsidRPr="004611F5" w:rsidRDefault="00357E46" w:rsidP="00E72FA3">
            <w:r w:rsidRPr="00547DC6">
              <w:t>nvarchar(50)</w:t>
            </w:r>
          </w:p>
        </w:tc>
      </w:tr>
      <w:tr w:rsidR="00357E46" w:rsidRPr="004611F5" w:rsidTr="00E72FA3">
        <w:tc>
          <w:tcPr>
            <w:tcW w:w="4788" w:type="dxa"/>
          </w:tcPr>
          <w:p w:rsidR="00357E46" w:rsidRDefault="00421821" w:rsidP="00E72FA3">
            <w:r>
              <w:t>Feature</w:t>
            </w:r>
          </w:p>
        </w:tc>
        <w:tc>
          <w:tcPr>
            <w:tcW w:w="4788" w:type="dxa"/>
          </w:tcPr>
          <w:p w:rsidR="00357E46" w:rsidRPr="004611F5" w:rsidRDefault="00357E46" w:rsidP="00E72FA3">
            <w:r>
              <w:t>Datetime</w:t>
            </w:r>
          </w:p>
        </w:tc>
      </w:tr>
      <w:tr w:rsidR="00357E46" w:rsidRPr="004611F5" w:rsidTr="00E72FA3">
        <w:tc>
          <w:tcPr>
            <w:tcW w:w="4788" w:type="dxa"/>
          </w:tcPr>
          <w:p w:rsidR="00357E46" w:rsidRDefault="00421821" w:rsidP="00E72FA3">
            <w:r>
              <w:t>Description</w:t>
            </w:r>
          </w:p>
        </w:tc>
        <w:tc>
          <w:tcPr>
            <w:tcW w:w="4788" w:type="dxa"/>
          </w:tcPr>
          <w:p w:rsidR="00357E46" w:rsidRDefault="00357E46" w:rsidP="00E72FA3">
            <w:r w:rsidRPr="00547DC6">
              <w:t>nvarchar(50)</w:t>
            </w:r>
          </w:p>
        </w:tc>
      </w:tr>
      <w:tr w:rsidR="00357E46" w:rsidRPr="004611F5" w:rsidTr="00E72FA3">
        <w:tc>
          <w:tcPr>
            <w:tcW w:w="4788" w:type="dxa"/>
          </w:tcPr>
          <w:p w:rsidR="00357E46" w:rsidRDefault="00357E46" w:rsidP="00E72FA3">
            <w:r>
              <w:t>ProductVersion</w:t>
            </w:r>
          </w:p>
        </w:tc>
        <w:tc>
          <w:tcPr>
            <w:tcW w:w="4788" w:type="dxa"/>
          </w:tcPr>
          <w:p w:rsidR="00357E46" w:rsidRPr="00547DC6" w:rsidRDefault="00357E46" w:rsidP="00E72FA3">
            <w:r w:rsidRPr="00547DC6">
              <w:t>nvarchar(50)</w:t>
            </w:r>
          </w:p>
        </w:tc>
      </w:tr>
    </w:tbl>
    <w:p w:rsidR="00357E46" w:rsidRPr="00357E46" w:rsidRDefault="00357E46" w:rsidP="00357E46"/>
    <w:p w:rsidR="00000000" w:rsidRDefault="00421821">
      <w:pPr>
        <w:pStyle w:val="Heading2"/>
        <w:rPr>
          <w:del w:id="1531" w:author="workplains" w:date="2011-12-08T17:19:00Z"/>
        </w:rPr>
        <w:pPrChange w:id="1532" w:author="workplains" w:date="2011-12-08T17:19:00Z">
          <w:pPr/>
        </w:pPrChange>
      </w:pPr>
      <w:bookmarkStart w:id="1533" w:name="_Toc311131900"/>
      <w:r>
        <w:t>MC_</w:t>
      </w:r>
      <w:r w:rsidR="001D6398">
        <w:t>Enumerations</w:t>
      </w:r>
      <w:bookmarkEnd w:id="1533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21821" w:rsidRPr="004611F5" w:rsidTr="00E72FA3">
        <w:tc>
          <w:tcPr>
            <w:tcW w:w="4788" w:type="dxa"/>
          </w:tcPr>
          <w:p w:rsidR="00421821" w:rsidRDefault="00421821" w:rsidP="00E72FA3">
            <w:r>
              <w:t>C</w:t>
            </w:r>
            <w:r w:rsidR="001D6398">
              <w:t>onstant</w:t>
            </w:r>
            <w:r>
              <w:t>ID</w:t>
            </w:r>
          </w:p>
        </w:tc>
        <w:tc>
          <w:tcPr>
            <w:tcW w:w="4788" w:type="dxa"/>
          </w:tcPr>
          <w:p w:rsidR="00421821" w:rsidRPr="004611F5" w:rsidRDefault="00421821" w:rsidP="00E72FA3">
            <w:del w:id="1534" w:author="workplains" w:date="2011-12-08T17:13:00Z">
              <w:r w:rsidRPr="00547DC6" w:rsidDel="00A11E80">
                <w:delText>nvarchar(50)</w:delText>
              </w:r>
            </w:del>
            <w:ins w:id="1535" w:author="workplains" w:date="2011-12-08T17:13:00Z">
              <w:r w:rsidR="00A11E80">
                <w:t>int</w:t>
              </w:r>
            </w:ins>
          </w:p>
        </w:tc>
      </w:tr>
      <w:tr w:rsidR="00421821" w:rsidRPr="004611F5" w:rsidTr="00E72FA3">
        <w:tc>
          <w:tcPr>
            <w:tcW w:w="4788" w:type="dxa"/>
          </w:tcPr>
          <w:p w:rsidR="00421821" w:rsidRDefault="00421821" w:rsidP="00E72FA3">
            <w:r>
              <w:t>Module</w:t>
            </w:r>
          </w:p>
        </w:tc>
        <w:tc>
          <w:tcPr>
            <w:tcW w:w="4788" w:type="dxa"/>
          </w:tcPr>
          <w:p w:rsidR="00421821" w:rsidRPr="004611F5" w:rsidRDefault="00421821" w:rsidP="00E72FA3">
            <w:r w:rsidRPr="00547DC6">
              <w:t>nvarchar(50)</w:t>
            </w:r>
          </w:p>
        </w:tc>
      </w:tr>
      <w:tr w:rsidR="00421821" w:rsidRPr="004611F5" w:rsidTr="00E72FA3">
        <w:tc>
          <w:tcPr>
            <w:tcW w:w="4788" w:type="dxa"/>
          </w:tcPr>
          <w:p w:rsidR="00421821" w:rsidRDefault="00421821" w:rsidP="00E72FA3">
            <w:r>
              <w:t>ConstantType</w:t>
            </w:r>
            <w:r w:rsidR="001D6398">
              <w:t>Name</w:t>
            </w:r>
          </w:p>
        </w:tc>
        <w:tc>
          <w:tcPr>
            <w:tcW w:w="4788" w:type="dxa"/>
          </w:tcPr>
          <w:p w:rsidR="00421821" w:rsidRPr="004611F5" w:rsidRDefault="00421821" w:rsidP="00E72FA3">
            <w:r w:rsidRPr="00547DC6">
              <w:t>nvarchar(50)</w:t>
            </w:r>
          </w:p>
        </w:tc>
      </w:tr>
      <w:tr w:rsidR="00421821" w:rsidRPr="004611F5" w:rsidTr="00E72FA3">
        <w:tc>
          <w:tcPr>
            <w:tcW w:w="4788" w:type="dxa"/>
          </w:tcPr>
          <w:p w:rsidR="00421821" w:rsidRDefault="001D6398" w:rsidP="00E72FA3">
            <w:r>
              <w:t>ConstantValue</w:t>
            </w:r>
          </w:p>
        </w:tc>
        <w:tc>
          <w:tcPr>
            <w:tcW w:w="4788" w:type="dxa"/>
          </w:tcPr>
          <w:p w:rsidR="00421821" w:rsidRPr="00547DC6" w:rsidRDefault="001D6398" w:rsidP="00E72FA3">
            <w:r>
              <w:t>int</w:t>
            </w:r>
          </w:p>
        </w:tc>
      </w:tr>
      <w:tr w:rsidR="001D6398" w:rsidRPr="004611F5" w:rsidTr="00E72FA3">
        <w:tc>
          <w:tcPr>
            <w:tcW w:w="4788" w:type="dxa"/>
          </w:tcPr>
          <w:p w:rsidR="001D6398" w:rsidRDefault="001D6398" w:rsidP="00E72FA3">
            <w:r>
              <w:t>Enumerator</w:t>
            </w:r>
          </w:p>
        </w:tc>
        <w:tc>
          <w:tcPr>
            <w:tcW w:w="4788" w:type="dxa"/>
          </w:tcPr>
          <w:p w:rsidR="001D6398" w:rsidRPr="00547DC6" w:rsidRDefault="001D6398" w:rsidP="00E72FA3">
            <w:r w:rsidRPr="00547DC6">
              <w:t>nvarchar(50)</w:t>
            </w:r>
          </w:p>
        </w:tc>
      </w:tr>
      <w:tr w:rsidR="001D6398" w:rsidRPr="004611F5" w:rsidTr="00E72FA3">
        <w:tc>
          <w:tcPr>
            <w:tcW w:w="4788" w:type="dxa"/>
          </w:tcPr>
          <w:p w:rsidR="001D6398" w:rsidRDefault="001D6398" w:rsidP="00E72FA3">
            <w:r>
              <w:t>Description</w:t>
            </w:r>
          </w:p>
        </w:tc>
        <w:tc>
          <w:tcPr>
            <w:tcW w:w="4788" w:type="dxa"/>
          </w:tcPr>
          <w:p w:rsidR="001D6398" w:rsidRPr="00547DC6" w:rsidRDefault="001D6398" w:rsidP="00E72FA3">
            <w:r>
              <w:t>nvarchar(200</w:t>
            </w:r>
            <w:r w:rsidRPr="00547DC6">
              <w:t>)</w:t>
            </w:r>
          </w:p>
        </w:tc>
      </w:tr>
    </w:tbl>
    <w:p w:rsidR="00421821" w:rsidRDefault="00156B46" w:rsidP="0090326A">
      <w:pPr>
        <w:pStyle w:val="Heading2"/>
        <w:rPr>
          <w:ins w:id="1536" w:author="workplains" w:date="2011-12-08T17:19:00Z"/>
        </w:rPr>
      </w:pPr>
      <w:bookmarkStart w:id="1537" w:name="_Toc311131901"/>
      <w:ins w:id="1538" w:author="workplains" w:date="2011-12-08T17:19:00Z">
        <w:r>
          <w:t>MC_</w:t>
        </w:r>
      </w:ins>
      <w:ins w:id="1539" w:author="workplains" w:date="2011-12-08T17:20:00Z">
        <w:r>
          <w:t>Process</w:t>
        </w:r>
      </w:ins>
      <w:r w:rsidR="0090326A">
        <w:t>S</w:t>
      </w:r>
      <w:ins w:id="1540" w:author="workplains" w:date="2011-12-08T17:20:00Z">
        <w:r>
          <w:t>tate</w:t>
        </w:r>
      </w:ins>
      <w:bookmarkEnd w:id="1537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6B46" w:rsidRPr="004611F5" w:rsidTr="0014182A">
        <w:trPr>
          <w:ins w:id="1541" w:author="workplains" w:date="2011-12-08T17:19:00Z"/>
        </w:trPr>
        <w:tc>
          <w:tcPr>
            <w:tcW w:w="4788" w:type="dxa"/>
          </w:tcPr>
          <w:p w:rsidR="00156B46" w:rsidRDefault="00156B46" w:rsidP="0014182A">
            <w:pPr>
              <w:rPr>
                <w:ins w:id="1542" w:author="workplains" w:date="2011-12-08T17:19:00Z"/>
              </w:rPr>
            </w:pPr>
            <w:ins w:id="1543" w:author="workplains" w:date="2011-12-08T17:21:00Z">
              <w:r w:rsidRPr="00156B46">
                <w:t>ProcessStateID</w:t>
              </w:r>
            </w:ins>
          </w:p>
        </w:tc>
        <w:tc>
          <w:tcPr>
            <w:tcW w:w="4788" w:type="dxa"/>
          </w:tcPr>
          <w:p w:rsidR="00156B46" w:rsidRPr="004611F5" w:rsidRDefault="00156B46" w:rsidP="0014182A">
            <w:pPr>
              <w:rPr>
                <w:ins w:id="1544" w:author="workplains" w:date="2011-12-08T17:19:00Z"/>
              </w:rPr>
            </w:pPr>
            <w:ins w:id="1545" w:author="workplains" w:date="2011-12-08T17:19:00Z">
              <w:r>
                <w:t>int</w:t>
              </w:r>
            </w:ins>
          </w:p>
        </w:tc>
      </w:tr>
      <w:tr w:rsidR="00156B46" w:rsidRPr="004611F5" w:rsidTr="0014182A">
        <w:trPr>
          <w:ins w:id="1546" w:author="workplains" w:date="2011-12-08T17:19:00Z"/>
        </w:trPr>
        <w:tc>
          <w:tcPr>
            <w:tcW w:w="4788" w:type="dxa"/>
          </w:tcPr>
          <w:p w:rsidR="00156B46" w:rsidRDefault="00156B46" w:rsidP="0014182A">
            <w:pPr>
              <w:rPr>
                <w:ins w:id="1547" w:author="workplains" w:date="2011-12-08T17:19:00Z"/>
              </w:rPr>
            </w:pPr>
            <w:ins w:id="1548" w:author="workplains" w:date="2011-12-08T17:21:00Z">
              <w:r w:rsidRPr="00156B46">
                <w:t>ProcessID</w:t>
              </w:r>
            </w:ins>
          </w:p>
        </w:tc>
        <w:tc>
          <w:tcPr>
            <w:tcW w:w="4788" w:type="dxa"/>
          </w:tcPr>
          <w:p w:rsidR="00156B46" w:rsidRPr="004611F5" w:rsidRDefault="00156B46" w:rsidP="0014182A">
            <w:pPr>
              <w:rPr>
                <w:ins w:id="1549" w:author="workplains" w:date="2011-12-08T17:19:00Z"/>
              </w:rPr>
            </w:pPr>
            <w:ins w:id="1550" w:author="workplains" w:date="2011-12-08T17:21:00Z">
              <w:del w:id="1551" w:author="Bilal Manzoor" w:date="2011-12-08T18:14:00Z">
                <w:r w:rsidDel="00C0729A">
                  <w:delText>Int</w:delText>
                </w:r>
              </w:del>
            </w:ins>
            <w:ins w:id="1552" w:author="Bilal Manzoor" w:date="2011-12-08T18:14:00Z">
              <w:r w:rsidR="00C0729A">
                <w:t>int</w:t>
              </w:r>
            </w:ins>
          </w:p>
        </w:tc>
      </w:tr>
      <w:tr w:rsidR="00156B46" w:rsidRPr="004611F5" w:rsidTr="0014182A">
        <w:trPr>
          <w:ins w:id="1553" w:author="workplains" w:date="2011-12-08T17:19:00Z"/>
        </w:trPr>
        <w:tc>
          <w:tcPr>
            <w:tcW w:w="4788" w:type="dxa"/>
          </w:tcPr>
          <w:p w:rsidR="00156B46" w:rsidRDefault="00156B46" w:rsidP="0014182A">
            <w:pPr>
              <w:rPr>
                <w:ins w:id="1554" w:author="workplains" w:date="2011-12-08T17:19:00Z"/>
              </w:rPr>
            </w:pPr>
            <w:ins w:id="1555" w:author="workplains" w:date="2011-12-08T17:21:00Z">
              <w:r w:rsidRPr="00156B46">
                <w:t>hidUserNo</w:t>
              </w:r>
            </w:ins>
          </w:p>
        </w:tc>
        <w:tc>
          <w:tcPr>
            <w:tcW w:w="4788" w:type="dxa"/>
          </w:tcPr>
          <w:p w:rsidR="00156B46" w:rsidRPr="004611F5" w:rsidRDefault="00156B46" w:rsidP="0014182A">
            <w:pPr>
              <w:rPr>
                <w:ins w:id="1556" w:author="workplains" w:date="2011-12-08T17:19:00Z"/>
              </w:rPr>
            </w:pPr>
            <w:ins w:id="1557" w:author="workplains" w:date="2011-12-08T17:21:00Z">
              <w:r>
                <w:t>int</w:t>
              </w:r>
            </w:ins>
          </w:p>
        </w:tc>
      </w:tr>
      <w:tr w:rsidR="00156B46" w:rsidRPr="004611F5" w:rsidTr="0014182A">
        <w:trPr>
          <w:ins w:id="1558" w:author="workplains" w:date="2011-12-08T17:19:00Z"/>
        </w:trPr>
        <w:tc>
          <w:tcPr>
            <w:tcW w:w="4788" w:type="dxa"/>
          </w:tcPr>
          <w:p w:rsidR="00156B46" w:rsidRDefault="00156B46" w:rsidP="0014182A">
            <w:pPr>
              <w:rPr>
                <w:ins w:id="1559" w:author="workplains" w:date="2011-12-08T17:19:00Z"/>
              </w:rPr>
            </w:pPr>
            <w:ins w:id="1560" w:author="workplains" w:date="2011-12-08T17:21:00Z">
              <w:r w:rsidRPr="00156B46">
                <w:t>hidDecisionNo</w:t>
              </w:r>
            </w:ins>
          </w:p>
        </w:tc>
        <w:tc>
          <w:tcPr>
            <w:tcW w:w="4788" w:type="dxa"/>
          </w:tcPr>
          <w:p w:rsidR="00156B46" w:rsidRPr="00547DC6" w:rsidRDefault="00156B46" w:rsidP="0014182A">
            <w:pPr>
              <w:rPr>
                <w:ins w:id="1561" w:author="workplains" w:date="2011-12-08T17:19:00Z"/>
              </w:rPr>
            </w:pPr>
            <w:ins w:id="1562" w:author="workplains" w:date="2011-12-08T17:19:00Z">
              <w:r>
                <w:t>int</w:t>
              </w:r>
            </w:ins>
          </w:p>
        </w:tc>
      </w:tr>
      <w:tr w:rsidR="00156B46" w:rsidRPr="004611F5" w:rsidTr="0014182A">
        <w:trPr>
          <w:ins w:id="1563" w:author="workplains" w:date="2011-12-08T17:19:00Z"/>
        </w:trPr>
        <w:tc>
          <w:tcPr>
            <w:tcW w:w="4788" w:type="dxa"/>
          </w:tcPr>
          <w:p w:rsidR="00156B46" w:rsidRDefault="00156B46" w:rsidP="0014182A">
            <w:pPr>
              <w:rPr>
                <w:ins w:id="1564" w:author="workplains" w:date="2011-12-08T17:19:00Z"/>
              </w:rPr>
            </w:pPr>
            <w:ins w:id="1565" w:author="workplains" w:date="2011-12-08T17:21:00Z">
              <w:r w:rsidRPr="00156B46">
                <w:t>hidLinkNo</w:t>
              </w:r>
            </w:ins>
          </w:p>
        </w:tc>
        <w:tc>
          <w:tcPr>
            <w:tcW w:w="4788" w:type="dxa"/>
          </w:tcPr>
          <w:p w:rsidR="00156B46" w:rsidRPr="00547DC6" w:rsidRDefault="00156B46" w:rsidP="0014182A">
            <w:pPr>
              <w:rPr>
                <w:ins w:id="1566" w:author="workplains" w:date="2011-12-08T17:19:00Z"/>
              </w:rPr>
            </w:pPr>
            <w:ins w:id="1567" w:author="workplains" w:date="2011-12-08T17:21:00Z">
              <w:r>
                <w:t>int</w:t>
              </w:r>
            </w:ins>
          </w:p>
        </w:tc>
      </w:tr>
      <w:tr w:rsidR="00156B46" w:rsidRPr="004611F5" w:rsidTr="0014182A">
        <w:trPr>
          <w:ins w:id="1568" w:author="workplains" w:date="2011-12-08T17:19:00Z"/>
        </w:trPr>
        <w:tc>
          <w:tcPr>
            <w:tcW w:w="4788" w:type="dxa"/>
          </w:tcPr>
          <w:p w:rsidR="00156B46" w:rsidRDefault="00156B46" w:rsidP="0014182A">
            <w:pPr>
              <w:rPr>
                <w:ins w:id="1569" w:author="workplains" w:date="2011-12-08T17:19:00Z"/>
              </w:rPr>
            </w:pPr>
            <w:ins w:id="1570" w:author="workplains" w:date="2011-12-08T17:21:00Z">
              <w:r w:rsidRPr="00156B46">
                <w:t>hidVariableNo</w:t>
              </w:r>
            </w:ins>
          </w:p>
        </w:tc>
        <w:tc>
          <w:tcPr>
            <w:tcW w:w="4788" w:type="dxa"/>
          </w:tcPr>
          <w:p w:rsidR="00156B46" w:rsidRPr="00547DC6" w:rsidRDefault="00156B46" w:rsidP="0014182A">
            <w:pPr>
              <w:rPr>
                <w:ins w:id="1571" w:author="workplains" w:date="2011-12-08T17:19:00Z"/>
              </w:rPr>
            </w:pPr>
            <w:ins w:id="1572" w:author="workplains" w:date="2011-12-08T17:22:00Z">
              <w:r>
                <w:t>int</w:t>
              </w:r>
            </w:ins>
          </w:p>
        </w:tc>
      </w:tr>
    </w:tbl>
    <w:p w:rsidR="00156B46" w:rsidRDefault="00156B46"/>
    <w:p w:rsidR="00357E46" w:rsidRDefault="00357E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4611F5" w:rsidRDefault="00F92327" w:rsidP="004611F5">
      <w:pPr>
        <w:pStyle w:val="Title"/>
      </w:pPr>
      <w:bookmarkStart w:id="1573" w:name="_Toc311131902"/>
      <w:r>
        <w:lastRenderedPageBreak/>
        <w:t xml:space="preserve">7. </w:t>
      </w:r>
      <w:r w:rsidR="00095FBA">
        <w:t xml:space="preserve">Customer </w:t>
      </w:r>
      <w:r w:rsidR="004C72A2">
        <w:t>BPM Services Options</w:t>
      </w:r>
      <w:bookmarkEnd w:id="1573"/>
    </w:p>
    <w:p w:rsidR="004611F5" w:rsidRDefault="004611F5" w:rsidP="004611F5">
      <w:pPr>
        <w:pStyle w:val="Heading1"/>
      </w:pPr>
      <w:bookmarkStart w:id="1574" w:name="_Toc311131903"/>
      <w:r>
        <w:t>On Demand BPM</w:t>
      </w:r>
      <w:bookmarkEnd w:id="1574"/>
    </w:p>
    <w:tbl>
      <w:tblPr>
        <w:tblStyle w:val="TableGrid"/>
        <w:tblW w:w="0" w:type="auto"/>
        <w:jc w:val="center"/>
        <w:tblLook w:val="0600"/>
      </w:tblPr>
      <w:tblGrid>
        <w:gridCol w:w="3274"/>
        <w:gridCol w:w="4647"/>
      </w:tblGrid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Description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SaaS BPM product offered in a multi-tenant setup.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Common Use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Process Discovery and Automation - Few processes and users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Pricing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Per seat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Deployed at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Cloud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Maintained by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Workplains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Design users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1 minimum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Business Users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Available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Process Modeler with Simulation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Forms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Human Workflow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Process Engine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Web Services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Services Repository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Triggers, Events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Limited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Data Integration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No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VPN Connectivity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No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Typical Solutions and Benefits</w:t>
            </w:r>
          </w:p>
        </w:tc>
        <w:tc>
          <w:tcPr>
            <w:tcW w:w="4647" w:type="dxa"/>
            <w:hideMark/>
          </w:tcPr>
          <w:p w:rsidR="004611F5" w:rsidRPr="004611F5" w:rsidRDefault="004611F5" w:rsidP="00095FBA">
            <w:r w:rsidRPr="004611F5">
              <w:t>• Document &amp; Simulate Processes </w:t>
            </w:r>
            <w:r w:rsidRPr="004611F5">
              <w:br/>
              <w:t>• Automate &amp; Track Workflow Tasks </w:t>
            </w:r>
            <w:r w:rsidRPr="004611F5">
              <w:br/>
              <w:t>• Ideal for Review-Approval Processes </w:t>
            </w:r>
            <w:r w:rsidRPr="004611F5">
              <w:br/>
              <w:t>• Completely Web-Based Solution </w:t>
            </w:r>
            <w:r w:rsidRPr="004611F5">
              <w:br/>
              <w:t>• Reliability of Hosting at Cloud </w:t>
            </w:r>
            <w:r w:rsidRPr="004611F5">
              <w:br/>
              <w:t>• Start quickly, benefit now from BPM</w:t>
            </w:r>
          </w:p>
        </w:tc>
      </w:tr>
    </w:tbl>
    <w:p w:rsidR="004611F5" w:rsidRDefault="004611F5" w:rsidP="004611F5"/>
    <w:p w:rsidR="004611F5" w:rsidRPr="004611F5" w:rsidRDefault="004611F5" w:rsidP="00095FBA">
      <w:pPr>
        <w:pStyle w:val="Heading1"/>
      </w:pPr>
      <w:bookmarkStart w:id="1575" w:name="_Toc311131904"/>
      <w:r>
        <w:t>Managed BPM</w:t>
      </w:r>
      <w:bookmarkEnd w:id="1575"/>
    </w:p>
    <w:tbl>
      <w:tblPr>
        <w:tblStyle w:val="TableGrid"/>
        <w:tblW w:w="0" w:type="auto"/>
        <w:jc w:val="center"/>
        <w:tblLook w:val="04A0"/>
      </w:tblPr>
      <w:tblGrid>
        <w:gridCol w:w="3274"/>
        <w:gridCol w:w="4663"/>
      </w:tblGrid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Description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SaaS BPM product offered as a dedicated, single-tenant setup.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Common Use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Process Discovery and Automation - Many processes and users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Pricing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Starts at $2000/Month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Deployed at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Cloud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Maintained by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Workplains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Design users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2 included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Business Users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10 included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Process Modeler with Simulation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Forms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Human Workflow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lastRenderedPageBreak/>
              <w:t>Process Engine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Web Services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Services Repository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Triggers, Events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Data Integration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Limited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VPN Connectivity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Typical Solutions and Benefits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• Document &amp; Simulate Processes </w:t>
            </w:r>
            <w:r w:rsidRPr="004611F5">
              <w:br/>
              <w:t>• Dedicated Install for your Team </w:t>
            </w:r>
            <w:r w:rsidRPr="004611F5">
              <w:br/>
              <w:t>• Connect with Internal Apps thru VPN </w:t>
            </w:r>
            <w:r w:rsidRPr="004611F5">
              <w:br/>
              <w:t>• Managed and Maintained by Workplains </w:t>
            </w:r>
            <w:r w:rsidRPr="004611F5">
              <w:br/>
              <w:t>• Reliability of Hosting at Cloud </w:t>
            </w:r>
            <w:r w:rsidRPr="004611F5">
              <w:br/>
              <w:t>• Start quickly, benefit now from BPM</w:t>
            </w:r>
          </w:p>
        </w:tc>
      </w:tr>
    </w:tbl>
    <w:p w:rsidR="004611F5" w:rsidRDefault="004611F5" w:rsidP="004611F5"/>
    <w:p w:rsidR="000C7E11" w:rsidRPr="000C7E11" w:rsidRDefault="004611F5" w:rsidP="00095FBA">
      <w:pPr>
        <w:pStyle w:val="Heading1"/>
        <w:tabs>
          <w:tab w:val="left" w:pos="2550"/>
        </w:tabs>
      </w:pPr>
      <w:bookmarkStart w:id="1576" w:name="_Toc311131905"/>
      <w:r>
        <w:t>On Premises BPM</w:t>
      </w:r>
      <w:bookmarkEnd w:id="1576"/>
    </w:p>
    <w:tbl>
      <w:tblPr>
        <w:tblStyle w:val="TableGrid"/>
        <w:tblW w:w="0" w:type="auto"/>
        <w:jc w:val="center"/>
        <w:tblLook w:val="04A0"/>
      </w:tblPr>
      <w:tblGrid>
        <w:gridCol w:w="3274"/>
        <w:gridCol w:w="4663"/>
      </w:tblGrid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Description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Full, no-compromise BPM product offered for install and setup within customer environment.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Common Use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Large scale process and workflow automation - Many processes, users and integration with multiple other applications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Pricing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Starts at $1500/Month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Deployed at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Internal Server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Maintained by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Customer staff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Design users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2 included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Business Users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10 included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Process Modeler with Simulation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Forms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Human Workflow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Process Engine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Web Services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Services Repository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Triggers, Events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Data Integration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VPN Connectivity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Yes</w:t>
            </w:r>
          </w:p>
        </w:tc>
      </w:tr>
      <w:tr w:rsidR="004611F5" w:rsidRPr="004611F5" w:rsidTr="00095FBA">
        <w:trPr>
          <w:jc w:val="center"/>
        </w:trPr>
        <w:tc>
          <w:tcPr>
            <w:tcW w:w="3274" w:type="dxa"/>
            <w:hideMark/>
          </w:tcPr>
          <w:p w:rsidR="004611F5" w:rsidRPr="004611F5" w:rsidRDefault="004611F5" w:rsidP="00095FBA">
            <w:r w:rsidRPr="004611F5">
              <w:t>Typical Solutions and Benefits</w:t>
            </w:r>
          </w:p>
        </w:tc>
        <w:tc>
          <w:tcPr>
            <w:tcW w:w="4663" w:type="dxa"/>
            <w:hideMark/>
          </w:tcPr>
          <w:p w:rsidR="004611F5" w:rsidRPr="004611F5" w:rsidRDefault="004611F5" w:rsidP="00095FBA">
            <w:r w:rsidRPr="004611F5">
              <w:t>• Same Rich Functionality + More </w:t>
            </w:r>
            <w:r w:rsidRPr="004611F5">
              <w:br/>
              <w:t>• Installed in your Organization </w:t>
            </w:r>
            <w:r w:rsidRPr="004611F5">
              <w:br/>
              <w:t>• Integrate with Internal Applications </w:t>
            </w:r>
            <w:r w:rsidRPr="004611F5">
              <w:br/>
              <w:t>• Comfort and Security of Ownership </w:t>
            </w:r>
            <w:r w:rsidRPr="004611F5">
              <w:br/>
              <w:t>• Ensure compliance with Internal Standards </w:t>
            </w:r>
            <w:r w:rsidRPr="004611F5">
              <w:br/>
              <w:t>• Ideal for large, enterprise wide strategy</w:t>
            </w:r>
          </w:p>
        </w:tc>
      </w:tr>
    </w:tbl>
    <w:p w:rsidR="000251A8" w:rsidRDefault="000251A8" w:rsidP="004611F5"/>
    <w:p w:rsidR="000251A8" w:rsidRDefault="000251A8">
      <w:r>
        <w:br w:type="page"/>
      </w:r>
    </w:p>
    <w:p w:rsidR="000251A8" w:rsidRDefault="000251A8" w:rsidP="000251A8">
      <w:pPr>
        <w:pStyle w:val="Title"/>
      </w:pPr>
      <w:bookmarkStart w:id="1577" w:name="_Toc311131906"/>
      <w:r>
        <w:lastRenderedPageBreak/>
        <w:t>8. Applications Layout</w:t>
      </w:r>
      <w:bookmarkEnd w:id="1577"/>
    </w:p>
    <w:p w:rsidR="005F6F4B" w:rsidRDefault="000251A8" w:rsidP="000251A8">
      <w:pPr>
        <w:pStyle w:val="Heading1"/>
      </w:pPr>
      <w:bookmarkStart w:id="1578" w:name="_Toc311131907"/>
      <w:r>
        <w:t>Administrator</w:t>
      </w:r>
      <w:bookmarkEnd w:id="1578"/>
    </w:p>
    <w:p w:rsidR="000251A8" w:rsidRDefault="000251A8" w:rsidP="000251A8"/>
    <w:p w:rsidR="000251A8" w:rsidRDefault="000251A8" w:rsidP="000251A8">
      <w:r>
        <w:rPr>
          <w:noProof/>
        </w:rPr>
        <w:drawing>
          <wp:inline distT="0" distB="0" distL="0" distR="0">
            <wp:extent cx="5934075" cy="3457575"/>
            <wp:effectExtent l="76200" t="76200" r="123825" b="857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251A8" w:rsidRDefault="000251A8" w:rsidP="000251A8"/>
    <w:p w:rsidR="000251A8" w:rsidRDefault="000251A8" w:rsidP="000251A8">
      <w:pPr>
        <w:pStyle w:val="Heading2"/>
      </w:pPr>
      <w:bookmarkStart w:id="1579" w:name="_Toc311131908"/>
      <w:r>
        <w:t>Tabs and Sub-Tabs</w:t>
      </w:r>
      <w:bookmarkEnd w:id="1579"/>
    </w:p>
    <w:p w:rsidR="000251A8" w:rsidRDefault="000251A8" w:rsidP="004D11CC">
      <w:pPr>
        <w:pStyle w:val="ListParagraph"/>
        <w:numPr>
          <w:ilvl w:val="0"/>
          <w:numId w:val="47"/>
        </w:numPr>
      </w:pPr>
      <w:r>
        <w:t>Basic Settings</w:t>
      </w:r>
      <w:r w:rsidR="001461A8">
        <w:t xml:space="preserve"> (See Configuration (setting Pages) chapter)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General Information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Databases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Services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 xml:space="preserve">Environment 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System Notifications</w:t>
      </w:r>
    </w:p>
    <w:p w:rsidR="000251A8" w:rsidRDefault="00793BCD" w:rsidP="004D11CC">
      <w:pPr>
        <w:pStyle w:val="ListParagraph"/>
        <w:numPr>
          <w:ilvl w:val="1"/>
          <w:numId w:val="47"/>
        </w:numPr>
      </w:pPr>
      <w:r>
        <w:t>Custom Attributes</w:t>
      </w:r>
    </w:p>
    <w:p w:rsidR="000251A8" w:rsidRDefault="000251A8" w:rsidP="004D11CC">
      <w:pPr>
        <w:pStyle w:val="ListParagraph"/>
        <w:numPr>
          <w:ilvl w:val="0"/>
          <w:numId w:val="47"/>
        </w:numPr>
      </w:pPr>
      <w:r>
        <w:t>Build Organization, User and Groups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Organization Charts</w:t>
      </w:r>
    </w:p>
    <w:p w:rsidR="00334B12" w:rsidRDefault="00334B12" w:rsidP="004D11CC">
      <w:pPr>
        <w:pStyle w:val="ListParagraph"/>
        <w:numPr>
          <w:ilvl w:val="2"/>
          <w:numId w:val="47"/>
        </w:numPr>
      </w:pPr>
      <w:r>
        <w:t>OC Tree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Groups</w:t>
      </w:r>
    </w:p>
    <w:p w:rsidR="00334B12" w:rsidRDefault="00334B12" w:rsidP="004D11CC">
      <w:pPr>
        <w:pStyle w:val="ListParagraph"/>
        <w:numPr>
          <w:ilvl w:val="2"/>
          <w:numId w:val="47"/>
        </w:numPr>
      </w:pPr>
      <w:r>
        <w:t>Group List</w:t>
      </w:r>
    </w:p>
    <w:p w:rsidR="000251A8" w:rsidRDefault="000251A8" w:rsidP="004D11CC">
      <w:pPr>
        <w:pStyle w:val="ListParagraph"/>
        <w:numPr>
          <w:ilvl w:val="0"/>
          <w:numId w:val="47"/>
        </w:numPr>
      </w:pPr>
      <w:r>
        <w:t xml:space="preserve">Build Business </w:t>
      </w:r>
      <w:r w:rsidR="00793BCD">
        <w:t>Processes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lastRenderedPageBreak/>
        <w:t>Process</w:t>
      </w:r>
      <w:r w:rsidR="00334B12">
        <w:t>es</w:t>
      </w:r>
    </w:p>
    <w:p w:rsidR="00334B12" w:rsidRDefault="00334B12" w:rsidP="004D11CC">
      <w:pPr>
        <w:pStyle w:val="ListParagraph"/>
        <w:numPr>
          <w:ilvl w:val="2"/>
          <w:numId w:val="47"/>
        </w:numPr>
      </w:pPr>
      <w:r>
        <w:t>Process List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Manage Processes</w:t>
      </w:r>
    </w:p>
    <w:p w:rsidR="000251A8" w:rsidRDefault="000251A8" w:rsidP="004D11CC">
      <w:pPr>
        <w:pStyle w:val="ListParagraph"/>
        <w:numPr>
          <w:ilvl w:val="0"/>
          <w:numId w:val="47"/>
        </w:numPr>
      </w:pPr>
      <w:r>
        <w:t>Build Forms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Basic Form</w:t>
      </w:r>
    </w:p>
    <w:p w:rsidR="00334B12" w:rsidRDefault="00334B12" w:rsidP="004D11CC">
      <w:pPr>
        <w:pStyle w:val="ListParagraph"/>
        <w:numPr>
          <w:ilvl w:val="2"/>
          <w:numId w:val="47"/>
        </w:numPr>
      </w:pPr>
      <w:r>
        <w:t>List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.NET Form</w:t>
      </w:r>
    </w:p>
    <w:p w:rsidR="00334B12" w:rsidRDefault="00334B12" w:rsidP="004D11CC">
      <w:pPr>
        <w:pStyle w:val="ListParagraph"/>
        <w:numPr>
          <w:ilvl w:val="2"/>
          <w:numId w:val="47"/>
        </w:numPr>
      </w:pPr>
      <w:r>
        <w:t>List</w:t>
      </w:r>
    </w:p>
    <w:p w:rsidR="000251A8" w:rsidRDefault="000251A8" w:rsidP="004D11CC">
      <w:pPr>
        <w:pStyle w:val="ListParagraph"/>
        <w:numPr>
          <w:ilvl w:val="0"/>
          <w:numId w:val="47"/>
        </w:numPr>
      </w:pPr>
      <w:r>
        <w:t>Simulate and Analyze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Simulate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Analyze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Reports</w:t>
      </w:r>
    </w:p>
    <w:p w:rsidR="000251A8" w:rsidRDefault="000251A8" w:rsidP="004D11CC">
      <w:pPr>
        <w:pStyle w:val="ListParagraph"/>
        <w:numPr>
          <w:ilvl w:val="0"/>
          <w:numId w:val="47"/>
        </w:numPr>
      </w:pPr>
      <w:r>
        <w:t>Configure and Publish Business Processes</w:t>
      </w:r>
      <w:r w:rsidR="001461A8">
        <w:t xml:space="preserve"> (See Configuration (setting Pages) chapter)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Processes</w:t>
      </w:r>
    </w:p>
    <w:p w:rsidR="000251A8" w:rsidRDefault="000251A8" w:rsidP="004D11CC">
      <w:pPr>
        <w:pStyle w:val="ListParagraph"/>
        <w:numPr>
          <w:ilvl w:val="0"/>
          <w:numId w:val="47"/>
        </w:numPr>
      </w:pPr>
      <w:r>
        <w:t>Build Reports</w:t>
      </w:r>
    </w:p>
    <w:p w:rsidR="000251A8" w:rsidRDefault="000251A8" w:rsidP="004D11CC">
      <w:pPr>
        <w:pStyle w:val="ListParagraph"/>
        <w:numPr>
          <w:ilvl w:val="0"/>
          <w:numId w:val="47"/>
        </w:numPr>
      </w:pPr>
      <w:r>
        <w:t>Configure Clients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User Profiles</w:t>
      </w:r>
    </w:p>
    <w:p w:rsidR="00334B12" w:rsidRDefault="00334B12" w:rsidP="004D11CC">
      <w:pPr>
        <w:pStyle w:val="ListParagraph"/>
        <w:numPr>
          <w:ilvl w:val="2"/>
          <w:numId w:val="47"/>
        </w:numPr>
      </w:pPr>
      <w:r>
        <w:t>Users</w:t>
      </w:r>
    </w:p>
    <w:p w:rsidR="001951C5" w:rsidRDefault="001951C5" w:rsidP="004D11CC">
      <w:pPr>
        <w:pStyle w:val="ListParagraph"/>
        <w:numPr>
          <w:ilvl w:val="1"/>
          <w:numId w:val="47"/>
        </w:numPr>
      </w:pPr>
      <w:r>
        <w:t>Group Profiles</w:t>
      </w:r>
    </w:p>
    <w:p w:rsidR="001951C5" w:rsidRDefault="001951C5" w:rsidP="004D11CC">
      <w:pPr>
        <w:pStyle w:val="ListParagraph"/>
        <w:numPr>
          <w:ilvl w:val="2"/>
          <w:numId w:val="47"/>
        </w:numPr>
      </w:pPr>
      <w:r>
        <w:t>Groups</w:t>
      </w:r>
    </w:p>
    <w:p w:rsidR="000251A8" w:rsidRDefault="000251A8" w:rsidP="004D11CC">
      <w:pPr>
        <w:pStyle w:val="ListParagraph"/>
        <w:numPr>
          <w:ilvl w:val="0"/>
          <w:numId w:val="47"/>
        </w:numPr>
      </w:pPr>
      <w:r>
        <w:t>System Messages and Logs</w:t>
      </w:r>
      <w:r w:rsidR="001461A8">
        <w:t xml:space="preserve"> (See Configuration (setting Pages) chapter)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Organization Unit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Design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Execution</w:t>
      </w:r>
    </w:p>
    <w:p w:rsidR="000251A8" w:rsidRDefault="000251A8" w:rsidP="004D11CC">
      <w:pPr>
        <w:pStyle w:val="ListParagraph"/>
        <w:numPr>
          <w:ilvl w:val="0"/>
          <w:numId w:val="47"/>
        </w:numPr>
      </w:pPr>
      <w:r>
        <w:t>Monitoring and Reports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Criteria Builder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Delay/Late Tasks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Completed Tasks</w:t>
      </w:r>
    </w:p>
    <w:p w:rsidR="00793BCD" w:rsidRDefault="00793BCD" w:rsidP="004D11CC">
      <w:pPr>
        <w:pStyle w:val="ListParagraph"/>
        <w:numPr>
          <w:ilvl w:val="1"/>
          <w:numId w:val="47"/>
        </w:numPr>
      </w:pPr>
      <w:r>
        <w:t>Active Tasks</w:t>
      </w:r>
    </w:p>
    <w:p w:rsidR="00A47AB6" w:rsidRDefault="00793BCD" w:rsidP="004D11CC">
      <w:pPr>
        <w:pStyle w:val="ListParagraph"/>
        <w:numPr>
          <w:ilvl w:val="1"/>
          <w:numId w:val="47"/>
        </w:numPr>
      </w:pPr>
      <w:r>
        <w:t>User Workloads</w:t>
      </w:r>
    </w:p>
    <w:p w:rsidR="00A47AB6" w:rsidRDefault="00A47AB6">
      <w:r>
        <w:br w:type="page"/>
      </w:r>
    </w:p>
    <w:p w:rsidR="00A47AB6" w:rsidRDefault="00A47AB6" w:rsidP="00A47AB6">
      <w:pPr>
        <w:pStyle w:val="Title"/>
      </w:pPr>
      <w:bookmarkStart w:id="1580" w:name="_Toc311131909"/>
      <w:r>
        <w:lastRenderedPageBreak/>
        <w:t>9. Engine Pseudo Code</w:t>
      </w:r>
      <w:bookmarkEnd w:id="1580"/>
    </w:p>
    <w:tbl>
      <w:tblPr>
        <w:tblStyle w:val="MediumShading1-Accent11"/>
        <w:tblW w:w="9588" w:type="dxa"/>
        <w:tblLayout w:type="fixed"/>
        <w:tblLook w:val="04A0"/>
      </w:tblPr>
      <w:tblGrid>
        <w:gridCol w:w="468"/>
        <w:gridCol w:w="1379"/>
        <w:gridCol w:w="1963"/>
        <w:gridCol w:w="5778"/>
      </w:tblGrid>
      <w:tr w:rsidR="00EA6FDD" w:rsidTr="00EA6FDD">
        <w:trPr>
          <w:cnfStyle w:val="100000000000"/>
        </w:trPr>
        <w:tc>
          <w:tcPr>
            <w:cnfStyle w:val="001000000000"/>
            <w:tcW w:w="468" w:type="dxa"/>
          </w:tcPr>
          <w:p w:rsidR="00B058C7" w:rsidRPr="00EA6FDD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Default="00B058C7" w:rsidP="00B058C7">
            <w:pPr>
              <w:cnfStyle w:val="100000000000"/>
            </w:pPr>
            <w:r>
              <w:t>Method</w:t>
            </w:r>
          </w:p>
        </w:tc>
        <w:tc>
          <w:tcPr>
            <w:tcW w:w="1963" w:type="dxa"/>
          </w:tcPr>
          <w:p w:rsidR="00B058C7" w:rsidRPr="00CC2C75" w:rsidRDefault="00B058C7" w:rsidP="00B058C7">
            <w:pPr>
              <w:cnfStyle w:val="100000000000"/>
            </w:pPr>
            <w:r w:rsidRPr="00CC2C75">
              <w:t>Parameter</w:t>
            </w:r>
          </w:p>
        </w:tc>
        <w:tc>
          <w:tcPr>
            <w:tcW w:w="5778" w:type="dxa"/>
          </w:tcPr>
          <w:p w:rsidR="00B058C7" w:rsidRDefault="00B058C7" w:rsidP="00B058C7">
            <w:pPr>
              <w:cnfStyle w:val="100000000000"/>
            </w:pPr>
            <w:r>
              <w:t>Pseudo Code</w:t>
            </w:r>
          </w:p>
        </w:tc>
      </w:tr>
      <w:tr w:rsidR="00EA6FDD" w:rsidTr="00EA6FDD">
        <w:trPr>
          <w:cnfStyle w:val="000000100000"/>
        </w:trPr>
        <w:tc>
          <w:tcPr>
            <w:cnfStyle w:val="001000000000"/>
            <w:tcW w:w="468" w:type="dxa"/>
          </w:tcPr>
          <w:p w:rsidR="00EA6FDD" w:rsidRDefault="00EA6FDD" w:rsidP="004D11CC">
            <w:pPr>
              <w:pStyle w:val="ListParagraph"/>
              <w:numPr>
                <w:ilvl w:val="0"/>
                <w:numId w:val="52"/>
              </w:numPr>
              <w:rPr>
                <w:b w:val="0"/>
                <w:bCs w:val="0"/>
              </w:rPr>
            </w:pPr>
            <w:r>
              <w:t>1</w:t>
            </w:r>
          </w:p>
          <w:p w:rsidR="00EA6FDD" w:rsidRDefault="00EA6FDD" w:rsidP="00EA6FDD">
            <w:pPr>
              <w:rPr>
                <w:b w:val="0"/>
                <w:bCs w:val="0"/>
              </w:rPr>
            </w:pPr>
          </w:p>
          <w:p w:rsidR="00EA6FDD" w:rsidRDefault="00EA6FDD" w:rsidP="00EA6FDD">
            <w:pPr>
              <w:rPr>
                <w:b w:val="0"/>
                <w:bCs w:val="0"/>
              </w:rPr>
            </w:pPr>
          </w:p>
          <w:p w:rsidR="00B058C7" w:rsidRPr="00EA6FDD" w:rsidRDefault="00EA6FDD" w:rsidP="00EA6FDD">
            <w:r>
              <w:t>1</w:t>
            </w:r>
          </w:p>
        </w:tc>
        <w:tc>
          <w:tcPr>
            <w:tcW w:w="1379" w:type="dxa"/>
          </w:tcPr>
          <w:p w:rsidR="00B058C7" w:rsidRDefault="00B058C7" w:rsidP="00B058C7">
            <w:pPr>
              <w:pStyle w:val="Heading1"/>
              <w:outlineLvl w:val="0"/>
              <w:cnfStyle w:val="000000100000"/>
            </w:pPr>
            <w:bookmarkStart w:id="1581" w:name="_Toc311131910"/>
            <w:r>
              <w:t>Publish Process</w:t>
            </w:r>
            <w:bookmarkEnd w:id="1581"/>
          </w:p>
        </w:tc>
        <w:tc>
          <w:tcPr>
            <w:tcW w:w="1963" w:type="dxa"/>
          </w:tcPr>
          <w:p w:rsidR="00B058C7" w:rsidRPr="00CC2C75" w:rsidRDefault="00B058C7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 w:rsidRPr="00CC2C75">
              <w:rPr>
                <w:rFonts w:ascii="Courier New" w:hAnsi="Courier New" w:cs="Courier New"/>
                <w:b/>
                <w:color w:val="365F91" w:themeColor="accent1" w:themeShade="BF"/>
              </w:rPr>
              <w:t>Process ID</w:t>
            </w:r>
          </w:p>
          <w:p w:rsidR="00B058C7" w:rsidRPr="00CC2C75" w:rsidRDefault="00B058C7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</w:p>
        </w:tc>
        <w:tc>
          <w:tcPr>
            <w:tcW w:w="5778" w:type="dxa"/>
          </w:tcPr>
          <w:p w:rsidR="00B058C7" w:rsidRDefault="00B058C7" w:rsidP="004D11CC">
            <w:pPr>
              <w:pStyle w:val="ListParagraph"/>
              <w:numPr>
                <w:ilvl w:val="0"/>
                <w:numId w:val="5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Validate Process</w:t>
            </w:r>
          </w:p>
          <w:p w:rsidR="00B058C7" w:rsidRPr="0076101D" w:rsidRDefault="00B058C7" w:rsidP="0076101D">
            <w:pPr>
              <w:pStyle w:val="ListParagraph"/>
              <w:numPr>
                <w:ilvl w:val="1"/>
                <w:numId w:val="5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Recipient Assigned</w:t>
            </w:r>
          </w:p>
          <w:p w:rsidR="00B058C7" w:rsidRDefault="00B058C7" w:rsidP="004D11CC">
            <w:pPr>
              <w:pStyle w:val="ListParagraph"/>
              <w:numPr>
                <w:ilvl w:val="1"/>
                <w:numId w:val="5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Forms Linked</w:t>
            </w:r>
          </w:p>
          <w:p w:rsidR="00B058C7" w:rsidRDefault="00B058C7" w:rsidP="004D11CC">
            <w:pPr>
              <w:pStyle w:val="ListParagraph"/>
              <w:numPr>
                <w:ilvl w:val="0"/>
                <w:numId w:val="5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Check for already installed processes</w:t>
            </w:r>
          </w:p>
          <w:p w:rsidR="00B058C7" w:rsidRDefault="00B058C7" w:rsidP="004D11CC">
            <w:pPr>
              <w:pStyle w:val="ListParagraph"/>
              <w:numPr>
                <w:ilvl w:val="0"/>
                <w:numId w:val="5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If installed assign next version number. Else install with first version</w:t>
            </w:r>
          </w:p>
          <w:p w:rsidR="00B058C7" w:rsidRDefault="00B058C7" w:rsidP="004D11CC">
            <w:pPr>
              <w:pStyle w:val="ListParagraph"/>
              <w:numPr>
                <w:ilvl w:val="0"/>
                <w:numId w:val="5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If Simulation Install in S_PublishProcess</w:t>
            </w:r>
          </w:p>
          <w:p w:rsidR="00B058C7" w:rsidRDefault="0076101D" w:rsidP="004D11CC">
            <w:pPr>
              <w:pStyle w:val="ListParagraph"/>
              <w:numPr>
                <w:ilvl w:val="0"/>
                <w:numId w:val="5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Else for live install in S</w:t>
            </w:r>
            <w:r w:rsidR="00B058C7">
              <w:rPr>
                <w:rFonts w:ascii="Courier New" w:hAnsi="Courier New" w:cs="Courier New"/>
                <w:color w:val="943634" w:themeColor="accent2" w:themeShade="BF"/>
              </w:rPr>
              <w:t>_PublishProcess</w:t>
            </w:r>
          </w:p>
          <w:p w:rsidR="00B058C7" w:rsidRDefault="00B058C7" w:rsidP="004D11CC">
            <w:pPr>
              <w:pStyle w:val="ListParagraph"/>
              <w:numPr>
                <w:ilvl w:val="0"/>
                <w:numId w:val="5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Create a</w:t>
            </w:r>
            <w:r w:rsidR="005B7290">
              <w:rPr>
                <w:rFonts w:ascii="Courier New" w:hAnsi="Courier New" w:cs="Courier New"/>
                <w:color w:val="943634" w:themeColor="accent2" w:themeShade="BF"/>
              </w:rPr>
              <w:t xml:space="preserve"> new tables for variable like “S</w:t>
            </w:r>
            <w:r w:rsidRPr="00B058C7">
              <w:rPr>
                <w:rFonts w:ascii="Courier New" w:hAnsi="Courier New" w:cs="Courier New"/>
                <w:color w:val="943634" w:themeColor="accent2" w:themeShade="BF"/>
              </w:rPr>
              <w:t>_(</w:t>
            </w:r>
            <w:r w:rsidRPr="0076101D">
              <w:rPr>
                <w:rFonts w:ascii="Courier New" w:hAnsi="Courier New" w:cs="Courier New"/>
                <w:i/>
                <w:color w:val="943634" w:themeColor="accent2" w:themeShade="BF"/>
              </w:rPr>
              <w:t>ProcessName_Version</w:t>
            </w:r>
            <w:r w:rsidRPr="00B058C7">
              <w:rPr>
                <w:rFonts w:ascii="Courier New" w:hAnsi="Courier New" w:cs="Courier New"/>
                <w:color w:val="943634" w:themeColor="accent2" w:themeShade="BF"/>
              </w:rPr>
              <w:t>)_Variable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>”</w:t>
            </w:r>
          </w:p>
          <w:p w:rsidR="00B058C7" w:rsidRDefault="00B058C7" w:rsidP="004D11CC">
            <w:pPr>
              <w:pStyle w:val="ListParagraph"/>
              <w:numPr>
                <w:ilvl w:val="0"/>
                <w:numId w:val="5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And for each table type variab</w:t>
            </w:r>
            <w:r w:rsidR="005B7290">
              <w:rPr>
                <w:rFonts w:ascii="Courier New" w:hAnsi="Courier New" w:cs="Courier New"/>
                <w:color w:val="943634" w:themeColor="accent2" w:themeShade="BF"/>
              </w:rPr>
              <w:t>le create separate table like “S</w:t>
            </w:r>
            <w:r w:rsidRPr="00B058C7">
              <w:rPr>
                <w:rFonts w:ascii="Courier New" w:hAnsi="Courier New" w:cs="Courier New"/>
                <w:color w:val="943634" w:themeColor="accent2" w:themeShade="BF"/>
              </w:rPr>
              <w:t>_(</w:t>
            </w:r>
            <w:r w:rsidRPr="0076101D">
              <w:rPr>
                <w:rFonts w:ascii="Courier New" w:hAnsi="Courier New" w:cs="Courier New"/>
                <w:i/>
                <w:color w:val="943634" w:themeColor="accent2" w:themeShade="BF"/>
              </w:rPr>
              <w:t>ProcessName_Version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>_TableVariable</w:t>
            </w:r>
            <w:r w:rsidRPr="00B058C7">
              <w:rPr>
                <w:rFonts w:ascii="Courier New" w:hAnsi="Courier New" w:cs="Courier New"/>
                <w:color w:val="943634" w:themeColor="accent2" w:themeShade="BF"/>
              </w:rPr>
              <w:t>)_Variable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>”</w:t>
            </w:r>
          </w:p>
          <w:p w:rsidR="0076101D" w:rsidRPr="00F108EF" w:rsidRDefault="0076101D" w:rsidP="0076101D">
            <w:pPr>
              <w:pStyle w:val="ListParagraph"/>
              <w:numPr>
                <w:ilvl w:val="0"/>
                <w:numId w:val="5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 w:rsidRPr="00F108EF">
              <w:rPr>
                <w:rFonts w:ascii="Courier New" w:hAnsi="Courier New" w:cs="Courier New"/>
                <w:color w:val="943634" w:themeColor="accent2" w:themeShade="BF"/>
              </w:rPr>
              <w:t xml:space="preserve">For each signature variable create </w:t>
            </w:r>
            <w:r w:rsidR="00F108EF" w:rsidRPr="00F108EF">
              <w:rPr>
                <w:rFonts w:ascii="Courier New" w:hAnsi="Courier New" w:cs="Courier New"/>
                <w:color w:val="943634" w:themeColor="accent2" w:themeShade="BF"/>
              </w:rPr>
              <w:t xml:space="preserve">entry in S_IncidentSignatures table with incident =0 </w:t>
            </w:r>
          </w:p>
          <w:p w:rsidR="00F108EF" w:rsidRPr="00F108EF" w:rsidRDefault="00F108EF" w:rsidP="00F108EF">
            <w:pPr>
              <w:pStyle w:val="ListParagraph"/>
              <w:numPr>
                <w:ilvl w:val="0"/>
                <w:numId w:val="5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 w:rsidRPr="00F108EF">
              <w:rPr>
                <w:rFonts w:ascii="Courier New" w:hAnsi="Courier New" w:cs="Courier New"/>
                <w:color w:val="943634" w:themeColor="accent2" w:themeShade="BF"/>
              </w:rPr>
              <w:t xml:space="preserve">For each 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>attachment</w:t>
            </w:r>
            <w:r w:rsidRPr="00F108EF">
              <w:rPr>
                <w:rFonts w:ascii="Courier New" w:hAnsi="Courier New" w:cs="Courier New"/>
                <w:color w:val="943634" w:themeColor="accent2" w:themeShade="BF"/>
              </w:rPr>
              <w:t xml:space="preserve"> variable create entry in S_Incident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 xml:space="preserve">Attachmentts </w:t>
            </w:r>
            <w:r w:rsidRPr="00F108EF">
              <w:rPr>
                <w:rFonts w:ascii="Courier New" w:hAnsi="Courier New" w:cs="Courier New"/>
                <w:color w:val="943634" w:themeColor="accent2" w:themeShade="BF"/>
              </w:rPr>
              <w:t xml:space="preserve">table with incident =0 </w:t>
            </w:r>
          </w:p>
          <w:p w:rsidR="00B058C7" w:rsidRPr="00F108EF" w:rsidRDefault="00B058C7" w:rsidP="00F108EF">
            <w:pPr>
              <w:pStyle w:val="ListParagraph"/>
              <w:numPr>
                <w:ilvl w:val="0"/>
                <w:numId w:val="5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 w:rsidRPr="00F108EF">
              <w:rPr>
                <w:rFonts w:ascii="Courier New" w:hAnsi="Courier New" w:cs="Courier New"/>
                <w:color w:val="943634" w:themeColor="accent2" w:themeShade="BF"/>
              </w:rPr>
              <w:t xml:space="preserve">Call </w:t>
            </w:r>
            <w:r w:rsidR="0076101D" w:rsidRPr="00F108EF">
              <w:rPr>
                <w:rFonts w:ascii="Courier New" w:hAnsi="Courier New" w:cs="Courier New"/>
                <w:color w:val="943634" w:themeColor="accent2" w:themeShade="BF"/>
              </w:rPr>
              <w:t>Activate</w:t>
            </w:r>
            <w:r w:rsidRPr="00F108EF">
              <w:rPr>
                <w:rFonts w:ascii="Courier New" w:hAnsi="Courier New" w:cs="Courier New"/>
                <w:color w:val="943634" w:themeColor="accent2" w:themeShade="BF"/>
              </w:rPr>
              <w:t xml:space="preserve"> </w:t>
            </w:r>
            <w:r w:rsidR="0076101D" w:rsidRPr="00F108EF">
              <w:rPr>
                <w:rFonts w:ascii="Courier New" w:hAnsi="Courier New" w:cs="Courier New"/>
                <w:color w:val="943634" w:themeColor="accent2" w:themeShade="BF"/>
              </w:rPr>
              <w:t>Initiate</w:t>
            </w:r>
            <w:r w:rsidRPr="00F108EF">
              <w:rPr>
                <w:rFonts w:ascii="Courier New" w:hAnsi="Courier New" w:cs="Courier New"/>
                <w:color w:val="943634" w:themeColor="accent2" w:themeShade="BF"/>
              </w:rPr>
              <w:t xml:space="preserve"> Activity method</w:t>
            </w:r>
          </w:p>
        </w:tc>
      </w:tr>
      <w:tr w:rsidR="00EA6FDD" w:rsidTr="00EA6FDD">
        <w:trPr>
          <w:cnfStyle w:val="000000010000"/>
        </w:trPr>
        <w:tc>
          <w:tcPr>
            <w:cnfStyle w:val="001000000000"/>
            <w:tcW w:w="468" w:type="dxa"/>
          </w:tcPr>
          <w:p w:rsidR="00B058C7" w:rsidRPr="00EA6FDD" w:rsidRDefault="00EA6FDD" w:rsidP="00EA6FDD">
            <w:r>
              <w:t>2</w:t>
            </w:r>
          </w:p>
        </w:tc>
        <w:tc>
          <w:tcPr>
            <w:tcW w:w="1379" w:type="dxa"/>
          </w:tcPr>
          <w:p w:rsidR="00B058C7" w:rsidRDefault="00B058C7" w:rsidP="00B058C7">
            <w:pPr>
              <w:pStyle w:val="Heading1"/>
              <w:outlineLvl w:val="0"/>
              <w:cnfStyle w:val="000000010000"/>
            </w:pPr>
            <w:bookmarkStart w:id="1582" w:name="_Toc311131911"/>
            <w:r>
              <w:t>Activate Initiate Activity</w:t>
            </w:r>
            <w:bookmarkEnd w:id="1582"/>
          </w:p>
        </w:tc>
        <w:tc>
          <w:tcPr>
            <w:tcW w:w="1963" w:type="dxa"/>
          </w:tcPr>
          <w:p w:rsidR="00B058C7" w:rsidRDefault="00CC2C75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 w:rsidRPr="00CC2C75">
              <w:rPr>
                <w:rFonts w:ascii="Courier New" w:hAnsi="Courier New" w:cs="Courier New"/>
                <w:b/>
                <w:color w:val="365F91" w:themeColor="accent1" w:themeShade="BF"/>
              </w:rPr>
              <w:t>Process Name</w:t>
            </w:r>
          </w:p>
          <w:p w:rsidR="00CC2C75" w:rsidRPr="00CC2C75" w:rsidRDefault="00CC2C75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Version Number</w:t>
            </w:r>
          </w:p>
        </w:tc>
        <w:tc>
          <w:tcPr>
            <w:tcW w:w="5778" w:type="dxa"/>
          </w:tcPr>
          <w:p w:rsidR="00B058C7" w:rsidRDefault="00CC2C75" w:rsidP="004D11CC">
            <w:pPr>
              <w:pStyle w:val="ListParagraph"/>
              <w:numPr>
                <w:ilvl w:val="0"/>
                <w:numId w:val="51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Check for first Activity</w:t>
            </w:r>
          </w:p>
          <w:p w:rsidR="00CC2C75" w:rsidRDefault="00CC2C75" w:rsidP="004D11CC">
            <w:pPr>
              <w:pStyle w:val="ListParagraph"/>
              <w:numPr>
                <w:ilvl w:val="0"/>
                <w:numId w:val="51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Check Activity Recipient</w:t>
            </w:r>
          </w:p>
          <w:p w:rsidR="00CC2C75" w:rsidRDefault="00CC2C75" w:rsidP="004D11CC">
            <w:pPr>
              <w:pStyle w:val="ListParagraph"/>
              <w:numPr>
                <w:ilvl w:val="0"/>
                <w:numId w:val="51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En</w:t>
            </w:r>
            <w:r w:rsidR="0040540D">
              <w:rPr>
                <w:rFonts w:ascii="Courier New" w:hAnsi="Courier New" w:cs="Courier New"/>
                <w:color w:val="943634" w:themeColor="accent2" w:themeShade="BF"/>
              </w:rPr>
              <w:t>try in S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>_Incident table with 0</w:t>
            </w:r>
          </w:p>
          <w:p w:rsidR="00CC2C75" w:rsidRDefault="0040540D" w:rsidP="004D11CC">
            <w:pPr>
              <w:pStyle w:val="ListParagraph"/>
              <w:numPr>
                <w:ilvl w:val="0"/>
                <w:numId w:val="51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Entry in S</w:t>
            </w:r>
            <w:r w:rsidR="00CC2C75">
              <w:rPr>
                <w:rFonts w:ascii="Courier New" w:hAnsi="Courier New" w:cs="Courier New"/>
                <w:color w:val="943634" w:themeColor="accent2" w:themeShade="BF"/>
              </w:rPr>
              <w:t>_Stage with Stage 0</w:t>
            </w:r>
          </w:p>
          <w:p w:rsidR="00CC2C75" w:rsidRPr="00CC2C75" w:rsidRDefault="0040540D" w:rsidP="0040540D">
            <w:pPr>
              <w:pStyle w:val="ListParagraph"/>
              <w:numPr>
                <w:ilvl w:val="0"/>
                <w:numId w:val="51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Entry in S</w:t>
            </w:r>
            <w:r w:rsidR="00CC2C75">
              <w:rPr>
                <w:rFonts w:ascii="Courier New" w:hAnsi="Courier New" w:cs="Courier New"/>
                <w:color w:val="943634" w:themeColor="accent2" w:themeShade="BF"/>
              </w:rPr>
              <w:t xml:space="preserve">_Task for first </w:t>
            </w:r>
            <w:r w:rsidR="0076101D">
              <w:rPr>
                <w:rFonts w:ascii="Courier New" w:hAnsi="Courier New" w:cs="Courier New"/>
                <w:color w:val="943634" w:themeColor="accent2" w:themeShade="BF"/>
              </w:rPr>
              <w:t>Activity</w:t>
            </w:r>
            <w:r w:rsidR="00CC2C75">
              <w:rPr>
                <w:rFonts w:ascii="Courier New" w:hAnsi="Courier New" w:cs="Courier New"/>
                <w:color w:val="943634" w:themeColor="accent2" w:themeShade="BF"/>
              </w:rPr>
              <w:t xml:space="preserve"> with Incident 0 and for all possible recipients to Initiate Activity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 xml:space="preserve"> (Call </w:t>
            </w:r>
            <w:r w:rsidRPr="0040540D">
              <w:rPr>
                <w:rFonts w:ascii="Courier New" w:hAnsi="Courier New" w:cs="Courier New"/>
                <w:b/>
                <w:color w:val="943634" w:themeColor="accent2" w:themeShade="BF"/>
              </w:rPr>
              <w:t>GetActivity</w:t>
            </w:r>
            <w:r w:rsidR="00E349CD" w:rsidRPr="0040540D">
              <w:rPr>
                <w:rFonts w:ascii="Courier New" w:hAnsi="Courier New" w:cs="Courier New"/>
                <w:b/>
                <w:color w:val="943634" w:themeColor="accent2" w:themeShade="BF"/>
              </w:rPr>
              <w:t>User</w:t>
            </w:r>
            <w:r w:rsidRPr="0040540D">
              <w:rPr>
                <w:rFonts w:ascii="Courier New" w:hAnsi="Courier New" w:cs="Courier New"/>
                <w:b/>
                <w:color w:val="943634" w:themeColor="accent2" w:themeShade="BF"/>
              </w:rPr>
              <w:t>s</w:t>
            </w:r>
            <w:r w:rsidR="00E349CD">
              <w:rPr>
                <w:rFonts w:ascii="Courier New" w:hAnsi="Courier New" w:cs="Courier New"/>
                <w:color w:val="943634" w:themeColor="accent2" w:themeShade="BF"/>
              </w:rPr>
              <w:t>)</w:t>
            </w:r>
          </w:p>
        </w:tc>
      </w:tr>
      <w:tr w:rsidR="00EA6FDD" w:rsidTr="00EA6FDD">
        <w:trPr>
          <w:cnfStyle w:val="00000010000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Default="00B058C7" w:rsidP="0040540D">
            <w:pPr>
              <w:pStyle w:val="Heading1"/>
              <w:outlineLvl w:val="0"/>
              <w:cnfStyle w:val="000000100000"/>
            </w:pPr>
            <w:bookmarkStart w:id="1583" w:name="_Toc311131912"/>
            <w:r>
              <w:t xml:space="preserve">Get Activity </w:t>
            </w:r>
            <w:r w:rsidR="0040540D">
              <w:t>Users</w:t>
            </w:r>
            <w:bookmarkEnd w:id="1583"/>
          </w:p>
        </w:tc>
        <w:tc>
          <w:tcPr>
            <w:tcW w:w="1963" w:type="dxa"/>
          </w:tcPr>
          <w:p w:rsidR="00B058C7" w:rsidRDefault="00E349CD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ProcessID</w:t>
            </w:r>
          </w:p>
          <w:p w:rsidR="00E349CD" w:rsidRDefault="00E349CD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Version</w:t>
            </w:r>
          </w:p>
          <w:p w:rsidR="00E349CD" w:rsidRDefault="00E349CD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ActivityID</w:t>
            </w:r>
          </w:p>
          <w:p w:rsidR="00E349CD" w:rsidRPr="00CC2C75" w:rsidRDefault="00E349CD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</w:p>
        </w:tc>
        <w:tc>
          <w:tcPr>
            <w:tcW w:w="5778" w:type="dxa"/>
          </w:tcPr>
          <w:p w:rsidR="00E349CD" w:rsidRDefault="00E349CD" w:rsidP="00E349CD">
            <w:pPr>
              <w:pStyle w:val="ListParagraph"/>
              <w:numPr>
                <w:ilvl w:val="0"/>
                <w:numId w:val="54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Check recipient type of activity</w:t>
            </w:r>
          </w:p>
          <w:p w:rsidR="00E349CD" w:rsidRDefault="00E349CD" w:rsidP="00E349CD">
            <w:pPr>
              <w:pStyle w:val="ListParagraph"/>
              <w:numPr>
                <w:ilvl w:val="0"/>
                <w:numId w:val="54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Get user(s) from users table. If group then get member(s) from group member tables.</w:t>
            </w:r>
          </w:p>
          <w:p w:rsidR="00B058C7" w:rsidRPr="00B26E11" w:rsidRDefault="0040540D" w:rsidP="00E349CD">
            <w:pPr>
              <w:pStyle w:val="ListParagraph"/>
              <w:numPr>
                <w:ilvl w:val="0"/>
                <w:numId w:val="54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Create entry in S</w:t>
            </w:r>
            <w:r w:rsidR="00E349CD">
              <w:rPr>
                <w:rFonts w:ascii="Courier New" w:hAnsi="Courier New" w:cs="Courier New"/>
                <w:color w:val="943634" w:themeColor="accent2" w:themeShade="BF"/>
              </w:rPr>
              <w:t>_Task table for each user</w:t>
            </w:r>
          </w:p>
        </w:tc>
      </w:tr>
      <w:tr w:rsidR="00EA6FDD" w:rsidTr="00EA6FDD">
        <w:trPr>
          <w:cnfStyle w:val="00000001000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Default="00B058C7" w:rsidP="000D0D45">
            <w:pPr>
              <w:pStyle w:val="Heading1"/>
              <w:outlineLvl w:val="0"/>
              <w:cnfStyle w:val="000000010000"/>
            </w:pPr>
            <w:bookmarkStart w:id="1584" w:name="_Toc311131913"/>
            <w:r>
              <w:t xml:space="preserve">Submit </w:t>
            </w:r>
            <w:r w:rsidR="000D0D45">
              <w:t>Task</w:t>
            </w:r>
            <w:bookmarkEnd w:id="1584"/>
          </w:p>
        </w:tc>
        <w:tc>
          <w:tcPr>
            <w:tcW w:w="1963" w:type="dxa"/>
          </w:tcPr>
          <w:p w:rsidR="00E349CD" w:rsidRDefault="00E349CD" w:rsidP="00E349CD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ProcessID</w:t>
            </w:r>
          </w:p>
          <w:p w:rsidR="00E349CD" w:rsidRDefault="00E349CD" w:rsidP="00E349CD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Version</w:t>
            </w:r>
          </w:p>
          <w:p w:rsidR="00E349CD" w:rsidRDefault="00E349CD" w:rsidP="00E349CD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IncidentNo</w:t>
            </w:r>
          </w:p>
          <w:p w:rsidR="00E349CD" w:rsidRDefault="00E349CD" w:rsidP="00E349CD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TaskID</w:t>
            </w:r>
          </w:p>
          <w:p w:rsidR="00E349CD" w:rsidRDefault="00E349CD" w:rsidP="00E349CD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SubmitType</w:t>
            </w:r>
          </w:p>
          <w:p w:rsidR="00E349CD" w:rsidRDefault="00E349CD" w:rsidP="00E349CD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DataXML</w:t>
            </w:r>
          </w:p>
          <w:p w:rsidR="00E349CD" w:rsidRDefault="00BF51F0" w:rsidP="00E349CD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NewNotes</w:t>
            </w:r>
          </w:p>
          <w:p w:rsidR="00BF51F0" w:rsidRPr="00CC2C75" w:rsidRDefault="00BF51F0" w:rsidP="00BF51F0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SubmittedBy</w:t>
            </w:r>
          </w:p>
        </w:tc>
        <w:tc>
          <w:tcPr>
            <w:tcW w:w="5778" w:type="dxa"/>
          </w:tcPr>
          <w:p w:rsidR="00BF51F0" w:rsidRDefault="00BF51F0" w:rsidP="00BF51F0">
            <w:pPr>
              <w:pStyle w:val="ListParagraph"/>
              <w:numPr>
                <w:ilvl w:val="0"/>
                <w:numId w:val="55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 xml:space="preserve">If first Activity of process then </w:t>
            </w:r>
            <w:r w:rsidRPr="00BF51F0">
              <w:rPr>
                <w:rFonts w:ascii="Courier New" w:hAnsi="Courier New" w:cs="Courier New"/>
                <w:b/>
                <w:color w:val="943634" w:themeColor="accent2" w:themeShade="BF"/>
              </w:rPr>
              <w:t>LaunchIncident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 xml:space="preserve"> else continue with current IncidentNo</w:t>
            </w:r>
          </w:p>
          <w:p w:rsidR="00BF51F0" w:rsidRDefault="00BF51F0" w:rsidP="00BF51F0">
            <w:pPr>
              <w:pStyle w:val="ListParagraph"/>
              <w:numPr>
                <w:ilvl w:val="0"/>
                <w:numId w:val="55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 xml:space="preserve">Perform Activity Complete </w:t>
            </w:r>
            <w:r w:rsidR="004A5275" w:rsidRPr="004A5275">
              <w:rPr>
                <w:rFonts w:ascii="Courier New" w:hAnsi="Courier New" w:cs="Courier New"/>
                <w:b/>
                <w:color w:val="943634" w:themeColor="accent2" w:themeShade="BF"/>
              </w:rPr>
              <w:t>PerformActivityRules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 xml:space="preserve"> rules</w:t>
            </w:r>
          </w:p>
          <w:p w:rsidR="009A7A12" w:rsidRPr="009A7A12" w:rsidRDefault="009A7A12" w:rsidP="009A7A12">
            <w:pPr>
              <w:pStyle w:val="ListParagraph"/>
              <w:numPr>
                <w:ilvl w:val="0"/>
                <w:numId w:val="55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 xml:space="preserve">If recipient type is group and </w:t>
            </w:r>
            <w:r w:rsidRPr="009A7A12">
              <w:rPr>
                <w:rFonts w:ascii="Courier New" w:hAnsi="Courier New" w:cs="Courier New"/>
                <w:b/>
                <w:color w:val="943634" w:themeColor="accent2" w:themeShade="BF"/>
              </w:rPr>
              <w:t>CheckMinResponseReached</w:t>
            </w:r>
            <w:r>
              <w:rPr>
                <w:rFonts w:ascii="Courier New" w:hAnsi="Courier New" w:cs="Courier New"/>
                <w:b/>
                <w:color w:val="943634" w:themeColor="accent2" w:themeShade="BF"/>
              </w:rPr>
              <w:t xml:space="preserve"> 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>is true then goto 4 else return</w:t>
            </w:r>
          </w:p>
          <w:p w:rsidR="00BF51F0" w:rsidRDefault="004A5275" w:rsidP="00BF51F0">
            <w:pPr>
              <w:pStyle w:val="ListParagraph"/>
              <w:numPr>
                <w:ilvl w:val="0"/>
                <w:numId w:val="55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 w:rsidRPr="004A5275">
              <w:rPr>
                <w:rFonts w:ascii="Courier New" w:hAnsi="Courier New" w:cs="Courier New"/>
                <w:b/>
                <w:color w:val="943634" w:themeColor="accent2" w:themeShade="BF"/>
              </w:rPr>
              <w:lastRenderedPageBreak/>
              <w:t>PerformActivityLinks</w:t>
            </w:r>
            <w:r w:rsidR="00BF51F0">
              <w:rPr>
                <w:rFonts w:ascii="Courier New" w:hAnsi="Courier New" w:cs="Courier New"/>
                <w:color w:val="943634" w:themeColor="accent2" w:themeShade="BF"/>
              </w:rPr>
              <w:t xml:space="preserve"> and activate all tale activities</w:t>
            </w:r>
          </w:p>
          <w:p w:rsidR="00BF51F0" w:rsidRDefault="00BF51F0" w:rsidP="00BF51F0">
            <w:pPr>
              <w:pStyle w:val="ListParagraph"/>
              <w:numPr>
                <w:ilvl w:val="0"/>
                <w:numId w:val="55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 w:rsidRPr="004A5275">
              <w:rPr>
                <w:rFonts w:ascii="Courier New" w:hAnsi="Courier New" w:cs="Courier New"/>
                <w:b/>
                <w:color w:val="943634" w:themeColor="accent2" w:themeShade="BF"/>
              </w:rPr>
              <w:t>UpdateIncidentStage</w:t>
            </w:r>
            <w:r w:rsidR="0076101D">
              <w:rPr>
                <w:rFonts w:ascii="Courier New" w:hAnsi="Courier New" w:cs="Courier New"/>
                <w:color w:val="943634" w:themeColor="accent2" w:themeShade="BF"/>
              </w:rPr>
              <w:t xml:space="preserve"> in S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>_Stage</w:t>
            </w:r>
          </w:p>
          <w:p w:rsidR="00D9222E" w:rsidRDefault="0076101D" w:rsidP="00D9222E">
            <w:pPr>
              <w:pStyle w:val="ListParagraph"/>
              <w:numPr>
                <w:ilvl w:val="0"/>
                <w:numId w:val="55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Update DataXML in S</w:t>
            </w:r>
            <w:r w:rsidR="00BF51F0">
              <w:rPr>
                <w:rFonts w:ascii="Courier New" w:hAnsi="Courier New" w:cs="Courier New"/>
                <w:color w:val="943634" w:themeColor="accent2" w:themeShade="BF"/>
              </w:rPr>
              <w:t>_Variable… tables</w:t>
            </w:r>
          </w:p>
          <w:p w:rsidR="00B058C7" w:rsidRDefault="0076101D" w:rsidP="00D9222E">
            <w:pPr>
              <w:pStyle w:val="ListParagraph"/>
              <w:numPr>
                <w:ilvl w:val="0"/>
                <w:numId w:val="55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Create entry in S</w:t>
            </w:r>
            <w:r w:rsidR="00BF51F0">
              <w:rPr>
                <w:rFonts w:ascii="Courier New" w:hAnsi="Courier New" w:cs="Courier New"/>
                <w:color w:val="943634" w:themeColor="accent2" w:themeShade="BF"/>
              </w:rPr>
              <w:t>_Task table for each user</w:t>
            </w:r>
          </w:p>
          <w:p w:rsidR="00D9222E" w:rsidRPr="00D9222E" w:rsidRDefault="00D9222E" w:rsidP="00D9222E">
            <w:pPr>
              <w:pStyle w:val="ListParagraph"/>
              <w:numPr>
                <w:ilvl w:val="0"/>
                <w:numId w:val="55"/>
              </w:numPr>
              <w:cnfStyle w:val="000000010000"/>
              <w:rPr>
                <w:rFonts w:ascii="Courier New" w:hAnsi="Courier New" w:cs="Courier New"/>
                <w:b/>
                <w:color w:val="943634" w:themeColor="accent2" w:themeShade="BF"/>
              </w:rPr>
            </w:pPr>
            <w:r w:rsidRPr="00D9222E">
              <w:rPr>
                <w:rFonts w:ascii="Courier New" w:hAnsi="Courier New" w:cs="Courier New"/>
                <w:b/>
                <w:color w:val="943634" w:themeColor="accent2" w:themeShade="BF"/>
              </w:rPr>
              <w:t>CheckIncidentCompleted</w:t>
            </w:r>
          </w:p>
        </w:tc>
      </w:tr>
      <w:tr w:rsidR="00EA6FDD" w:rsidTr="00BF51F0">
        <w:trPr>
          <w:cnfStyle w:val="000000100000"/>
          <w:trHeight w:val="6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Default="00B058C7" w:rsidP="00B058C7">
            <w:pPr>
              <w:pStyle w:val="Heading1"/>
              <w:outlineLvl w:val="0"/>
              <w:cnfStyle w:val="000000100000"/>
            </w:pPr>
            <w:bookmarkStart w:id="1585" w:name="_Toc311131914"/>
            <w:r>
              <w:t>Launch Incident</w:t>
            </w:r>
            <w:bookmarkEnd w:id="1585"/>
          </w:p>
        </w:tc>
        <w:tc>
          <w:tcPr>
            <w:tcW w:w="1963" w:type="dxa"/>
          </w:tcPr>
          <w:p w:rsidR="00B058C7" w:rsidRDefault="00BF51F0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ProcecssID</w:t>
            </w:r>
          </w:p>
          <w:p w:rsidR="00BF51F0" w:rsidRPr="00CC2C75" w:rsidRDefault="00BF51F0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VersionNo</w:t>
            </w:r>
          </w:p>
        </w:tc>
        <w:tc>
          <w:tcPr>
            <w:tcW w:w="5778" w:type="dxa"/>
          </w:tcPr>
          <w:p w:rsidR="00BF51F0" w:rsidRDefault="00BF51F0" w:rsidP="00BF51F0">
            <w:pPr>
              <w:pStyle w:val="ListParagraph"/>
              <w:numPr>
                <w:ilvl w:val="0"/>
                <w:numId w:val="56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Get next incident number</w:t>
            </w:r>
          </w:p>
          <w:p w:rsidR="00B058C7" w:rsidRPr="00BF51F0" w:rsidRDefault="00BF51F0" w:rsidP="00BF51F0">
            <w:pPr>
              <w:pStyle w:val="ListParagraph"/>
              <w:numPr>
                <w:ilvl w:val="0"/>
                <w:numId w:val="56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Complete first activity</w:t>
            </w:r>
          </w:p>
        </w:tc>
      </w:tr>
      <w:tr w:rsidR="00EA6FDD" w:rsidTr="00EA6FDD">
        <w:trPr>
          <w:cnfStyle w:val="00000001000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Default="00B058C7" w:rsidP="00B058C7">
            <w:pPr>
              <w:pStyle w:val="Heading1"/>
              <w:outlineLvl w:val="0"/>
              <w:cnfStyle w:val="000000010000"/>
            </w:pPr>
            <w:bookmarkStart w:id="1586" w:name="_Toc311131915"/>
            <w:r>
              <w:t>Update Incident Stage</w:t>
            </w:r>
            <w:bookmarkEnd w:id="1586"/>
          </w:p>
        </w:tc>
        <w:tc>
          <w:tcPr>
            <w:tcW w:w="1963" w:type="dxa"/>
          </w:tcPr>
          <w:p w:rsidR="00B058C7" w:rsidRDefault="00BF51F0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ProcessID</w:t>
            </w:r>
          </w:p>
          <w:p w:rsidR="00BF51F0" w:rsidRPr="00CC2C75" w:rsidRDefault="00BF51F0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IncidentNo</w:t>
            </w:r>
          </w:p>
        </w:tc>
        <w:tc>
          <w:tcPr>
            <w:tcW w:w="5778" w:type="dxa"/>
          </w:tcPr>
          <w:p w:rsidR="00BF51F0" w:rsidRDefault="00BF51F0" w:rsidP="009167C5">
            <w:pPr>
              <w:pStyle w:val="ListParagraph"/>
              <w:numPr>
                <w:ilvl w:val="0"/>
                <w:numId w:val="57"/>
              </w:numPr>
              <w:spacing w:after="200" w:line="276" w:lineRule="auto"/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Get latest stage no</w:t>
            </w:r>
          </w:p>
          <w:p w:rsidR="00BF51F0" w:rsidRDefault="00BF51F0" w:rsidP="009167C5">
            <w:pPr>
              <w:pStyle w:val="ListParagraph"/>
              <w:numPr>
                <w:ilvl w:val="0"/>
                <w:numId w:val="57"/>
              </w:numPr>
              <w:spacing w:after="200" w:line="276" w:lineRule="auto"/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Generate new stage number</w:t>
            </w:r>
          </w:p>
          <w:p w:rsidR="00F51C65" w:rsidRPr="00B26E11" w:rsidRDefault="00F51C65" w:rsidP="009167C5">
            <w:pPr>
              <w:pStyle w:val="ListParagraph"/>
              <w:numPr>
                <w:ilvl w:val="0"/>
                <w:numId w:val="57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Mark old stages as archived or complete and current stage with Active.</w:t>
            </w:r>
          </w:p>
          <w:p w:rsidR="00B058C7" w:rsidRPr="00B26E11" w:rsidRDefault="00B058C7" w:rsidP="00BF51F0">
            <w:p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</w:p>
        </w:tc>
      </w:tr>
      <w:tr w:rsidR="00EA6FDD" w:rsidTr="00EA6FDD">
        <w:trPr>
          <w:cnfStyle w:val="00000010000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Default="00B058C7" w:rsidP="00B058C7">
            <w:pPr>
              <w:pStyle w:val="Heading1"/>
              <w:outlineLvl w:val="0"/>
              <w:cnfStyle w:val="000000100000"/>
            </w:pPr>
            <w:bookmarkStart w:id="1587" w:name="_Toc311131916"/>
            <w:r>
              <w:t>Update Variables</w:t>
            </w:r>
            <w:bookmarkEnd w:id="1587"/>
          </w:p>
        </w:tc>
        <w:tc>
          <w:tcPr>
            <w:tcW w:w="1963" w:type="dxa"/>
          </w:tcPr>
          <w:p w:rsidR="00B058C7" w:rsidRDefault="00F51C65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ProcessID</w:t>
            </w:r>
          </w:p>
          <w:p w:rsidR="00F51C65" w:rsidRDefault="00F51C65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IncidentNo</w:t>
            </w:r>
          </w:p>
          <w:p w:rsidR="00F51C65" w:rsidRDefault="00F51C65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StageNo</w:t>
            </w:r>
          </w:p>
          <w:p w:rsidR="00F51C65" w:rsidRPr="00CC2C75" w:rsidRDefault="00F51C65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DataXML</w:t>
            </w:r>
          </w:p>
        </w:tc>
        <w:tc>
          <w:tcPr>
            <w:tcW w:w="5778" w:type="dxa"/>
          </w:tcPr>
          <w:p w:rsidR="00F51C65" w:rsidRDefault="00F51C65" w:rsidP="009167C5">
            <w:pPr>
              <w:pStyle w:val="ListParagraph"/>
              <w:numPr>
                <w:ilvl w:val="0"/>
                <w:numId w:val="58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Parse DataXML</w:t>
            </w:r>
          </w:p>
          <w:p w:rsidR="00F51C65" w:rsidRPr="00B26E11" w:rsidRDefault="0076101D" w:rsidP="009167C5">
            <w:pPr>
              <w:pStyle w:val="ListParagraph"/>
              <w:numPr>
                <w:ilvl w:val="0"/>
                <w:numId w:val="58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Update S</w:t>
            </w:r>
            <w:r w:rsidR="00F51C65">
              <w:rPr>
                <w:rFonts w:ascii="Courier New" w:hAnsi="Courier New" w:cs="Courier New"/>
                <w:color w:val="943634" w:themeColor="accent2" w:themeShade="BF"/>
              </w:rPr>
              <w:t>_VariableTables with latetst data and current StageNo</w:t>
            </w:r>
          </w:p>
          <w:p w:rsidR="00B058C7" w:rsidRPr="00B26E11" w:rsidRDefault="00B058C7" w:rsidP="00B058C7">
            <w:p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</w:p>
        </w:tc>
      </w:tr>
      <w:tr w:rsidR="00EA6FDD" w:rsidTr="00EA6FDD">
        <w:trPr>
          <w:cnfStyle w:val="00000001000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Default="00B058C7" w:rsidP="00B058C7">
            <w:pPr>
              <w:pStyle w:val="Heading1"/>
              <w:outlineLvl w:val="0"/>
              <w:cnfStyle w:val="000000010000"/>
            </w:pPr>
            <w:bookmarkStart w:id="1588" w:name="_Toc311131917"/>
            <w:r>
              <w:t>Perform Activity Rules</w:t>
            </w:r>
            <w:bookmarkEnd w:id="1588"/>
          </w:p>
        </w:tc>
        <w:tc>
          <w:tcPr>
            <w:tcW w:w="1963" w:type="dxa"/>
          </w:tcPr>
          <w:p w:rsidR="00B058C7" w:rsidRDefault="00F51C65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ProcessID</w:t>
            </w:r>
          </w:p>
          <w:p w:rsidR="00F51C65" w:rsidRDefault="00F51C65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VersionNo</w:t>
            </w:r>
          </w:p>
          <w:p w:rsidR="00F51C65" w:rsidRPr="00CC2C75" w:rsidRDefault="00F51C65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IncidentNo</w:t>
            </w:r>
          </w:p>
        </w:tc>
        <w:tc>
          <w:tcPr>
            <w:tcW w:w="5778" w:type="dxa"/>
          </w:tcPr>
          <w:p w:rsidR="00F51C65" w:rsidRDefault="00F51C65" w:rsidP="009167C5">
            <w:pPr>
              <w:pStyle w:val="ListParagraph"/>
              <w:numPr>
                <w:ilvl w:val="0"/>
                <w:numId w:val="59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Evaluate Expression</w:t>
            </w:r>
          </w:p>
          <w:p w:rsidR="00F51C65" w:rsidRDefault="00F51C65" w:rsidP="009167C5">
            <w:pPr>
              <w:pStyle w:val="ListParagraph"/>
              <w:numPr>
                <w:ilvl w:val="0"/>
                <w:numId w:val="59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If true perform if actions</w:t>
            </w:r>
          </w:p>
          <w:p w:rsidR="00B058C7" w:rsidRPr="00B26E11" w:rsidRDefault="00F51C65" w:rsidP="009167C5">
            <w:pPr>
              <w:pStyle w:val="ListParagraph"/>
              <w:numPr>
                <w:ilvl w:val="0"/>
                <w:numId w:val="59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If false perform else actions</w:t>
            </w:r>
          </w:p>
        </w:tc>
      </w:tr>
      <w:tr w:rsidR="00EA6FDD" w:rsidTr="00EA6FDD">
        <w:trPr>
          <w:cnfStyle w:val="00000010000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Default="00B058C7" w:rsidP="00B058C7">
            <w:pPr>
              <w:pStyle w:val="Heading1"/>
              <w:outlineLvl w:val="0"/>
              <w:cnfStyle w:val="000000100000"/>
            </w:pPr>
            <w:bookmarkStart w:id="1589" w:name="_Toc311131918"/>
            <w:r>
              <w:t>Perform Activity Links</w:t>
            </w:r>
            <w:bookmarkEnd w:id="1589"/>
          </w:p>
        </w:tc>
        <w:tc>
          <w:tcPr>
            <w:tcW w:w="1963" w:type="dxa"/>
          </w:tcPr>
          <w:p w:rsidR="004A5275" w:rsidRDefault="004A5275" w:rsidP="004A5275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ProcessID</w:t>
            </w:r>
          </w:p>
          <w:p w:rsidR="004A5275" w:rsidRDefault="004A5275" w:rsidP="004A5275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VersionNo</w:t>
            </w:r>
          </w:p>
          <w:p w:rsidR="00B058C7" w:rsidRPr="00CC2C75" w:rsidRDefault="004A5275" w:rsidP="004A5275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ActivityID</w:t>
            </w:r>
          </w:p>
        </w:tc>
        <w:tc>
          <w:tcPr>
            <w:tcW w:w="5778" w:type="dxa"/>
          </w:tcPr>
          <w:p w:rsidR="004A5275" w:rsidRDefault="004A5275" w:rsidP="009167C5">
            <w:pPr>
              <w:pStyle w:val="ListParagraph"/>
              <w:numPr>
                <w:ilvl w:val="0"/>
                <w:numId w:val="6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Get all head activities</w:t>
            </w:r>
          </w:p>
          <w:p w:rsidR="004A5275" w:rsidRDefault="004A5275" w:rsidP="009167C5">
            <w:pPr>
              <w:pStyle w:val="ListParagraph"/>
              <w:numPr>
                <w:ilvl w:val="0"/>
                <w:numId w:val="60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 xml:space="preserve">Loop: </w:t>
            </w:r>
            <w:r w:rsidR="0076101D">
              <w:rPr>
                <w:rFonts w:ascii="Courier New" w:hAnsi="Courier New" w:cs="Courier New"/>
                <w:color w:val="943634" w:themeColor="accent2" w:themeShade="BF"/>
              </w:rPr>
              <w:t>Activate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 xml:space="preserve"> all head activities one by one</w:t>
            </w:r>
          </w:p>
          <w:p w:rsidR="00B058C7" w:rsidRPr="00B26E11" w:rsidRDefault="00B058C7" w:rsidP="004A5275">
            <w:p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</w:p>
        </w:tc>
      </w:tr>
      <w:tr w:rsidR="00EA6FDD" w:rsidTr="00EA6FDD">
        <w:trPr>
          <w:cnfStyle w:val="00000001000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Pr="00B26E11" w:rsidRDefault="00B058C7" w:rsidP="00B058C7">
            <w:pPr>
              <w:pStyle w:val="Heading1"/>
              <w:outlineLvl w:val="0"/>
              <w:cnfStyle w:val="000000010000"/>
            </w:pPr>
            <w:bookmarkStart w:id="1590" w:name="_Toc311131919"/>
            <w:r>
              <w:t>Activate Activit</w:t>
            </w:r>
            <w:r w:rsidR="000D0D45">
              <w:t>y</w:t>
            </w:r>
            <w:bookmarkEnd w:id="1590"/>
          </w:p>
        </w:tc>
        <w:tc>
          <w:tcPr>
            <w:tcW w:w="1963" w:type="dxa"/>
          </w:tcPr>
          <w:p w:rsidR="00B058C7" w:rsidRDefault="004A5275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ProcessID</w:t>
            </w:r>
          </w:p>
          <w:p w:rsidR="004A5275" w:rsidRDefault="004A5275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VersionNo</w:t>
            </w:r>
          </w:p>
          <w:p w:rsidR="004A5275" w:rsidRPr="00CC2C75" w:rsidRDefault="004A5275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ActivityID</w:t>
            </w:r>
          </w:p>
        </w:tc>
        <w:tc>
          <w:tcPr>
            <w:tcW w:w="5778" w:type="dxa"/>
          </w:tcPr>
          <w:p w:rsidR="004A5275" w:rsidRDefault="004A5275" w:rsidP="009167C5">
            <w:pPr>
              <w:pStyle w:val="ListParagraph"/>
              <w:numPr>
                <w:ilvl w:val="0"/>
                <w:numId w:val="61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Get Recipient Type</w:t>
            </w:r>
          </w:p>
          <w:p w:rsidR="004A5275" w:rsidRDefault="004A5275" w:rsidP="009167C5">
            <w:pPr>
              <w:pStyle w:val="ListParagraph"/>
              <w:numPr>
                <w:ilvl w:val="0"/>
                <w:numId w:val="61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Get Users</w:t>
            </w:r>
          </w:p>
          <w:p w:rsidR="004A5275" w:rsidRDefault="004A5275" w:rsidP="009167C5">
            <w:pPr>
              <w:pStyle w:val="ListParagraph"/>
              <w:numPr>
                <w:ilvl w:val="0"/>
                <w:numId w:val="61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Store activit</w:t>
            </w:r>
            <w:r w:rsidR="0076101D">
              <w:rPr>
                <w:rFonts w:ascii="Courier New" w:hAnsi="Courier New" w:cs="Courier New"/>
                <w:color w:val="943634" w:themeColor="accent2" w:themeShade="BF"/>
              </w:rPr>
              <w:t>y information for each user in S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>_Task table with status active</w:t>
            </w:r>
          </w:p>
          <w:p w:rsidR="00B058C7" w:rsidRPr="00D9222E" w:rsidRDefault="004A5275" w:rsidP="009167C5">
            <w:pPr>
              <w:pStyle w:val="ListParagraph"/>
              <w:numPr>
                <w:ilvl w:val="0"/>
                <w:numId w:val="61"/>
              </w:numPr>
              <w:cnfStyle w:val="000000010000"/>
              <w:rPr>
                <w:rFonts w:ascii="Courier New" w:hAnsi="Courier New" w:cs="Courier New"/>
                <w:b/>
                <w:color w:val="943634" w:themeColor="accent2" w:themeShade="BF"/>
              </w:rPr>
            </w:pPr>
            <w:r w:rsidRPr="004A5275">
              <w:rPr>
                <w:rFonts w:ascii="Courier New" w:hAnsi="Courier New" w:cs="Courier New"/>
                <w:b/>
                <w:color w:val="943634" w:themeColor="accent2" w:themeShade="BF"/>
              </w:rPr>
              <w:t>PerformActivityRules</w:t>
            </w:r>
            <w:r>
              <w:rPr>
                <w:rFonts w:ascii="Courier New" w:hAnsi="Courier New" w:cs="Courier New"/>
                <w:b/>
                <w:color w:val="943634" w:themeColor="accent2" w:themeShade="BF"/>
              </w:rPr>
              <w:t xml:space="preserve"> 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>for the event A</w:t>
            </w:r>
            <w:r w:rsidR="00D9222E">
              <w:rPr>
                <w:rFonts w:ascii="Courier New" w:hAnsi="Courier New" w:cs="Courier New"/>
                <w:color w:val="943634" w:themeColor="accent2" w:themeShade="BF"/>
              </w:rPr>
              <w:t>ctivity Activated</w:t>
            </w:r>
          </w:p>
        </w:tc>
      </w:tr>
      <w:tr w:rsidR="00EA6FDD" w:rsidTr="00EA6FDD">
        <w:trPr>
          <w:cnfStyle w:val="00000010000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Pr="00B26E11" w:rsidRDefault="00B058C7" w:rsidP="00B058C7">
            <w:pPr>
              <w:pStyle w:val="Heading1"/>
              <w:outlineLvl w:val="0"/>
              <w:cnfStyle w:val="000000100000"/>
            </w:pPr>
            <w:bookmarkStart w:id="1591" w:name="_Toc311131920"/>
            <w:r>
              <w:t>Check Incident Completed</w:t>
            </w:r>
            <w:bookmarkEnd w:id="1591"/>
          </w:p>
        </w:tc>
        <w:tc>
          <w:tcPr>
            <w:tcW w:w="1963" w:type="dxa"/>
          </w:tcPr>
          <w:p w:rsidR="00B058C7" w:rsidRDefault="00D9222E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ProcessID</w:t>
            </w:r>
          </w:p>
          <w:p w:rsidR="00D9222E" w:rsidRPr="00CC2C75" w:rsidRDefault="00D9222E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IncidentNo</w:t>
            </w:r>
          </w:p>
        </w:tc>
        <w:tc>
          <w:tcPr>
            <w:tcW w:w="5778" w:type="dxa"/>
          </w:tcPr>
          <w:p w:rsidR="00D9222E" w:rsidRDefault="0076101D" w:rsidP="009167C5">
            <w:pPr>
              <w:pStyle w:val="ListParagraph"/>
              <w:numPr>
                <w:ilvl w:val="0"/>
                <w:numId w:val="62"/>
              </w:numPr>
              <w:spacing w:after="200" w:line="276" w:lineRule="auto"/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Check S</w:t>
            </w:r>
            <w:r w:rsidR="00D9222E">
              <w:rPr>
                <w:rFonts w:ascii="Courier New" w:hAnsi="Courier New" w:cs="Courier New"/>
                <w:color w:val="943634" w:themeColor="accent2" w:themeShade="BF"/>
              </w:rPr>
              <w:t>_Task table for any active activity</w:t>
            </w:r>
          </w:p>
          <w:p w:rsidR="00D9222E" w:rsidRPr="00B26E11" w:rsidRDefault="00D9222E" w:rsidP="009167C5">
            <w:pPr>
              <w:pStyle w:val="ListParagraph"/>
              <w:numPr>
                <w:ilvl w:val="0"/>
                <w:numId w:val="62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If no activity is active then return Incident is completed.</w:t>
            </w:r>
          </w:p>
          <w:p w:rsidR="00B058C7" w:rsidRPr="00B26E11" w:rsidRDefault="00B058C7" w:rsidP="00D9222E">
            <w:p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</w:p>
        </w:tc>
      </w:tr>
      <w:tr w:rsidR="00EA6FDD" w:rsidTr="00EA6FDD">
        <w:trPr>
          <w:cnfStyle w:val="00000001000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Pr="00B26E11" w:rsidRDefault="00B058C7" w:rsidP="00B058C7">
            <w:pPr>
              <w:pStyle w:val="Heading1"/>
              <w:outlineLvl w:val="0"/>
              <w:cnfStyle w:val="000000010000"/>
            </w:pPr>
            <w:bookmarkStart w:id="1592" w:name="_Toc311131921"/>
            <w:r>
              <w:t>Return Activity</w:t>
            </w:r>
            <w:bookmarkEnd w:id="1592"/>
          </w:p>
        </w:tc>
        <w:tc>
          <w:tcPr>
            <w:tcW w:w="1963" w:type="dxa"/>
          </w:tcPr>
          <w:p w:rsidR="00B058C7" w:rsidRPr="00CC2C75" w:rsidRDefault="00B058C7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</w:p>
        </w:tc>
        <w:tc>
          <w:tcPr>
            <w:tcW w:w="5778" w:type="dxa"/>
          </w:tcPr>
          <w:p w:rsidR="00B058C7" w:rsidRPr="005D2327" w:rsidRDefault="005D2327" w:rsidP="00B058C7">
            <w:pPr>
              <w:cnfStyle w:val="000000010000"/>
              <w:rPr>
                <w:rFonts w:ascii="Courier New" w:hAnsi="Courier New" w:cs="Courier New"/>
                <w:i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i/>
                <w:color w:val="943634" w:themeColor="accent2" w:themeShade="BF"/>
              </w:rPr>
              <w:t>Same as Submit activity</w:t>
            </w:r>
          </w:p>
        </w:tc>
      </w:tr>
      <w:tr w:rsidR="00EA6FDD" w:rsidTr="00EA6FDD">
        <w:trPr>
          <w:cnfStyle w:val="00000010000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Default="00B058C7" w:rsidP="00B058C7">
            <w:pPr>
              <w:pStyle w:val="Heading1"/>
              <w:outlineLvl w:val="0"/>
              <w:cnfStyle w:val="000000100000"/>
            </w:pPr>
            <w:bookmarkStart w:id="1593" w:name="_Toc311131922"/>
            <w:r>
              <w:t>Terminate Activity</w:t>
            </w:r>
            <w:bookmarkEnd w:id="1593"/>
          </w:p>
        </w:tc>
        <w:tc>
          <w:tcPr>
            <w:tcW w:w="1963" w:type="dxa"/>
          </w:tcPr>
          <w:p w:rsidR="00B058C7" w:rsidRPr="00CC2C75" w:rsidRDefault="00B058C7" w:rsidP="00B058C7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</w:p>
        </w:tc>
        <w:tc>
          <w:tcPr>
            <w:tcW w:w="5778" w:type="dxa"/>
          </w:tcPr>
          <w:p w:rsidR="00B058C7" w:rsidRPr="00A1491F" w:rsidRDefault="005D2327" w:rsidP="00B058C7">
            <w:pPr>
              <w:cnfStyle w:val="000000100000"/>
              <w:rPr>
                <w:rFonts w:ascii="Courier New" w:hAnsi="Courier New" w:cs="Courier New"/>
                <w:i/>
                <w:color w:val="943634" w:themeColor="accent2" w:themeShade="BF"/>
              </w:rPr>
            </w:pPr>
            <w:r w:rsidRPr="00A1491F">
              <w:rPr>
                <w:rFonts w:ascii="Courier New" w:hAnsi="Courier New" w:cs="Courier New"/>
                <w:i/>
                <w:color w:val="943634" w:themeColor="accent2" w:themeShade="BF"/>
              </w:rPr>
              <w:t>Same as submit activity</w:t>
            </w:r>
          </w:p>
        </w:tc>
      </w:tr>
      <w:tr w:rsidR="00EA6FDD" w:rsidTr="00EA6FDD">
        <w:trPr>
          <w:cnfStyle w:val="00000001000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Default="00B058C7" w:rsidP="00B058C7">
            <w:pPr>
              <w:pStyle w:val="Heading1"/>
              <w:outlineLvl w:val="0"/>
              <w:cnfStyle w:val="000000010000"/>
            </w:pPr>
            <w:bookmarkStart w:id="1594" w:name="_Toc311131923"/>
            <w:r>
              <w:t>Terminate Incident</w:t>
            </w:r>
            <w:bookmarkEnd w:id="1594"/>
          </w:p>
        </w:tc>
        <w:tc>
          <w:tcPr>
            <w:tcW w:w="1963" w:type="dxa"/>
          </w:tcPr>
          <w:p w:rsidR="00B058C7" w:rsidRDefault="005D2327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ProcessID</w:t>
            </w:r>
          </w:p>
          <w:p w:rsidR="005D2327" w:rsidRPr="00CC2C75" w:rsidRDefault="005D2327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IncidentNo</w:t>
            </w:r>
          </w:p>
        </w:tc>
        <w:tc>
          <w:tcPr>
            <w:tcW w:w="5778" w:type="dxa"/>
          </w:tcPr>
          <w:p w:rsidR="00A1491F" w:rsidRDefault="0076101D" w:rsidP="009167C5">
            <w:pPr>
              <w:pStyle w:val="ListParagraph"/>
              <w:numPr>
                <w:ilvl w:val="0"/>
                <w:numId w:val="63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Update S_Incident, S_Stage and S</w:t>
            </w:r>
            <w:r w:rsidR="005D2327">
              <w:rPr>
                <w:rFonts w:ascii="Courier New" w:hAnsi="Courier New" w:cs="Courier New"/>
                <w:color w:val="943634" w:themeColor="accent2" w:themeShade="BF"/>
              </w:rPr>
              <w:t xml:space="preserve">_Task tables to terminate incident </w:t>
            </w:r>
          </w:p>
          <w:p w:rsidR="005D2327" w:rsidRPr="00B26E11" w:rsidRDefault="00A1491F" w:rsidP="009167C5">
            <w:pPr>
              <w:pStyle w:val="ListParagraph"/>
              <w:numPr>
                <w:ilvl w:val="0"/>
                <w:numId w:val="63"/>
              </w:num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M</w:t>
            </w:r>
            <w:r w:rsidR="005D2327">
              <w:rPr>
                <w:rFonts w:ascii="Courier New" w:hAnsi="Courier New" w:cs="Courier New"/>
                <w:color w:val="943634" w:themeColor="accent2" w:themeShade="BF"/>
              </w:rPr>
              <w:t xml:space="preserve">ark </w:t>
            </w:r>
            <w:proofErr w:type="gramStart"/>
            <w:r>
              <w:rPr>
                <w:rFonts w:ascii="Courier New" w:hAnsi="Courier New" w:cs="Courier New"/>
                <w:color w:val="943634" w:themeColor="accent2" w:themeShade="BF"/>
              </w:rPr>
              <w:t>activate</w:t>
            </w:r>
            <w:proofErr w:type="gramEnd"/>
            <w:r w:rsidR="005D2327">
              <w:rPr>
                <w:rFonts w:ascii="Courier New" w:hAnsi="Courier New" w:cs="Courier New"/>
                <w:color w:val="943634" w:themeColor="accent2" w:themeShade="BF"/>
              </w:rPr>
              <w:t xml:space="preserve"> activities terminated.</w:t>
            </w:r>
          </w:p>
          <w:p w:rsidR="00B058C7" w:rsidRPr="00B26E11" w:rsidRDefault="00B058C7" w:rsidP="005D2327">
            <w:p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</w:p>
        </w:tc>
      </w:tr>
      <w:tr w:rsidR="00EA6FDD" w:rsidTr="00EA6FDD">
        <w:trPr>
          <w:cnfStyle w:val="00000010000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Default="00B058C7" w:rsidP="009A7A12">
            <w:pPr>
              <w:pStyle w:val="Heading1"/>
              <w:outlineLvl w:val="0"/>
              <w:cnfStyle w:val="000000100000"/>
            </w:pPr>
            <w:bookmarkStart w:id="1595" w:name="_Toc311131924"/>
            <w:r>
              <w:t>Check MinResponse</w:t>
            </w:r>
            <w:r w:rsidR="009A7A12">
              <w:t>Reached</w:t>
            </w:r>
            <w:bookmarkEnd w:id="1595"/>
          </w:p>
        </w:tc>
        <w:tc>
          <w:tcPr>
            <w:tcW w:w="1963" w:type="dxa"/>
          </w:tcPr>
          <w:p w:rsidR="00B058C7" w:rsidRDefault="009A7A12" w:rsidP="009A7A12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ActivityID</w:t>
            </w:r>
          </w:p>
          <w:p w:rsidR="009A7A12" w:rsidRDefault="009A7A12" w:rsidP="009A7A12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  <w:r>
              <w:rPr>
                <w:rFonts w:ascii="Courier New" w:hAnsi="Courier New" w:cs="Courier New"/>
                <w:b/>
                <w:color w:val="365F91" w:themeColor="accent1" w:themeShade="BF"/>
              </w:rPr>
              <w:t>GroupName</w:t>
            </w:r>
          </w:p>
          <w:p w:rsidR="009A7A12" w:rsidRPr="00CC2C75" w:rsidRDefault="009A7A12" w:rsidP="009A7A12">
            <w:pPr>
              <w:cnfStyle w:val="00000010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</w:p>
        </w:tc>
        <w:tc>
          <w:tcPr>
            <w:tcW w:w="5778" w:type="dxa"/>
          </w:tcPr>
          <w:p w:rsidR="009A7A12" w:rsidRDefault="009A7A12" w:rsidP="009167C5">
            <w:pPr>
              <w:pStyle w:val="ListParagraph"/>
              <w:numPr>
                <w:ilvl w:val="0"/>
                <w:numId w:val="64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Get minimum response value of the activity</w:t>
            </w:r>
          </w:p>
          <w:p w:rsidR="009A7A12" w:rsidRDefault="0076101D" w:rsidP="009167C5">
            <w:pPr>
              <w:pStyle w:val="ListParagraph"/>
              <w:numPr>
                <w:ilvl w:val="0"/>
                <w:numId w:val="64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>Get Current response of the activity in S</w:t>
            </w:r>
            <w:r w:rsidR="009A7A12">
              <w:rPr>
                <w:rFonts w:ascii="Courier New" w:hAnsi="Courier New" w:cs="Courier New"/>
                <w:color w:val="943634" w:themeColor="accent2" w:themeShade="BF"/>
              </w:rPr>
              <w:t>_Task table</w:t>
            </w:r>
          </w:p>
          <w:p w:rsidR="009A7A12" w:rsidRDefault="009A7A12" w:rsidP="009167C5">
            <w:pPr>
              <w:pStyle w:val="ListParagraph"/>
              <w:numPr>
                <w:ilvl w:val="0"/>
                <w:numId w:val="64"/>
              </w:num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color w:val="943634" w:themeColor="accent2" w:themeShade="BF"/>
              </w:rPr>
              <w:t xml:space="preserve">If </w:t>
            </w:r>
            <w:r w:rsidR="0076101D">
              <w:rPr>
                <w:rFonts w:ascii="Courier New" w:hAnsi="Courier New" w:cs="Courier New"/>
                <w:color w:val="943634" w:themeColor="accent2" w:themeShade="BF"/>
              </w:rPr>
              <w:t>reached</w:t>
            </w:r>
            <w:r>
              <w:rPr>
                <w:rFonts w:ascii="Courier New" w:hAnsi="Courier New" w:cs="Courier New"/>
                <w:color w:val="943634" w:themeColor="accent2" w:themeShade="BF"/>
              </w:rPr>
              <w:t xml:space="preserve"> return true else return false.</w:t>
            </w:r>
          </w:p>
          <w:p w:rsidR="00B058C7" w:rsidRPr="00B26E11" w:rsidRDefault="00B058C7" w:rsidP="00B058C7">
            <w:pPr>
              <w:cnfStyle w:val="000000100000"/>
              <w:rPr>
                <w:rFonts w:ascii="Courier New" w:hAnsi="Courier New" w:cs="Courier New"/>
                <w:color w:val="943634" w:themeColor="accent2" w:themeShade="BF"/>
              </w:rPr>
            </w:pPr>
          </w:p>
        </w:tc>
      </w:tr>
      <w:tr w:rsidR="00EA6FDD" w:rsidTr="00EA6FDD">
        <w:trPr>
          <w:cnfStyle w:val="000000010000"/>
        </w:trPr>
        <w:tc>
          <w:tcPr>
            <w:cnfStyle w:val="001000000000"/>
            <w:tcW w:w="468" w:type="dxa"/>
          </w:tcPr>
          <w:p w:rsidR="00B058C7" w:rsidRPr="007623E2" w:rsidRDefault="00B058C7" w:rsidP="004D11CC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1379" w:type="dxa"/>
          </w:tcPr>
          <w:p w:rsidR="00B058C7" w:rsidRDefault="00B058C7" w:rsidP="00B058C7">
            <w:pPr>
              <w:pStyle w:val="Heading1"/>
              <w:outlineLvl w:val="0"/>
              <w:cnfStyle w:val="000000010000"/>
            </w:pPr>
          </w:p>
        </w:tc>
        <w:tc>
          <w:tcPr>
            <w:tcW w:w="1963" w:type="dxa"/>
          </w:tcPr>
          <w:p w:rsidR="00B058C7" w:rsidRPr="00CC2C75" w:rsidRDefault="00B058C7" w:rsidP="00B058C7">
            <w:pPr>
              <w:cnfStyle w:val="000000010000"/>
              <w:rPr>
                <w:rFonts w:ascii="Courier New" w:hAnsi="Courier New" w:cs="Courier New"/>
                <w:b/>
                <w:color w:val="365F91" w:themeColor="accent1" w:themeShade="BF"/>
              </w:rPr>
            </w:pPr>
          </w:p>
        </w:tc>
        <w:tc>
          <w:tcPr>
            <w:tcW w:w="5778" w:type="dxa"/>
          </w:tcPr>
          <w:p w:rsidR="00B058C7" w:rsidRPr="00B26E11" w:rsidRDefault="00B058C7" w:rsidP="00B058C7">
            <w:pPr>
              <w:cnfStyle w:val="000000010000"/>
              <w:rPr>
                <w:rFonts w:ascii="Courier New" w:hAnsi="Courier New" w:cs="Courier New"/>
                <w:color w:val="943634" w:themeColor="accent2" w:themeShade="BF"/>
              </w:rPr>
            </w:pPr>
          </w:p>
        </w:tc>
      </w:tr>
    </w:tbl>
    <w:p w:rsidR="007623E2" w:rsidRPr="007623E2" w:rsidRDefault="007623E2" w:rsidP="007623E2"/>
    <w:p w:rsidR="00A70D9A" w:rsidRDefault="00A70D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623E2" w:rsidRPr="00A70D9A" w:rsidRDefault="00A70D9A" w:rsidP="00A70D9A">
      <w:pPr>
        <w:pStyle w:val="Heading1"/>
      </w:pPr>
      <w:bookmarkStart w:id="1596" w:name="_Toc311131925"/>
      <w:r>
        <w:lastRenderedPageBreak/>
        <w:t>Engine Flowchart</w:t>
      </w:r>
      <w:bookmarkEnd w:id="1596"/>
      <w:r>
        <w:t xml:space="preserve"> </w:t>
      </w:r>
    </w:p>
    <w:p w:rsidR="007623E2" w:rsidRDefault="007623E2" w:rsidP="00261836"/>
    <w:p w:rsidR="00A47AB6" w:rsidRPr="000251A8" w:rsidRDefault="00B17192" w:rsidP="00A47AB6">
      <w:pPr>
        <w:pStyle w:val="ListParagraph"/>
        <w:ind w:left="1440"/>
      </w:pPr>
      <w:r>
        <w:object w:dxaOrig="11112" w:dyaOrig="15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580.5pt" o:ole="">
            <v:imagedata r:id="rId13" o:title=""/>
          </v:shape>
          <o:OLEObject Type="Embed" ProgID="Visio.Drawing.11" ShapeID="_x0000_i1025" DrawAspect="Content" ObjectID="_1386145117" r:id="rId14"/>
        </w:object>
      </w:r>
    </w:p>
    <w:sectPr w:rsidR="00A47AB6" w:rsidRPr="000251A8" w:rsidSect="002D3C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857" w:rsidRDefault="009D4857" w:rsidP="005C47A7">
      <w:pPr>
        <w:spacing w:after="0" w:line="240" w:lineRule="auto"/>
      </w:pPr>
      <w:r>
        <w:separator/>
      </w:r>
    </w:p>
  </w:endnote>
  <w:endnote w:type="continuationSeparator" w:id="0">
    <w:p w:rsidR="009D4857" w:rsidRDefault="009D4857" w:rsidP="005C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13E" w:rsidRDefault="00D901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48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/>
    </w:tblPr>
    <w:tblGrid>
      <w:gridCol w:w="2394"/>
      <w:gridCol w:w="4914"/>
      <w:gridCol w:w="2740"/>
    </w:tblGrid>
    <w:tr w:rsidR="0090326A" w:rsidTr="00037CE9">
      <w:tc>
        <w:tcPr>
          <w:tcW w:w="2394" w:type="dxa"/>
        </w:tcPr>
        <w:p w:rsidR="0090326A" w:rsidRPr="00BC5A56" w:rsidRDefault="00D9013E" w:rsidP="00037CE9">
          <w:pPr>
            <w:pStyle w:val="Footer"/>
            <w:jc w:val="center"/>
            <w:rPr>
              <w:rFonts w:ascii="Courier New" w:hAnsi="Courier New" w:cs="Courier New"/>
              <w:color w:val="7F7F7F" w:themeColor="text1" w:themeTint="80"/>
              <w:sz w:val="16"/>
            </w:rPr>
          </w:pPr>
          <w:r>
            <w:rPr>
              <w:rFonts w:ascii="Courier New" w:hAnsi="Courier New" w:cs="Courier New"/>
              <w:color w:val="7F7F7F" w:themeColor="text1" w:themeTint="80"/>
              <w:sz w:val="16"/>
            </w:rPr>
            <w:t>Version: 0.25</w:t>
          </w:r>
        </w:p>
      </w:tc>
      <w:tc>
        <w:tcPr>
          <w:tcW w:w="4914" w:type="dxa"/>
        </w:tcPr>
        <w:p w:rsidR="0090326A" w:rsidRPr="00BC5A56" w:rsidRDefault="0090326A" w:rsidP="00F30482">
          <w:pPr>
            <w:pStyle w:val="Footer"/>
            <w:jc w:val="center"/>
            <w:rPr>
              <w:rFonts w:ascii="Courier New" w:hAnsi="Courier New" w:cs="Courier New"/>
              <w:color w:val="7F7F7F" w:themeColor="text1" w:themeTint="80"/>
              <w:sz w:val="16"/>
            </w:rPr>
          </w:pPr>
          <w:r w:rsidRPr="00BC5A56">
            <w:rPr>
              <w:rFonts w:ascii="Courier New" w:hAnsi="Courier New" w:cs="Courier New"/>
              <w:color w:val="7F7F7F" w:themeColor="text1" w:themeTint="80"/>
              <w:sz w:val="16"/>
            </w:rPr>
            <w:t xml:space="preserve">Update Date: </w:t>
          </w:r>
          <w:r w:rsidR="00D9013E">
            <w:rPr>
              <w:rFonts w:ascii="Courier New" w:hAnsi="Courier New" w:cs="Courier New"/>
              <w:color w:val="7F7F7F" w:themeColor="text1" w:themeTint="80"/>
              <w:sz w:val="16"/>
            </w:rPr>
            <w:t>December 08</w:t>
          </w:r>
          <w:r>
            <w:rPr>
              <w:rFonts w:ascii="Courier New" w:hAnsi="Courier New" w:cs="Courier New"/>
              <w:color w:val="7F7F7F" w:themeColor="text1" w:themeTint="80"/>
              <w:sz w:val="16"/>
            </w:rPr>
            <w:t>, 2011</w:t>
          </w:r>
        </w:p>
      </w:tc>
      <w:tc>
        <w:tcPr>
          <w:tcW w:w="2740" w:type="dxa"/>
        </w:tcPr>
        <w:p w:rsidR="0090326A" w:rsidRPr="00BC5A56" w:rsidRDefault="0090326A" w:rsidP="00037CE9">
          <w:pPr>
            <w:pStyle w:val="Footer"/>
            <w:jc w:val="center"/>
            <w:rPr>
              <w:rFonts w:ascii="Courier New" w:hAnsi="Courier New" w:cs="Courier New"/>
              <w:color w:val="7F7F7F" w:themeColor="text1" w:themeTint="80"/>
              <w:sz w:val="16"/>
            </w:rPr>
          </w:pPr>
          <w:r w:rsidRPr="00BC5A56">
            <w:rPr>
              <w:rFonts w:ascii="Courier New" w:hAnsi="Courier New" w:cs="Courier New"/>
              <w:color w:val="7F7F7F" w:themeColor="text1" w:themeTint="80"/>
              <w:sz w:val="16"/>
            </w:rPr>
            <w:t xml:space="preserve">Page: </w:t>
          </w:r>
          <w:r w:rsidR="002B5272" w:rsidRPr="00BC5A56">
            <w:rPr>
              <w:rFonts w:ascii="Courier New" w:hAnsi="Courier New" w:cs="Courier New"/>
              <w:color w:val="7F7F7F" w:themeColor="text1" w:themeTint="80"/>
              <w:sz w:val="16"/>
            </w:rPr>
            <w:fldChar w:fldCharType="begin"/>
          </w:r>
          <w:r w:rsidRPr="00BC5A56">
            <w:rPr>
              <w:rFonts w:ascii="Courier New" w:hAnsi="Courier New" w:cs="Courier New"/>
              <w:color w:val="7F7F7F" w:themeColor="text1" w:themeTint="80"/>
              <w:sz w:val="16"/>
            </w:rPr>
            <w:instrText xml:space="preserve"> PAGE   \* MERGEFORMAT </w:instrText>
          </w:r>
          <w:r w:rsidR="002B5272" w:rsidRPr="00BC5A56">
            <w:rPr>
              <w:rFonts w:ascii="Courier New" w:hAnsi="Courier New" w:cs="Courier New"/>
              <w:color w:val="7F7F7F" w:themeColor="text1" w:themeTint="80"/>
              <w:sz w:val="16"/>
            </w:rPr>
            <w:fldChar w:fldCharType="separate"/>
          </w:r>
          <w:r w:rsidR="00B17192">
            <w:rPr>
              <w:rFonts w:ascii="Courier New" w:hAnsi="Courier New" w:cs="Courier New"/>
              <w:noProof/>
              <w:color w:val="7F7F7F" w:themeColor="text1" w:themeTint="80"/>
              <w:sz w:val="16"/>
            </w:rPr>
            <w:t>71</w:t>
          </w:r>
          <w:r w:rsidR="002B5272" w:rsidRPr="00BC5A56">
            <w:rPr>
              <w:rFonts w:ascii="Courier New" w:hAnsi="Courier New" w:cs="Courier New"/>
              <w:color w:val="7F7F7F" w:themeColor="text1" w:themeTint="80"/>
              <w:sz w:val="16"/>
            </w:rPr>
            <w:fldChar w:fldCharType="end"/>
          </w:r>
        </w:p>
      </w:tc>
    </w:tr>
  </w:tbl>
  <w:p w:rsidR="0090326A" w:rsidRPr="00037CE9" w:rsidRDefault="0090326A" w:rsidP="00037CE9">
    <w:pPr>
      <w:pStyle w:val="Footer"/>
      <w:jc w:val="center"/>
      <w:rPr>
        <w:rFonts w:ascii="Courier New" w:hAnsi="Courier New" w:cs="Courier New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13E" w:rsidRDefault="00D901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857" w:rsidRDefault="009D4857" w:rsidP="005C47A7">
      <w:pPr>
        <w:spacing w:after="0" w:line="240" w:lineRule="auto"/>
      </w:pPr>
      <w:r>
        <w:separator/>
      </w:r>
    </w:p>
  </w:footnote>
  <w:footnote w:type="continuationSeparator" w:id="0">
    <w:p w:rsidR="009D4857" w:rsidRDefault="009D4857" w:rsidP="005C4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13E" w:rsidRDefault="00D901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26A" w:rsidRDefault="0090326A" w:rsidP="00037CE9">
    <w:pPr>
      <w:pStyle w:val="Header"/>
      <w:pBdr>
        <w:bottom w:val="single" w:sz="6" w:space="1" w:color="auto"/>
      </w:pBdr>
      <w:jc w:val="center"/>
      <w:rPr>
        <w:rFonts w:ascii="Courier New" w:hAnsi="Courier New" w:cs="Courier New"/>
        <w:sz w:val="16"/>
      </w:rPr>
    </w:pPr>
    <w:r w:rsidRPr="00037CE9">
      <w:rPr>
        <w:rFonts w:ascii="Courier New" w:hAnsi="Courier New" w:cs="Courier New"/>
        <w:sz w:val="16"/>
      </w:rPr>
      <w:t>Process Cloud - Technical Reference</w:t>
    </w:r>
  </w:p>
  <w:p w:rsidR="0090326A" w:rsidRPr="00037CE9" w:rsidRDefault="0090326A" w:rsidP="00037CE9">
    <w:pPr>
      <w:pStyle w:val="Header"/>
      <w:jc w:val="center"/>
      <w:rPr>
        <w:rFonts w:ascii="Courier New" w:hAnsi="Courier New" w:cs="Courier New"/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13E" w:rsidRDefault="00D901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75A6"/>
    <w:multiLevelType w:val="hybridMultilevel"/>
    <w:tmpl w:val="51D00F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022C7B"/>
    <w:multiLevelType w:val="hybridMultilevel"/>
    <w:tmpl w:val="FA36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34541"/>
    <w:multiLevelType w:val="multilevel"/>
    <w:tmpl w:val="135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819AB"/>
    <w:multiLevelType w:val="hybridMultilevel"/>
    <w:tmpl w:val="227E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56CE7"/>
    <w:multiLevelType w:val="hybridMultilevel"/>
    <w:tmpl w:val="57AE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07EA8"/>
    <w:multiLevelType w:val="hybridMultilevel"/>
    <w:tmpl w:val="995C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B1EB4"/>
    <w:multiLevelType w:val="hybridMultilevel"/>
    <w:tmpl w:val="2892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82373"/>
    <w:multiLevelType w:val="hybridMultilevel"/>
    <w:tmpl w:val="77AE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B19A9"/>
    <w:multiLevelType w:val="hybridMultilevel"/>
    <w:tmpl w:val="BA1C7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946BC5"/>
    <w:multiLevelType w:val="hybridMultilevel"/>
    <w:tmpl w:val="7E806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6B7FE1"/>
    <w:multiLevelType w:val="hybridMultilevel"/>
    <w:tmpl w:val="31921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5691B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72270"/>
    <w:multiLevelType w:val="hybridMultilevel"/>
    <w:tmpl w:val="CA46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5046DB"/>
    <w:multiLevelType w:val="hybridMultilevel"/>
    <w:tmpl w:val="BA1C7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716C5C"/>
    <w:multiLevelType w:val="hybridMultilevel"/>
    <w:tmpl w:val="BCF81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FE2CEC"/>
    <w:multiLevelType w:val="hybridMultilevel"/>
    <w:tmpl w:val="44A0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F0554A"/>
    <w:multiLevelType w:val="hybridMultilevel"/>
    <w:tmpl w:val="A196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0A40F0"/>
    <w:multiLevelType w:val="hybridMultilevel"/>
    <w:tmpl w:val="166C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366592"/>
    <w:multiLevelType w:val="hybridMultilevel"/>
    <w:tmpl w:val="BA1C7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72A384B"/>
    <w:multiLevelType w:val="hybridMultilevel"/>
    <w:tmpl w:val="7E806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7CA1EA6"/>
    <w:multiLevelType w:val="hybridMultilevel"/>
    <w:tmpl w:val="BA1C7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8021A8C"/>
    <w:multiLevelType w:val="hybridMultilevel"/>
    <w:tmpl w:val="7102F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8840B29"/>
    <w:multiLevelType w:val="hybridMultilevel"/>
    <w:tmpl w:val="8B6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AE4B86"/>
    <w:multiLevelType w:val="hybridMultilevel"/>
    <w:tmpl w:val="350A1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ACF1150"/>
    <w:multiLevelType w:val="hybridMultilevel"/>
    <w:tmpl w:val="C152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05397D"/>
    <w:multiLevelType w:val="hybridMultilevel"/>
    <w:tmpl w:val="BA1C7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37417D0"/>
    <w:multiLevelType w:val="hybridMultilevel"/>
    <w:tmpl w:val="54AC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7B13C0"/>
    <w:multiLevelType w:val="hybridMultilevel"/>
    <w:tmpl w:val="C07A9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3375A3"/>
    <w:multiLevelType w:val="hybridMultilevel"/>
    <w:tmpl w:val="6A7C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A67E17"/>
    <w:multiLevelType w:val="hybridMultilevel"/>
    <w:tmpl w:val="227E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210244"/>
    <w:multiLevelType w:val="hybridMultilevel"/>
    <w:tmpl w:val="227E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773FEA"/>
    <w:multiLevelType w:val="hybridMultilevel"/>
    <w:tmpl w:val="FA36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F34038"/>
    <w:multiLevelType w:val="hybridMultilevel"/>
    <w:tmpl w:val="227E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261EFC"/>
    <w:multiLevelType w:val="hybridMultilevel"/>
    <w:tmpl w:val="B694E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3841A3"/>
    <w:multiLevelType w:val="hybridMultilevel"/>
    <w:tmpl w:val="BCF81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93D7BEE"/>
    <w:multiLevelType w:val="hybridMultilevel"/>
    <w:tmpl w:val="45B4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8241FC"/>
    <w:multiLevelType w:val="hybridMultilevel"/>
    <w:tmpl w:val="51D00F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ACB05E1"/>
    <w:multiLevelType w:val="hybridMultilevel"/>
    <w:tmpl w:val="BA1C7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BBF1D1E"/>
    <w:multiLevelType w:val="hybridMultilevel"/>
    <w:tmpl w:val="9574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D83526E"/>
    <w:multiLevelType w:val="hybridMultilevel"/>
    <w:tmpl w:val="1960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09D56D8"/>
    <w:multiLevelType w:val="hybridMultilevel"/>
    <w:tmpl w:val="EACC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23C7C74"/>
    <w:multiLevelType w:val="hybridMultilevel"/>
    <w:tmpl w:val="227E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2AC64EA"/>
    <w:multiLevelType w:val="hybridMultilevel"/>
    <w:tmpl w:val="BA1C7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88D6D2A"/>
    <w:multiLevelType w:val="hybridMultilevel"/>
    <w:tmpl w:val="7102F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58F274FA"/>
    <w:multiLevelType w:val="hybridMultilevel"/>
    <w:tmpl w:val="F5B6EB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9280AAA"/>
    <w:multiLevelType w:val="hybridMultilevel"/>
    <w:tmpl w:val="BA1C7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375D00"/>
    <w:multiLevelType w:val="hybridMultilevel"/>
    <w:tmpl w:val="227E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E569B4"/>
    <w:multiLevelType w:val="hybridMultilevel"/>
    <w:tmpl w:val="BA1C7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C754B98"/>
    <w:multiLevelType w:val="hybridMultilevel"/>
    <w:tmpl w:val="227E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D5C5366"/>
    <w:multiLevelType w:val="hybridMultilevel"/>
    <w:tmpl w:val="7982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DE60A5F"/>
    <w:multiLevelType w:val="hybridMultilevel"/>
    <w:tmpl w:val="FA36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E6E6F1C"/>
    <w:multiLevelType w:val="hybridMultilevel"/>
    <w:tmpl w:val="C1464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F306ED2"/>
    <w:multiLevelType w:val="hybridMultilevel"/>
    <w:tmpl w:val="FA36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F3713C1"/>
    <w:multiLevelType w:val="hybridMultilevel"/>
    <w:tmpl w:val="FA36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F52248D"/>
    <w:multiLevelType w:val="hybridMultilevel"/>
    <w:tmpl w:val="FA36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FF9304A"/>
    <w:multiLevelType w:val="hybridMultilevel"/>
    <w:tmpl w:val="BA1C7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416730D"/>
    <w:multiLevelType w:val="hybridMultilevel"/>
    <w:tmpl w:val="BCF81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5552CB6"/>
    <w:multiLevelType w:val="hybridMultilevel"/>
    <w:tmpl w:val="E31C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8F37BCB"/>
    <w:multiLevelType w:val="hybridMultilevel"/>
    <w:tmpl w:val="BAF6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206560"/>
    <w:multiLevelType w:val="hybridMultilevel"/>
    <w:tmpl w:val="CA98A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FE371E"/>
    <w:multiLevelType w:val="hybridMultilevel"/>
    <w:tmpl w:val="BA1C7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0A95674"/>
    <w:multiLevelType w:val="hybridMultilevel"/>
    <w:tmpl w:val="B282D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0B46A77"/>
    <w:multiLevelType w:val="hybridMultilevel"/>
    <w:tmpl w:val="BA1C7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16E4A5D"/>
    <w:multiLevelType w:val="hybridMultilevel"/>
    <w:tmpl w:val="FA36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2C5390C"/>
    <w:multiLevelType w:val="hybridMultilevel"/>
    <w:tmpl w:val="472A9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3026261"/>
    <w:multiLevelType w:val="hybridMultilevel"/>
    <w:tmpl w:val="FACC2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75AB765A"/>
    <w:multiLevelType w:val="hybridMultilevel"/>
    <w:tmpl w:val="BA1C7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7B2C284A"/>
    <w:multiLevelType w:val="hybridMultilevel"/>
    <w:tmpl w:val="FA36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C9F37A1"/>
    <w:multiLevelType w:val="hybridMultilevel"/>
    <w:tmpl w:val="0DBC3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5"/>
  </w:num>
  <w:num w:numId="3">
    <w:abstractNumId w:val="33"/>
  </w:num>
  <w:num w:numId="4">
    <w:abstractNumId w:val="10"/>
  </w:num>
  <w:num w:numId="5">
    <w:abstractNumId w:val="9"/>
  </w:num>
  <w:num w:numId="6">
    <w:abstractNumId w:val="13"/>
  </w:num>
  <w:num w:numId="7">
    <w:abstractNumId w:val="43"/>
  </w:num>
  <w:num w:numId="8">
    <w:abstractNumId w:val="64"/>
  </w:num>
  <w:num w:numId="9">
    <w:abstractNumId w:val="42"/>
  </w:num>
  <w:num w:numId="10">
    <w:abstractNumId w:val="5"/>
  </w:num>
  <w:num w:numId="11">
    <w:abstractNumId w:val="60"/>
  </w:num>
  <w:num w:numId="12">
    <w:abstractNumId w:val="27"/>
  </w:num>
  <w:num w:numId="13">
    <w:abstractNumId w:val="50"/>
  </w:num>
  <w:num w:numId="14">
    <w:abstractNumId w:val="4"/>
  </w:num>
  <w:num w:numId="15">
    <w:abstractNumId w:val="11"/>
  </w:num>
  <w:num w:numId="16">
    <w:abstractNumId w:val="67"/>
  </w:num>
  <w:num w:numId="17">
    <w:abstractNumId w:val="53"/>
  </w:num>
  <w:num w:numId="18">
    <w:abstractNumId w:val="37"/>
  </w:num>
  <w:num w:numId="19">
    <w:abstractNumId w:val="57"/>
  </w:num>
  <w:num w:numId="20">
    <w:abstractNumId w:val="30"/>
  </w:num>
  <w:num w:numId="21">
    <w:abstractNumId w:val="51"/>
  </w:num>
  <w:num w:numId="22">
    <w:abstractNumId w:val="66"/>
  </w:num>
  <w:num w:numId="23">
    <w:abstractNumId w:val="49"/>
  </w:num>
  <w:num w:numId="24">
    <w:abstractNumId w:val="52"/>
  </w:num>
  <w:num w:numId="25">
    <w:abstractNumId w:val="1"/>
  </w:num>
  <w:num w:numId="26">
    <w:abstractNumId w:val="55"/>
  </w:num>
  <w:num w:numId="27">
    <w:abstractNumId w:val="28"/>
  </w:num>
  <w:num w:numId="28">
    <w:abstractNumId w:val="40"/>
  </w:num>
  <w:num w:numId="29">
    <w:abstractNumId w:val="31"/>
  </w:num>
  <w:num w:numId="30">
    <w:abstractNumId w:val="45"/>
  </w:num>
  <w:num w:numId="31">
    <w:abstractNumId w:val="3"/>
  </w:num>
  <w:num w:numId="32">
    <w:abstractNumId w:val="47"/>
  </w:num>
  <w:num w:numId="33">
    <w:abstractNumId w:val="62"/>
  </w:num>
  <w:num w:numId="34">
    <w:abstractNumId w:val="29"/>
  </w:num>
  <w:num w:numId="35">
    <w:abstractNumId w:val="23"/>
  </w:num>
  <w:num w:numId="36">
    <w:abstractNumId w:val="32"/>
  </w:num>
  <w:num w:numId="37">
    <w:abstractNumId w:val="39"/>
  </w:num>
  <w:num w:numId="38">
    <w:abstractNumId w:val="7"/>
  </w:num>
  <w:num w:numId="39">
    <w:abstractNumId w:val="16"/>
  </w:num>
  <w:num w:numId="40">
    <w:abstractNumId w:val="22"/>
  </w:num>
  <w:num w:numId="41">
    <w:abstractNumId w:val="15"/>
  </w:num>
  <w:num w:numId="42">
    <w:abstractNumId w:val="58"/>
  </w:num>
  <w:num w:numId="43">
    <w:abstractNumId w:val="6"/>
  </w:num>
  <w:num w:numId="44">
    <w:abstractNumId w:val="34"/>
  </w:num>
  <w:num w:numId="45">
    <w:abstractNumId w:val="21"/>
  </w:num>
  <w:num w:numId="46">
    <w:abstractNumId w:val="56"/>
  </w:num>
  <w:num w:numId="47">
    <w:abstractNumId w:val="25"/>
  </w:num>
  <w:num w:numId="48">
    <w:abstractNumId w:val="14"/>
  </w:num>
  <w:num w:numId="49">
    <w:abstractNumId w:val="18"/>
  </w:num>
  <w:num w:numId="50">
    <w:abstractNumId w:val="63"/>
  </w:num>
  <w:num w:numId="51">
    <w:abstractNumId w:val="44"/>
  </w:num>
  <w:num w:numId="52">
    <w:abstractNumId w:val="26"/>
  </w:num>
  <w:num w:numId="53">
    <w:abstractNumId w:val="46"/>
  </w:num>
  <w:num w:numId="54">
    <w:abstractNumId w:val="17"/>
  </w:num>
  <w:num w:numId="55">
    <w:abstractNumId w:val="24"/>
  </w:num>
  <w:num w:numId="56">
    <w:abstractNumId w:val="61"/>
  </w:num>
  <w:num w:numId="57">
    <w:abstractNumId w:val="59"/>
  </w:num>
  <w:num w:numId="58">
    <w:abstractNumId w:val="65"/>
  </w:num>
  <w:num w:numId="59">
    <w:abstractNumId w:val="12"/>
  </w:num>
  <w:num w:numId="60">
    <w:abstractNumId w:val="19"/>
  </w:num>
  <w:num w:numId="61">
    <w:abstractNumId w:val="8"/>
  </w:num>
  <w:num w:numId="62">
    <w:abstractNumId w:val="41"/>
  </w:num>
  <w:num w:numId="63">
    <w:abstractNumId w:val="36"/>
  </w:num>
  <w:num w:numId="64">
    <w:abstractNumId w:val="54"/>
  </w:num>
  <w:num w:numId="65">
    <w:abstractNumId w:val="2"/>
  </w:num>
  <w:num w:numId="66">
    <w:abstractNumId w:val="48"/>
  </w:num>
  <w:num w:numId="67">
    <w:abstractNumId w:val="38"/>
  </w:num>
  <w:num w:numId="68">
    <w:abstractNumId w:val="20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12642"/>
  </w:hdrShapeDefaults>
  <w:footnotePr>
    <w:footnote w:id="-1"/>
    <w:footnote w:id="0"/>
  </w:footnotePr>
  <w:endnotePr>
    <w:endnote w:id="-1"/>
    <w:endnote w:id="0"/>
  </w:endnotePr>
  <w:compat/>
  <w:rsids>
    <w:rsidRoot w:val="00AD5723"/>
    <w:rsid w:val="00003B34"/>
    <w:rsid w:val="000117B0"/>
    <w:rsid w:val="0001282C"/>
    <w:rsid w:val="0002431C"/>
    <w:rsid w:val="000251A8"/>
    <w:rsid w:val="0002595E"/>
    <w:rsid w:val="00033429"/>
    <w:rsid w:val="000342E0"/>
    <w:rsid w:val="00037CE9"/>
    <w:rsid w:val="00043636"/>
    <w:rsid w:val="0004457E"/>
    <w:rsid w:val="0005451B"/>
    <w:rsid w:val="00055216"/>
    <w:rsid w:val="0005572F"/>
    <w:rsid w:val="00057E02"/>
    <w:rsid w:val="00095FBA"/>
    <w:rsid w:val="000C0190"/>
    <w:rsid w:val="000C26C0"/>
    <w:rsid w:val="000C2F88"/>
    <w:rsid w:val="000C7E11"/>
    <w:rsid w:val="000D0D45"/>
    <w:rsid w:val="000D5087"/>
    <w:rsid w:val="000D72DA"/>
    <w:rsid w:val="000D7FDC"/>
    <w:rsid w:val="000F0A3D"/>
    <w:rsid w:val="000F6DCA"/>
    <w:rsid w:val="00110B28"/>
    <w:rsid w:val="001259DE"/>
    <w:rsid w:val="001325F5"/>
    <w:rsid w:val="0014182A"/>
    <w:rsid w:val="001461A8"/>
    <w:rsid w:val="00156B46"/>
    <w:rsid w:val="0016348D"/>
    <w:rsid w:val="0018115F"/>
    <w:rsid w:val="001951C5"/>
    <w:rsid w:val="001B381E"/>
    <w:rsid w:val="001B54FC"/>
    <w:rsid w:val="001C218F"/>
    <w:rsid w:val="001D5813"/>
    <w:rsid w:val="001D6398"/>
    <w:rsid w:val="001E598F"/>
    <w:rsid w:val="001E63BE"/>
    <w:rsid w:val="001F02E6"/>
    <w:rsid w:val="002170BE"/>
    <w:rsid w:val="00217E43"/>
    <w:rsid w:val="0022364A"/>
    <w:rsid w:val="00236E58"/>
    <w:rsid w:val="00242CA6"/>
    <w:rsid w:val="002535E2"/>
    <w:rsid w:val="00261836"/>
    <w:rsid w:val="002620E8"/>
    <w:rsid w:val="00277F03"/>
    <w:rsid w:val="002849FC"/>
    <w:rsid w:val="00287224"/>
    <w:rsid w:val="002A19E8"/>
    <w:rsid w:val="002B48B6"/>
    <w:rsid w:val="002B5272"/>
    <w:rsid w:val="002B5295"/>
    <w:rsid w:val="002B564E"/>
    <w:rsid w:val="002B7CAC"/>
    <w:rsid w:val="002C6D7D"/>
    <w:rsid w:val="002D3CDD"/>
    <w:rsid w:val="002D5455"/>
    <w:rsid w:val="002E618C"/>
    <w:rsid w:val="002F65B1"/>
    <w:rsid w:val="002F7E17"/>
    <w:rsid w:val="003031FA"/>
    <w:rsid w:val="003131C0"/>
    <w:rsid w:val="00323F90"/>
    <w:rsid w:val="00334B12"/>
    <w:rsid w:val="00342F86"/>
    <w:rsid w:val="00343D29"/>
    <w:rsid w:val="00344871"/>
    <w:rsid w:val="00357E46"/>
    <w:rsid w:val="003602AC"/>
    <w:rsid w:val="003760C8"/>
    <w:rsid w:val="00394922"/>
    <w:rsid w:val="003A301C"/>
    <w:rsid w:val="003B02A5"/>
    <w:rsid w:val="003B2C54"/>
    <w:rsid w:val="003B59CB"/>
    <w:rsid w:val="003B6AD8"/>
    <w:rsid w:val="003D0E66"/>
    <w:rsid w:val="003E79B8"/>
    <w:rsid w:val="003F5EA3"/>
    <w:rsid w:val="00403855"/>
    <w:rsid w:val="0040540D"/>
    <w:rsid w:val="004126D7"/>
    <w:rsid w:val="00421821"/>
    <w:rsid w:val="00423503"/>
    <w:rsid w:val="00446DDF"/>
    <w:rsid w:val="004611F5"/>
    <w:rsid w:val="00462F0B"/>
    <w:rsid w:val="00497CD0"/>
    <w:rsid w:val="004A5275"/>
    <w:rsid w:val="004B64DA"/>
    <w:rsid w:val="004C4574"/>
    <w:rsid w:val="004C72A2"/>
    <w:rsid w:val="004D00AD"/>
    <w:rsid w:val="004D11CC"/>
    <w:rsid w:val="004E18D1"/>
    <w:rsid w:val="004E1E31"/>
    <w:rsid w:val="004E4EE8"/>
    <w:rsid w:val="004F13A1"/>
    <w:rsid w:val="004F2C6F"/>
    <w:rsid w:val="004F423C"/>
    <w:rsid w:val="00515DAE"/>
    <w:rsid w:val="00540A71"/>
    <w:rsid w:val="00543C0E"/>
    <w:rsid w:val="00553368"/>
    <w:rsid w:val="0055392C"/>
    <w:rsid w:val="005718AD"/>
    <w:rsid w:val="00574B87"/>
    <w:rsid w:val="005835D3"/>
    <w:rsid w:val="00583727"/>
    <w:rsid w:val="00586A96"/>
    <w:rsid w:val="00594FF6"/>
    <w:rsid w:val="005A2CAA"/>
    <w:rsid w:val="005B513A"/>
    <w:rsid w:val="005B7290"/>
    <w:rsid w:val="005C2C02"/>
    <w:rsid w:val="005C47A7"/>
    <w:rsid w:val="005D2327"/>
    <w:rsid w:val="005D2481"/>
    <w:rsid w:val="005D3F41"/>
    <w:rsid w:val="005D6150"/>
    <w:rsid w:val="005E3836"/>
    <w:rsid w:val="005F0CDE"/>
    <w:rsid w:val="005F0ECB"/>
    <w:rsid w:val="005F6F4B"/>
    <w:rsid w:val="005F750C"/>
    <w:rsid w:val="00603408"/>
    <w:rsid w:val="00607DBA"/>
    <w:rsid w:val="00621C13"/>
    <w:rsid w:val="00622887"/>
    <w:rsid w:val="006238AA"/>
    <w:rsid w:val="00667A0F"/>
    <w:rsid w:val="0068475D"/>
    <w:rsid w:val="0069641C"/>
    <w:rsid w:val="006A360F"/>
    <w:rsid w:val="006C5329"/>
    <w:rsid w:val="006C779E"/>
    <w:rsid w:val="006D6826"/>
    <w:rsid w:val="006E0AE7"/>
    <w:rsid w:val="006E37A9"/>
    <w:rsid w:val="0070151B"/>
    <w:rsid w:val="00707AA4"/>
    <w:rsid w:val="00721783"/>
    <w:rsid w:val="0075527F"/>
    <w:rsid w:val="0076101D"/>
    <w:rsid w:val="007623E2"/>
    <w:rsid w:val="00771793"/>
    <w:rsid w:val="00784AB8"/>
    <w:rsid w:val="007914B5"/>
    <w:rsid w:val="00793BCD"/>
    <w:rsid w:val="00797576"/>
    <w:rsid w:val="007A4FB1"/>
    <w:rsid w:val="007A5996"/>
    <w:rsid w:val="007C00B0"/>
    <w:rsid w:val="007E1867"/>
    <w:rsid w:val="00800C32"/>
    <w:rsid w:val="00801D56"/>
    <w:rsid w:val="00806AC5"/>
    <w:rsid w:val="008114AA"/>
    <w:rsid w:val="0082167B"/>
    <w:rsid w:val="00824540"/>
    <w:rsid w:val="00852314"/>
    <w:rsid w:val="00862EBA"/>
    <w:rsid w:val="008630D2"/>
    <w:rsid w:val="00880BF1"/>
    <w:rsid w:val="00883CE2"/>
    <w:rsid w:val="008872A5"/>
    <w:rsid w:val="008960DA"/>
    <w:rsid w:val="0090326A"/>
    <w:rsid w:val="009077C7"/>
    <w:rsid w:val="009167C5"/>
    <w:rsid w:val="00924FF1"/>
    <w:rsid w:val="00931176"/>
    <w:rsid w:val="00941449"/>
    <w:rsid w:val="00942F61"/>
    <w:rsid w:val="00970CDE"/>
    <w:rsid w:val="00970EBC"/>
    <w:rsid w:val="0097358F"/>
    <w:rsid w:val="009772DC"/>
    <w:rsid w:val="009865F7"/>
    <w:rsid w:val="009A2A9F"/>
    <w:rsid w:val="009A531E"/>
    <w:rsid w:val="009A7240"/>
    <w:rsid w:val="009A7A12"/>
    <w:rsid w:val="009D4857"/>
    <w:rsid w:val="009D6C46"/>
    <w:rsid w:val="009E04AD"/>
    <w:rsid w:val="009E13D3"/>
    <w:rsid w:val="009E5A57"/>
    <w:rsid w:val="009F5751"/>
    <w:rsid w:val="00A039C9"/>
    <w:rsid w:val="00A0594B"/>
    <w:rsid w:val="00A11E80"/>
    <w:rsid w:val="00A1491F"/>
    <w:rsid w:val="00A27837"/>
    <w:rsid w:val="00A30E06"/>
    <w:rsid w:val="00A31EC6"/>
    <w:rsid w:val="00A35CCE"/>
    <w:rsid w:val="00A375F5"/>
    <w:rsid w:val="00A4384A"/>
    <w:rsid w:val="00A43E7B"/>
    <w:rsid w:val="00A47AB6"/>
    <w:rsid w:val="00A5481E"/>
    <w:rsid w:val="00A70D9A"/>
    <w:rsid w:val="00A71857"/>
    <w:rsid w:val="00A86BA0"/>
    <w:rsid w:val="00AA4C76"/>
    <w:rsid w:val="00AA6BA5"/>
    <w:rsid w:val="00AA76C0"/>
    <w:rsid w:val="00AB04B5"/>
    <w:rsid w:val="00AC43F8"/>
    <w:rsid w:val="00AD5723"/>
    <w:rsid w:val="00AE7AC2"/>
    <w:rsid w:val="00AE7D23"/>
    <w:rsid w:val="00AF02D5"/>
    <w:rsid w:val="00AF538A"/>
    <w:rsid w:val="00B058C7"/>
    <w:rsid w:val="00B0712D"/>
    <w:rsid w:val="00B17192"/>
    <w:rsid w:val="00B26E11"/>
    <w:rsid w:val="00B32517"/>
    <w:rsid w:val="00B3497F"/>
    <w:rsid w:val="00B444A0"/>
    <w:rsid w:val="00B455F8"/>
    <w:rsid w:val="00B655AA"/>
    <w:rsid w:val="00B827A6"/>
    <w:rsid w:val="00B94A68"/>
    <w:rsid w:val="00BA307F"/>
    <w:rsid w:val="00BB4087"/>
    <w:rsid w:val="00BC175F"/>
    <w:rsid w:val="00BC53D5"/>
    <w:rsid w:val="00BC5A56"/>
    <w:rsid w:val="00BE5843"/>
    <w:rsid w:val="00BF51F0"/>
    <w:rsid w:val="00C0729A"/>
    <w:rsid w:val="00C076B8"/>
    <w:rsid w:val="00C200C5"/>
    <w:rsid w:val="00C37EB3"/>
    <w:rsid w:val="00C419B5"/>
    <w:rsid w:val="00C45622"/>
    <w:rsid w:val="00C52162"/>
    <w:rsid w:val="00C53BEC"/>
    <w:rsid w:val="00C77D4F"/>
    <w:rsid w:val="00C979DF"/>
    <w:rsid w:val="00CB022E"/>
    <w:rsid w:val="00CB51EA"/>
    <w:rsid w:val="00CB5DD9"/>
    <w:rsid w:val="00CC2C75"/>
    <w:rsid w:val="00CC3D0F"/>
    <w:rsid w:val="00CE24F9"/>
    <w:rsid w:val="00CE4992"/>
    <w:rsid w:val="00CE66F4"/>
    <w:rsid w:val="00D02AC5"/>
    <w:rsid w:val="00D041F1"/>
    <w:rsid w:val="00D1308F"/>
    <w:rsid w:val="00D15085"/>
    <w:rsid w:val="00D249B0"/>
    <w:rsid w:val="00D33E26"/>
    <w:rsid w:val="00D508C7"/>
    <w:rsid w:val="00D52C8C"/>
    <w:rsid w:val="00D567EA"/>
    <w:rsid w:val="00D708F5"/>
    <w:rsid w:val="00D80F8E"/>
    <w:rsid w:val="00D9013E"/>
    <w:rsid w:val="00D90953"/>
    <w:rsid w:val="00D90FD5"/>
    <w:rsid w:val="00D9222E"/>
    <w:rsid w:val="00D93882"/>
    <w:rsid w:val="00DB7060"/>
    <w:rsid w:val="00DB7B60"/>
    <w:rsid w:val="00DC0C3D"/>
    <w:rsid w:val="00DC240F"/>
    <w:rsid w:val="00DC7303"/>
    <w:rsid w:val="00DD2CB5"/>
    <w:rsid w:val="00DE0DDD"/>
    <w:rsid w:val="00DE4B62"/>
    <w:rsid w:val="00E01491"/>
    <w:rsid w:val="00E146A2"/>
    <w:rsid w:val="00E30E65"/>
    <w:rsid w:val="00E349CD"/>
    <w:rsid w:val="00E37262"/>
    <w:rsid w:val="00E41568"/>
    <w:rsid w:val="00E623BE"/>
    <w:rsid w:val="00E629A2"/>
    <w:rsid w:val="00E72FA3"/>
    <w:rsid w:val="00E74CF9"/>
    <w:rsid w:val="00E76470"/>
    <w:rsid w:val="00E96629"/>
    <w:rsid w:val="00E97DFF"/>
    <w:rsid w:val="00EA639B"/>
    <w:rsid w:val="00EA6FDD"/>
    <w:rsid w:val="00EC3B40"/>
    <w:rsid w:val="00EC72D2"/>
    <w:rsid w:val="00EE6A31"/>
    <w:rsid w:val="00EF041D"/>
    <w:rsid w:val="00EF4877"/>
    <w:rsid w:val="00EF4BB2"/>
    <w:rsid w:val="00EF722C"/>
    <w:rsid w:val="00F03FE1"/>
    <w:rsid w:val="00F108EF"/>
    <w:rsid w:val="00F16C16"/>
    <w:rsid w:val="00F23F9D"/>
    <w:rsid w:val="00F30482"/>
    <w:rsid w:val="00F32AF0"/>
    <w:rsid w:val="00F36568"/>
    <w:rsid w:val="00F51C65"/>
    <w:rsid w:val="00F5480B"/>
    <w:rsid w:val="00F5725E"/>
    <w:rsid w:val="00F65F99"/>
    <w:rsid w:val="00F83FBF"/>
    <w:rsid w:val="00F92327"/>
    <w:rsid w:val="00F96438"/>
    <w:rsid w:val="00FB3259"/>
    <w:rsid w:val="00FB3B6D"/>
    <w:rsid w:val="00FB53E1"/>
    <w:rsid w:val="00FB68A5"/>
    <w:rsid w:val="00FE5B87"/>
    <w:rsid w:val="00FE618F"/>
    <w:rsid w:val="00FF6561"/>
    <w:rsid w:val="00FF7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882"/>
  </w:style>
  <w:style w:type="paragraph" w:styleId="Heading1">
    <w:name w:val="heading 1"/>
    <w:basedOn w:val="Normal"/>
    <w:next w:val="Normal"/>
    <w:link w:val="Heading1Char"/>
    <w:uiPriority w:val="9"/>
    <w:qFormat/>
    <w:rsid w:val="002D5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5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A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1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5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3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2D3C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3CDD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C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D3CD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D3CD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D3CD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3CD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7A7"/>
    <w:pPr>
      <w:outlineLvl w:val="9"/>
    </w:pPr>
  </w:style>
  <w:style w:type="paragraph" w:styleId="TOC4">
    <w:name w:val="toc 4"/>
    <w:basedOn w:val="Normal"/>
    <w:next w:val="Normal"/>
    <w:autoRedefine/>
    <w:uiPriority w:val="39"/>
    <w:unhideWhenUsed/>
    <w:rsid w:val="005C47A7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C47A7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C47A7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C47A7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C47A7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C47A7"/>
    <w:pPr>
      <w:spacing w:after="0"/>
      <w:ind w:left="176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C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7A7"/>
  </w:style>
  <w:style w:type="paragraph" w:styleId="Footer">
    <w:name w:val="footer"/>
    <w:basedOn w:val="Normal"/>
    <w:link w:val="FooterChar"/>
    <w:uiPriority w:val="99"/>
    <w:unhideWhenUsed/>
    <w:rsid w:val="005C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7A7"/>
  </w:style>
  <w:style w:type="character" w:customStyle="1" w:styleId="apple-converted-space">
    <w:name w:val="apple-converted-space"/>
    <w:basedOn w:val="DefaultParagraphFont"/>
    <w:rsid w:val="004611F5"/>
  </w:style>
  <w:style w:type="character" w:customStyle="1" w:styleId="apple-style-span">
    <w:name w:val="apple-style-span"/>
    <w:basedOn w:val="DefaultParagraphFont"/>
    <w:rsid w:val="001325F5"/>
  </w:style>
  <w:style w:type="table" w:customStyle="1" w:styleId="MediumShading1-Accent11">
    <w:name w:val="Medium Shading 1 - Accent 11"/>
    <w:basedOn w:val="TableNormal"/>
    <w:uiPriority w:val="63"/>
    <w:rsid w:val="007623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757FE5-859B-4CCE-A73A-251F637D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9791</Words>
  <Characters>55812</Characters>
  <Application>Microsoft Office Word</Application>
  <DocSecurity>0</DocSecurity>
  <Lines>465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Cloud</vt:lpstr>
    </vt:vector>
  </TitlesOfParts>
  <Company>Workplains Pvt Ltd</Company>
  <LinksUpToDate>false</LinksUpToDate>
  <CharactersWithSpaces>65473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Cloud</dc:title>
  <dc:subject>Technical Reference</dc:subject>
  <dc:creator>Bilal Manzoor</dc:creator>
  <cp:lastModifiedBy>Bilal Manzoor</cp:lastModifiedBy>
  <cp:revision>14</cp:revision>
  <cp:lastPrinted>2011-07-21T10:49:00Z</cp:lastPrinted>
  <dcterms:created xsi:type="dcterms:W3CDTF">2011-12-08T06:32:00Z</dcterms:created>
  <dcterms:modified xsi:type="dcterms:W3CDTF">2011-12-23T06:32:00Z</dcterms:modified>
</cp:coreProperties>
</file>